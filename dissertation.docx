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A7C37" w14:textId="77777777" w:rsidR="00CE707A" w:rsidRDefault="00CE707A" w:rsidP="00D522AA">
      <w:pPr>
        <w:jc w:val="center"/>
        <w:rPr>
          <w:sz w:val="36"/>
          <w:szCs w:val="36"/>
          <w:u w:val="single"/>
          <w:lang w:val="en-GB"/>
        </w:rPr>
      </w:pPr>
    </w:p>
    <w:p w14:paraId="699C2338" w14:textId="4D148D68" w:rsidR="00CE707A" w:rsidRDefault="00CE707A" w:rsidP="00CD1EF5">
      <w:pPr>
        <w:tabs>
          <w:tab w:val="left" w:pos="2206"/>
        </w:tabs>
        <w:rPr>
          <w:sz w:val="36"/>
          <w:szCs w:val="36"/>
          <w:u w:val="single"/>
          <w:lang w:val="en-GB"/>
        </w:rPr>
      </w:pPr>
    </w:p>
    <w:p w14:paraId="73E289FB" w14:textId="77777777" w:rsidR="00CE707A" w:rsidRDefault="00CE707A" w:rsidP="006873CD">
      <w:pPr>
        <w:rPr>
          <w:sz w:val="40"/>
          <w:szCs w:val="40"/>
          <w:lang w:val="en-GB"/>
        </w:rPr>
      </w:pPr>
    </w:p>
    <w:p w14:paraId="54D45559" w14:textId="77777777" w:rsidR="00CE707A" w:rsidRPr="00802532" w:rsidRDefault="00CE707A" w:rsidP="00CE707A">
      <w:pPr>
        <w:jc w:val="center"/>
        <w:rPr>
          <w:sz w:val="72"/>
          <w:szCs w:val="72"/>
          <w:u w:val="single"/>
          <w:lang w:val="en-GB"/>
        </w:rPr>
      </w:pPr>
      <w:r w:rsidRPr="00802532">
        <w:rPr>
          <w:sz w:val="72"/>
          <w:szCs w:val="72"/>
          <w:u w:val="single"/>
          <w:lang w:val="en-GB"/>
        </w:rPr>
        <w:t>An exploration of the association between overgeneralisation and depression in a novel and neutral valence rule-learning behavioural task</w:t>
      </w:r>
    </w:p>
    <w:p w14:paraId="70DB1836" w14:textId="77777777" w:rsidR="00CE707A" w:rsidRDefault="00CE707A" w:rsidP="00CE707A">
      <w:pPr>
        <w:jc w:val="center"/>
        <w:rPr>
          <w:sz w:val="40"/>
          <w:szCs w:val="40"/>
          <w:lang w:val="en-GB"/>
        </w:rPr>
      </w:pPr>
    </w:p>
    <w:p w14:paraId="5CA6040F" w14:textId="77777777" w:rsidR="00CE707A" w:rsidRDefault="00CE707A" w:rsidP="00CE707A">
      <w:pPr>
        <w:jc w:val="center"/>
        <w:rPr>
          <w:sz w:val="40"/>
          <w:szCs w:val="40"/>
          <w:lang w:val="en-GB"/>
        </w:rPr>
      </w:pPr>
    </w:p>
    <w:p w14:paraId="67F6A8C9" w14:textId="77777777" w:rsidR="00CE707A" w:rsidRDefault="00CE707A" w:rsidP="00CE707A">
      <w:pPr>
        <w:jc w:val="center"/>
        <w:rPr>
          <w:sz w:val="40"/>
          <w:szCs w:val="40"/>
          <w:lang w:val="en-GB"/>
        </w:rPr>
      </w:pPr>
    </w:p>
    <w:p w14:paraId="7CB61217" w14:textId="77777777" w:rsidR="00CE707A" w:rsidRDefault="00CE707A" w:rsidP="00CE707A">
      <w:pPr>
        <w:jc w:val="center"/>
        <w:rPr>
          <w:sz w:val="40"/>
          <w:szCs w:val="40"/>
          <w:lang w:val="en-GB"/>
        </w:rPr>
      </w:pPr>
    </w:p>
    <w:p w14:paraId="6FE0EBD9" w14:textId="77777777" w:rsidR="00CE707A" w:rsidRDefault="00CE707A" w:rsidP="00CE707A">
      <w:pPr>
        <w:jc w:val="center"/>
        <w:rPr>
          <w:sz w:val="40"/>
          <w:szCs w:val="40"/>
          <w:lang w:val="en-GB"/>
        </w:rPr>
      </w:pPr>
    </w:p>
    <w:p w14:paraId="271E454A" w14:textId="77777777" w:rsidR="00802532" w:rsidRDefault="00802532" w:rsidP="00CE707A">
      <w:pPr>
        <w:jc w:val="center"/>
        <w:rPr>
          <w:sz w:val="40"/>
          <w:szCs w:val="40"/>
          <w:lang w:val="en-GB"/>
        </w:rPr>
      </w:pPr>
    </w:p>
    <w:p w14:paraId="35CB14FC" w14:textId="77777777" w:rsidR="006873CD" w:rsidRDefault="006873CD" w:rsidP="00CE707A">
      <w:pPr>
        <w:jc w:val="center"/>
        <w:rPr>
          <w:sz w:val="40"/>
          <w:szCs w:val="40"/>
          <w:lang w:val="en-GB"/>
        </w:rPr>
      </w:pPr>
    </w:p>
    <w:p w14:paraId="4F5501A5" w14:textId="77777777" w:rsidR="00802532" w:rsidRDefault="00802532" w:rsidP="00CE707A">
      <w:pPr>
        <w:jc w:val="center"/>
        <w:rPr>
          <w:sz w:val="40"/>
          <w:szCs w:val="40"/>
          <w:lang w:val="en-GB"/>
        </w:rPr>
      </w:pPr>
    </w:p>
    <w:p w14:paraId="0B2D0803" w14:textId="77777777" w:rsidR="00802532" w:rsidRDefault="00802532" w:rsidP="00CE707A">
      <w:pPr>
        <w:jc w:val="center"/>
        <w:rPr>
          <w:sz w:val="40"/>
          <w:szCs w:val="40"/>
          <w:lang w:val="en-GB"/>
        </w:rPr>
      </w:pPr>
    </w:p>
    <w:p w14:paraId="5999123C" w14:textId="77777777" w:rsidR="00802532" w:rsidRDefault="00802532" w:rsidP="00CE707A">
      <w:pPr>
        <w:jc w:val="center"/>
        <w:rPr>
          <w:sz w:val="40"/>
          <w:szCs w:val="40"/>
          <w:lang w:val="en-GB"/>
        </w:rPr>
      </w:pPr>
    </w:p>
    <w:p w14:paraId="385C9197" w14:textId="77777777" w:rsidR="00CE707A" w:rsidRDefault="00CE707A" w:rsidP="00802532">
      <w:pPr>
        <w:rPr>
          <w:sz w:val="40"/>
          <w:szCs w:val="40"/>
          <w:lang w:val="en-GB"/>
        </w:rPr>
      </w:pPr>
    </w:p>
    <w:p w14:paraId="524A237F" w14:textId="77777777" w:rsidR="00CE707A" w:rsidRDefault="00CE707A" w:rsidP="00CE707A">
      <w:pPr>
        <w:jc w:val="center"/>
        <w:rPr>
          <w:sz w:val="40"/>
          <w:szCs w:val="40"/>
          <w:lang w:val="en-GB"/>
        </w:rPr>
      </w:pPr>
    </w:p>
    <w:p w14:paraId="4AF0DED7" w14:textId="77777777" w:rsidR="006873CD" w:rsidRDefault="006873CD" w:rsidP="00CE707A">
      <w:pPr>
        <w:jc w:val="center"/>
        <w:rPr>
          <w:sz w:val="40"/>
          <w:szCs w:val="40"/>
          <w:lang w:val="en-GB"/>
        </w:rPr>
      </w:pPr>
    </w:p>
    <w:p w14:paraId="15A1A909" w14:textId="77777777" w:rsidR="006873CD" w:rsidRDefault="006873CD" w:rsidP="00CE707A">
      <w:pPr>
        <w:jc w:val="center"/>
        <w:rPr>
          <w:sz w:val="40"/>
          <w:szCs w:val="40"/>
          <w:lang w:val="en-GB"/>
        </w:rPr>
      </w:pPr>
    </w:p>
    <w:p w14:paraId="75DE8A52" w14:textId="77777777" w:rsidR="006873CD" w:rsidRDefault="006873CD" w:rsidP="00CE707A">
      <w:pPr>
        <w:jc w:val="center"/>
        <w:rPr>
          <w:sz w:val="40"/>
          <w:szCs w:val="40"/>
          <w:lang w:val="en-GB"/>
        </w:rPr>
      </w:pPr>
    </w:p>
    <w:p w14:paraId="756D53A3" w14:textId="77777777" w:rsidR="006873CD" w:rsidRDefault="006873CD" w:rsidP="00CE707A">
      <w:pPr>
        <w:jc w:val="center"/>
        <w:rPr>
          <w:sz w:val="40"/>
          <w:szCs w:val="40"/>
          <w:lang w:val="en-GB"/>
        </w:rPr>
      </w:pPr>
    </w:p>
    <w:p w14:paraId="7E2E8B1F" w14:textId="77777777" w:rsidR="006873CD" w:rsidRDefault="006873CD" w:rsidP="00CE707A">
      <w:pPr>
        <w:jc w:val="center"/>
        <w:rPr>
          <w:sz w:val="40"/>
          <w:szCs w:val="40"/>
          <w:lang w:val="en-GB"/>
        </w:rPr>
      </w:pPr>
      <w:bookmarkStart w:id="0" w:name="_GoBack"/>
      <w:bookmarkEnd w:id="0"/>
    </w:p>
    <w:p w14:paraId="0140B095" w14:textId="77777777" w:rsidR="00CE707A" w:rsidRPr="005579ED" w:rsidRDefault="00CE707A" w:rsidP="00CE707A">
      <w:pPr>
        <w:jc w:val="center"/>
        <w:rPr>
          <w:sz w:val="40"/>
          <w:szCs w:val="40"/>
          <w:u w:val="single"/>
          <w:lang w:val="en-GB"/>
        </w:rPr>
      </w:pPr>
      <w:r w:rsidRPr="005579ED">
        <w:rPr>
          <w:sz w:val="40"/>
          <w:szCs w:val="40"/>
          <w:u w:val="single"/>
          <w:lang w:val="en-GB"/>
        </w:rPr>
        <w:lastRenderedPageBreak/>
        <w:t>Abstract</w:t>
      </w:r>
    </w:p>
    <w:p w14:paraId="29C2F7C2" w14:textId="77777777" w:rsidR="00CE707A" w:rsidRDefault="00CE707A" w:rsidP="00CE707A">
      <w:pPr>
        <w:jc w:val="center"/>
        <w:rPr>
          <w:sz w:val="40"/>
          <w:szCs w:val="40"/>
          <w:lang w:val="en-GB"/>
        </w:rPr>
      </w:pPr>
    </w:p>
    <w:p w14:paraId="37A786B9" w14:textId="77777777" w:rsidR="00CE707A" w:rsidRDefault="00CE707A" w:rsidP="00CE707A">
      <w:pPr>
        <w:rPr>
          <w:lang w:val="en-GB"/>
        </w:rPr>
      </w:pPr>
      <w:r w:rsidRPr="005579ED">
        <w:rPr>
          <w:sz w:val="28"/>
          <w:szCs w:val="28"/>
          <w:u w:val="single"/>
          <w:lang w:val="en-GB"/>
        </w:rPr>
        <w:t>Background:</w:t>
      </w:r>
      <w:r w:rsidRPr="005579ED">
        <w:rPr>
          <w:sz w:val="28"/>
          <w:szCs w:val="28"/>
          <w:lang w:val="en-GB"/>
        </w:rPr>
        <w:t xml:space="preserve"> </w:t>
      </w:r>
      <w:r w:rsidRPr="005579ED">
        <w:rPr>
          <w:lang w:val="en-GB"/>
        </w:rPr>
        <w:t>Beck defined seven cognitive distortions which sub serve the cognitive triad in depression. Inconsistent findings regarding their operation stem from the added complexity of valence and weaknesses in questionnaire measures. Research indicates the merits of further elucidating the specific and differing mechanisms of individual distortions to improve treatment. The relationship between one important distortion, overgeneralisation, and depressive symptoms is explored in a paradigm previously unexplored: a rule-learning behavioural task.</w:t>
      </w:r>
    </w:p>
    <w:p w14:paraId="30E843DB" w14:textId="77777777" w:rsidR="00CE707A" w:rsidRPr="005579ED" w:rsidRDefault="00CE707A" w:rsidP="00CE707A">
      <w:pPr>
        <w:rPr>
          <w:sz w:val="28"/>
          <w:szCs w:val="28"/>
          <w:lang w:val="en-GB"/>
        </w:rPr>
      </w:pPr>
    </w:p>
    <w:p w14:paraId="59800638" w14:textId="77777777" w:rsidR="00CE707A" w:rsidRPr="005579ED" w:rsidRDefault="00CE707A" w:rsidP="00CE707A">
      <w:pPr>
        <w:rPr>
          <w:lang w:val="en-GB"/>
        </w:rPr>
      </w:pPr>
      <w:r w:rsidRPr="005579ED">
        <w:rPr>
          <w:sz w:val="28"/>
          <w:szCs w:val="28"/>
          <w:u w:val="single"/>
          <w:lang w:val="en-GB"/>
        </w:rPr>
        <w:t>Methods:</w:t>
      </w:r>
      <w:r w:rsidRPr="005579ED">
        <w:rPr>
          <w:sz w:val="28"/>
          <w:szCs w:val="28"/>
          <w:lang w:val="en-GB"/>
        </w:rPr>
        <w:t xml:space="preserve"> </w:t>
      </w:r>
      <w:r w:rsidRPr="005579ED">
        <w:rPr>
          <w:lang w:val="en-GB"/>
        </w:rPr>
        <w:t xml:space="preserve">272 participants completed measures of positive, negative generalisation, dysfunctional attitudes, anxiety and depression. The correlations between these and the behavioural task were investigated in an exploratory cross-sectional design. </w:t>
      </w:r>
    </w:p>
    <w:p w14:paraId="1F7B6E22" w14:textId="77777777" w:rsidR="00CE707A" w:rsidRDefault="00CE707A" w:rsidP="00CE707A">
      <w:pPr>
        <w:rPr>
          <w:sz w:val="28"/>
          <w:szCs w:val="28"/>
          <w:lang w:val="en-GB"/>
        </w:rPr>
      </w:pPr>
    </w:p>
    <w:p w14:paraId="5D3CD562" w14:textId="77777777" w:rsidR="00CE707A" w:rsidRPr="005579ED" w:rsidRDefault="00CE707A" w:rsidP="00CE707A">
      <w:pPr>
        <w:rPr>
          <w:lang w:val="en-GB"/>
        </w:rPr>
      </w:pPr>
      <w:r w:rsidRPr="005579ED">
        <w:rPr>
          <w:sz w:val="28"/>
          <w:szCs w:val="28"/>
          <w:u w:val="single"/>
          <w:lang w:val="en-GB"/>
        </w:rPr>
        <w:t>Results</w:t>
      </w:r>
      <w:r w:rsidRPr="005579ED">
        <w:rPr>
          <w:sz w:val="28"/>
          <w:szCs w:val="28"/>
          <w:lang w:val="en-GB"/>
        </w:rPr>
        <w:t xml:space="preserve">: </w:t>
      </w:r>
      <w:r w:rsidRPr="005579ED">
        <w:rPr>
          <w:lang w:val="en-GB"/>
        </w:rPr>
        <w:t xml:space="preserve">Hypothesis that generalisation per se would be positively associated with level of depressive symptoms was </w:t>
      </w:r>
      <w:r>
        <w:rPr>
          <w:lang w:val="en-GB"/>
        </w:rPr>
        <w:t xml:space="preserve">both </w:t>
      </w:r>
      <w:r w:rsidRPr="005579ED">
        <w:rPr>
          <w:lang w:val="en-GB"/>
        </w:rPr>
        <w:t>partially supported</w:t>
      </w:r>
      <w:r>
        <w:rPr>
          <w:lang w:val="en-GB"/>
        </w:rPr>
        <w:t xml:space="preserve"> and rejected</w:t>
      </w:r>
      <w:r w:rsidRPr="005579ED">
        <w:rPr>
          <w:lang w:val="en-GB"/>
        </w:rPr>
        <w:t xml:space="preserve">. Behavioural task measures of generalisation did not correlate with either positive or negative overgeneralisation questionnaire measures. </w:t>
      </w:r>
    </w:p>
    <w:p w14:paraId="01D2F1F0" w14:textId="77777777" w:rsidR="00CE707A" w:rsidRDefault="00CE707A" w:rsidP="00CE707A">
      <w:pPr>
        <w:rPr>
          <w:sz w:val="28"/>
          <w:szCs w:val="28"/>
          <w:lang w:val="en-GB"/>
        </w:rPr>
      </w:pPr>
    </w:p>
    <w:p w14:paraId="149835CB" w14:textId="77777777" w:rsidR="00CE707A" w:rsidRPr="005579ED" w:rsidRDefault="00CE707A" w:rsidP="00CE707A">
      <w:pPr>
        <w:rPr>
          <w:lang w:val="en-GB"/>
        </w:rPr>
      </w:pPr>
      <w:r w:rsidRPr="005579ED">
        <w:rPr>
          <w:sz w:val="28"/>
          <w:szCs w:val="28"/>
          <w:u w:val="single"/>
          <w:lang w:val="en-GB"/>
        </w:rPr>
        <w:t>Conclusions:</w:t>
      </w:r>
      <w:r w:rsidRPr="005579ED">
        <w:rPr>
          <w:sz w:val="28"/>
          <w:szCs w:val="28"/>
          <w:lang w:val="en-GB"/>
        </w:rPr>
        <w:t xml:space="preserve"> </w:t>
      </w:r>
      <w:r>
        <w:rPr>
          <w:lang w:val="en-GB"/>
        </w:rPr>
        <w:t>Findings are inconcl</w:t>
      </w:r>
      <w:r w:rsidRPr="005579ED">
        <w:rPr>
          <w:lang w:val="en-GB"/>
        </w:rPr>
        <w:t>usive but promising that depressive symptoms are associated with the degree of generalisation. It is not clear if the no finding of an association between generalization measures relates to low level of depression in sample or carrying constructs of overgeneralisation. Several arising methodological issues are discussed to further improve this important direction of research.</w:t>
      </w:r>
    </w:p>
    <w:p w14:paraId="2E5469AB" w14:textId="77777777" w:rsidR="00CE707A" w:rsidRDefault="00CE707A" w:rsidP="00CE707A">
      <w:pPr>
        <w:pStyle w:val="NormalWeb"/>
      </w:pPr>
    </w:p>
    <w:p w14:paraId="0E43E43A" w14:textId="77777777" w:rsidR="005B6DDE" w:rsidRDefault="005B6DDE" w:rsidP="00CE707A">
      <w:pPr>
        <w:pStyle w:val="NormalWeb"/>
      </w:pPr>
    </w:p>
    <w:p w14:paraId="5D973D44" w14:textId="77777777" w:rsidR="005B6DDE" w:rsidRDefault="005B6DDE" w:rsidP="00CE707A">
      <w:pPr>
        <w:pStyle w:val="NormalWeb"/>
      </w:pPr>
    </w:p>
    <w:p w14:paraId="0E163C63" w14:textId="77777777" w:rsidR="005B6DDE" w:rsidRDefault="005B6DDE" w:rsidP="00CE707A">
      <w:pPr>
        <w:pStyle w:val="NormalWeb"/>
      </w:pPr>
    </w:p>
    <w:p w14:paraId="06175DE9" w14:textId="77777777" w:rsidR="005B6DDE" w:rsidRDefault="005B6DDE" w:rsidP="00CE707A">
      <w:pPr>
        <w:pStyle w:val="NormalWeb"/>
      </w:pPr>
    </w:p>
    <w:p w14:paraId="497A731C" w14:textId="77777777" w:rsidR="005B6DDE" w:rsidRDefault="005B6DDE" w:rsidP="00CE707A">
      <w:pPr>
        <w:pStyle w:val="NormalWeb"/>
      </w:pPr>
    </w:p>
    <w:p w14:paraId="799ECD3D" w14:textId="77777777" w:rsidR="005B6DDE" w:rsidRDefault="005B6DDE" w:rsidP="00CE707A">
      <w:pPr>
        <w:pStyle w:val="NormalWeb"/>
      </w:pPr>
    </w:p>
    <w:p w14:paraId="5C3495B8" w14:textId="77777777" w:rsidR="005B6DDE" w:rsidRDefault="005B6DDE" w:rsidP="00CE707A">
      <w:pPr>
        <w:pStyle w:val="NormalWeb"/>
      </w:pPr>
    </w:p>
    <w:p w14:paraId="686097B9" w14:textId="77777777" w:rsidR="005B6DDE" w:rsidRDefault="005B6DDE" w:rsidP="00CE707A">
      <w:pPr>
        <w:pStyle w:val="NormalWeb"/>
      </w:pPr>
    </w:p>
    <w:p w14:paraId="605D7C02" w14:textId="77777777" w:rsidR="00802532" w:rsidRDefault="00802532" w:rsidP="00CE707A">
      <w:pPr>
        <w:pStyle w:val="NormalWeb"/>
      </w:pPr>
    </w:p>
    <w:p w14:paraId="5CA972EA" w14:textId="77777777" w:rsidR="005B6DDE" w:rsidRDefault="005B6DDE" w:rsidP="00CE707A">
      <w:pPr>
        <w:pStyle w:val="NormalWeb"/>
      </w:pPr>
    </w:p>
    <w:p w14:paraId="5DD7AEEC" w14:textId="77777777" w:rsidR="00CD1EF5" w:rsidRDefault="00CD1EF5" w:rsidP="002B261F">
      <w:pPr>
        <w:rPr>
          <w:sz w:val="40"/>
          <w:szCs w:val="40"/>
          <w:u w:val="single"/>
          <w:lang w:val="en-GB"/>
        </w:rPr>
      </w:pPr>
    </w:p>
    <w:p w14:paraId="084A6939" w14:textId="2001F8A5" w:rsidR="005B6DDE" w:rsidRDefault="005B6DDE" w:rsidP="005B6DDE">
      <w:pPr>
        <w:jc w:val="center"/>
        <w:rPr>
          <w:sz w:val="40"/>
          <w:szCs w:val="40"/>
          <w:u w:val="single"/>
          <w:lang w:val="en-GB"/>
        </w:rPr>
      </w:pPr>
      <w:r>
        <w:rPr>
          <w:sz w:val="40"/>
          <w:szCs w:val="40"/>
          <w:u w:val="single"/>
          <w:lang w:val="en-GB"/>
        </w:rPr>
        <w:lastRenderedPageBreak/>
        <w:t>Introduction</w:t>
      </w:r>
    </w:p>
    <w:p w14:paraId="06AC9BC0" w14:textId="77777777" w:rsidR="005B6DDE" w:rsidRPr="005B6DDE" w:rsidRDefault="005B6DDE" w:rsidP="005B6DDE">
      <w:pPr>
        <w:jc w:val="center"/>
        <w:rPr>
          <w:sz w:val="40"/>
          <w:szCs w:val="40"/>
          <w:u w:val="single"/>
          <w:lang w:val="en-GB"/>
        </w:rPr>
      </w:pPr>
    </w:p>
    <w:p w14:paraId="304703AB" w14:textId="77777777" w:rsidR="005B6DDE" w:rsidRPr="009D78D4" w:rsidRDefault="005B6DDE" w:rsidP="005B6DDE">
      <w:pPr>
        <w:ind w:firstLine="720"/>
        <w:rPr>
          <w:lang w:val="en-GB"/>
        </w:rPr>
      </w:pPr>
      <w:r w:rsidRPr="009D78D4">
        <w:rPr>
          <w:lang w:val="en-GB"/>
        </w:rPr>
        <w:t>According to Beck’s (1967, 1976) cognitive model, the negative triad function as the central and common feature of depression. This triad of negative automatic thinking about the self, world and future are driven by underlying negative self-schemata or beliefs. These maladaptive schemata manifest as what Beck (1967) describes as seven cognitive distortions: arbitrary inference, absolutistic dichotomous thinking, selective abstraction minimization or magnification, personalization and overgeneralization. In this diathesis model, a stressful life event will activate this negatively biased information processing system and ultimately give rise to depression by distorting thought. Miranda, Persons and Byers (1990) found that amongst those remitted from a prior episode, dysfunctional beliefs fluctuated in tandem with the level of depressive symptoms, but that this pattern did not exist amongst those who had never been depressed. Carver (1998) found that overgeneralisation from negative events predicted later depressive symptoms, whilst accounting for intervening life events.</w:t>
      </w:r>
    </w:p>
    <w:p w14:paraId="2F647D68" w14:textId="105E0EC0" w:rsidR="005B6DDE" w:rsidRPr="009D78D4" w:rsidRDefault="005B6DDE" w:rsidP="005B6DDE">
      <w:pPr>
        <w:ind w:firstLine="720"/>
        <w:rPr>
          <w:lang w:val="en-GB"/>
        </w:rPr>
      </w:pPr>
      <w:r w:rsidRPr="009D78D4">
        <w:rPr>
          <w:lang w:val="en-GB"/>
        </w:rPr>
        <w:t>Blake, Dobson, Sheptycki and Drapeau (2016) examined the level of cognitive errors and depression in a sample receiving cognitive therapy, before cognitive restructuring had begun. They used the observer rating system Cognitive Errors Rating System (CERS; Drapeau, Perry and Dunkley, 2008) to measu</w:t>
      </w:r>
      <w:r w:rsidR="009B2044">
        <w:rPr>
          <w:lang w:val="en-GB"/>
        </w:rPr>
        <w:t>re 15 types of cognitive errors. L</w:t>
      </w:r>
      <w:r w:rsidRPr="009D78D4">
        <w:rPr>
          <w:lang w:val="en-GB"/>
        </w:rPr>
        <w:t>evel of depressive symptoms was not correlated with positive, negative or neutral total level of errors. However, a different pattern emerged when separating participants according to overall level of errors. For those with a high level, there was a significant correlation with level of depressive symptoms and total cognitive errors, as well as specifically with negative sel</w:t>
      </w:r>
      <w:r w:rsidR="009B2044">
        <w:rPr>
          <w:lang w:val="en-GB"/>
        </w:rPr>
        <w:t xml:space="preserve">ective abstraction. There was an </w:t>
      </w:r>
      <w:r w:rsidRPr="009D78D4">
        <w:rPr>
          <w:lang w:val="en-GB"/>
        </w:rPr>
        <w:t xml:space="preserve">inverse correlation between level of depression and positive overgeneralisation. For those with a low level of distortions, positive overgeneralisation and total errors was associated with lower levels of depressive symptoms. These findings demonstrate that the pattern of associations </w:t>
      </w:r>
      <w:r w:rsidR="000B131D">
        <w:rPr>
          <w:lang w:val="en-GB"/>
        </w:rPr>
        <w:t>with</w:t>
      </w:r>
      <w:r w:rsidRPr="009D78D4">
        <w:rPr>
          <w:lang w:val="en-GB"/>
        </w:rPr>
        <w:t xml:space="preserve"> depression is complex, and that investigating </w:t>
      </w:r>
      <w:r w:rsidR="000B131D">
        <w:rPr>
          <w:lang w:val="en-GB"/>
        </w:rPr>
        <w:t>the</w:t>
      </w:r>
      <w:r w:rsidRPr="009D78D4">
        <w:rPr>
          <w:lang w:val="en-GB"/>
        </w:rPr>
        <w:t xml:space="preserve"> cognitive errors individually and in a variety of contexts is further warranted. </w:t>
      </w:r>
    </w:p>
    <w:p w14:paraId="3D2BC0CB" w14:textId="77777777" w:rsidR="005B6DDE" w:rsidRPr="009D78D4" w:rsidRDefault="005B6DDE" w:rsidP="005B6DDE">
      <w:pPr>
        <w:ind w:firstLine="720"/>
        <w:rPr>
          <w:lang w:val="en-GB"/>
        </w:rPr>
      </w:pPr>
      <w:r w:rsidRPr="009D78D4">
        <w:rPr>
          <w:lang w:val="en-GB"/>
        </w:rPr>
        <w:t>Cognitive therapy operates on the premise that interrupting and changing these negative self-beliefs and thoughts will also reduce other symptoms of depression (Beck, 1976). With a relapse rate of up</w:t>
      </w:r>
      <w:r>
        <w:rPr>
          <w:lang w:val="en-GB"/>
        </w:rPr>
        <w:t xml:space="preserve"> </w:t>
      </w:r>
      <w:r w:rsidRPr="009D78D4">
        <w:rPr>
          <w:lang w:val="en-GB"/>
        </w:rPr>
        <w:t xml:space="preserve">to 85% (Sim et al, 2016) and the lack of relative paucity of research into these specific distortions reflects a clear need to better understand them to ultimately improve treatment efficacy. </w:t>
      </w:r>
    </w:p>
    <w:p w14:paraId="7A587B7B" w14:textId="77777777" w:rsidR="005B6DDE" w:rsidRPr="009D78D4" w:rsidRDefault="005B6DDE" w:rsidP="005B6DDE">
      <w:pPr>
        <w:ind w:firstLine="720"/>
      </w:pPr>
      <w:r w:rsidRPr="009D78D4">
        <w:t xml:space="preserve">Fennell and Campbell (1984) found that overgeneralization was the cognitive distortion most ‘consistently’ associated with depression. Others have argued likewise (Carver and Ganellen, 1983, Ganellen 1988). Beck et al (1979) defined overgeneralization as </w:t>
      </w:r>
      <w:r w:rsidRPr="009D78D4">
        <w:rPr>
          <w:i/>
        </w:rPr>
        <w:t>“the pattern of drawing a general rule or conclusion on the basis of one or more isolated incidents and applying the concept across the board to related and unrelated situations”.</w:t>
      </w:r>
      <w:r w:rsidRPr="009D78D4">
        <w:t xml:space="preserve"> </w:t>
      </w:r>
    </w:p>
    <w:p w14:paraId="2F860E3A" w14:textId="77777777" w:rsidR="005B6DDE" w:rsidRPr="009D78D4" w:rsidRDefault="005B6DDE" w:rsidP="005B6DDE">
      <w:pPr>
        <w:ind w:firstLine="720"/>
      </w:pPr>
      <w:r w:rsidRPr="009D78D4">
        <w:t xml:space="preserve">Overgeneralization has been studied most widely in the context of autobiographical memory. King et al (2010) review the evidence that overgeneralization in depression is typically associated with a greater recall of categorical or semantic relative to episodic or specific memory recall. A similar pattern has also been observed in future planning, with depression predicting less specificity in planning goal-attainment (Dickson and Moberly (2013). However, the picture is also mixed here with findings showing that depression is associated with greater over-general recall in response to negative cues, positive ones or that valence is unrelated to this process: suggesting further that there are a variety of factors moderating this relationship (King et al, 2010). </w:t>
      </w:r>
    </w:p>
    <w:p w14:paraId="44DC9A51" w14:textId="77777777" w:rsidR="005B6DDE" w:rsidRPr="009D78D4" w:rsidRDefault="005B6DDE" w:rsidP="005B6DDE">
      <w:pPr>
        <w:ind w:firstLine="720"/>
      </w:pPr>
      <w:r w:rsidRPr="009D78D4">
        <w:rPr>
          <w:lang w:val="en-GB"/>
        </w:rPr>
        <w:lastRenderedPageBreak/>
        <w:t>Epstein (1992) found that poor constructive thinkers made more negative generalisations to the self, than stronger constructive thinkers. There was no difference between the degree of constructive thinking and positive generalisations, but generalisation was greatest in response to positive outcomes. Epstein (1992) concluded that OG is a selective cognitive distortion, inherently motivational, as opposed to indiscriminately affecting information processing. Other findings dispute this, as</w:t>
      </w:r>
      <w:r w:rsidRPr="009D78D4">
        <w:t xml:space="preserve"> Thew, Gregory and Roberts (2017) tentatively suggest that overgeneralization may only be the vehicle through which self-criticism leads to mood reduction. They found that both eating disorder and depressed patients, relative to non-patient controls, following a verbal ability task designed to elicit self-criticism reported a significantly lower mood. Similarly, Kernis, Brockner and Frankel (1989) found that self-esteem and overgeneralization are inversely correlated, and that overgeneralization mediates the extent of a reduction in self-esteem following negative feedback. Beck’s (1967, 1976) theory suggests that those with depression differ from non-depressed in operating a negative information processing bias, but the evidence suggests that the valence and the bias are not the same per se. Whilst OG is theorized to spread failure particular task to the greater self (Beck, 1976), the extent to which generalizing is harmful must surely depend on the effects. Indeed, van den Heuvel et al (2012) argue that the effects of positive overgeneralization act as an adaptive buffer against negative overgeneralization. </w:t>
      </w:r>
    </w:p>
    <w:p w14:paraId="5E18E7B2" w14:textId="77777777" w:rsidR="005B6DDE" w:rsidRPr="009D78D4" w:rsidRDefault="005B6DDE" w:rsidP="005B6DDE">
      <w:pPr>
        <w:ind w:firstLine="720"/>
      </w:pPr>
      <w:r w:rsidRPr="009D78D4">
        <w:t xml:space="preserve">Van den Heuvel, Derksen, Eling and van den Staak (2012) found that there was a greater degree of both positive and negative overgeneralizations in a sample of participants with Major Depressive Disorder, relative to never depressed controls. Furthermore, those with MDD had a greater proportion of negative than positive generalization in relation to self-attributions but that for attributions across situations they showed a higher proportion of positive overgeneralizations. However, it is worth highlighting a further point which confounds results in the literature. </w:t>
      </w:r>
      <w:r w:rsidRPr="009D78D4">
        <w:rPr>
          <w:lang w:val="en-GB"/>
        </w:rPr>
        <w:t xml:space="preserve">There is a question about whether the tasks used in the aforementioned studies address the same construct. However, despite the seeming synonymous nature of attributions and overgeneralisation, they are distinct concepts. Measures such as the Attributional Style Questionnaire (ASQ; Abramson, Seligman and Teasdale, 1978) operate on the premise that overgeneralisation can be inferred from overly broad attributions of the cause in response to a situation, whilst overgeneralisation may more accurately be described as making a broad generalisation from the result of a situation (Kernis, Brockner and Frankel, 1989). Ganellen (1987) found the ASQ and </w:t>
      </w:r>
      <w:r w:rsidRPr="009D78D4">
        <w:t>Attitudes to Self g</w:t>
      </w:r>
      <w:r w:rsidRPr="009D78D4">
        <w:rPr>
          <w:lang w:val="en-GB"/>
        </w:rPr>
        <w:t>generalization subscale (ATS; Carver and Ganellen, 1983) are not highly correlated.</w:t>
      </w:r>
    </w:p>
    <w:p w14:paraId="7C7D826F" w14:textId="77777777" w:rsidR="005B6DDE" w:rsidRPr="009D78D4" w:rsidRDefault="005B6DDE" w:rsidP="005B6DDE">
      <w:r w:rsidRPr="009D78D4">
        <w:rPr>
          <w:rFonts w:eastAsia="Times New Roman"/>
        </w:rPr>
        <w:tab/>
      </w:r>
    </w:p>
    <w:p w14:paraId="7601D64E" w14:textId="77777777" w:rsidR="005B6DDE" w:rsidRPr="009D78D4" w:rsidRDefault="005B6DDE" w:rsidP="005B6DDE">
      <w:pPr>
        <w:ind w:firstLine="720"/>
        <w:rPr>
          <w:lang w:val="en-GB"/>
        </w:rPr>
      </w:pPr>
      <w:r w:rsidRPr="009D78D4">
        <w:t>Another confounding factor to the effects of the OG is mood at the time of testing. Segal, Gemar and Williams (1999) argue that cognitive distortions are only activated during a negative mood. They found that when comparing patients treated with either CBT or pharmacotherapy there was no difference in their level of dysfunctional beliefs</w:t>
      </w:r>
      <w:r>
        <w:t>, unless sad mood is induced</w:t>
      </w:r>
      <w:r w:rsidRPr="009D78D4">
        <w:t xml:space="preserve">. </w:t>
      </w:r>
    </w:p>
    <w:p w14:paraId="3F876373" w14:textId="77777777" w:rsidR="005B6DDE" w:rsidRPr="009D78D4" w:rsidRDefault="005B6DDE" w:rsidP="005B6DDE">
      <w:pPr>
        <w:tabs>
          <w:tab w:val="left" w:pos="810"/>
        </w:tabs>
        <w:rPr>
          <w:lang w:val="en-GB"/>
        </w:rPr>
      </w:pPr>
      <w:r w:rsidRPr="009D78D4">
        <w:rPr>
          <w:lang w:val="en-GB"/>
        </w:rPr>
        <w:tab/>
        <w:t xml:space="preserve">The affective inference hypothesis suggests a greater attentional bias for emotional material, meaning that performance will be selectively impaired or enhanced (Kircanski, Joormann and Gotlib, 2012).  Whilst the extent to which depression is associated with impairments in working memory and executive function is still debated, relatively consistent findings show that depression is associated with a poorer ability to attend to the task at hand and inhibit extraneous processing (Kircanski, Joormann and Gotlib, 2012). </w:t>
      </w:r>
    </w:p>
    <w:p w14:paraId="47FF0905" w14:textId="77777777" w:rsidR="005B6DDE" w:rsidRPr="009D78D4" w:rsidRDefault="005B6DDE" w:rsidP="005B6DDE">
      <w:pPr>
        <w:tabs>
          <w:tab w:val="left" w:pos="7140"/>
        </w:tabs>
        <w:rPr>
          <w:lang w:val="en-GB"/>
        </w:rPr>
      </w:pPr>
    </w:p>
    <w:p w14:paraId="1E09E148" w14:textId="77777777" w:rsidR="005B6DDE" w:rsidRPr="009D78D4" w:rsidRDefault="005B6DDE" w:rsidP="005B6DDE">
      <w:pPr>
        <w:ind w:firstLine="720"/>
        <w:rPr>
          <w:lang w:val="en-GB"/>
        </w:rPr>
      </w:pPr>
      <w:r w:rsidRPr="009D78D4">
        <w:rPr>
          <w:lang w:val="en-GB"/>
        </w:rPr>
        <w:t xml:space="preserve">In terms of Construal Level Theory (CLT) of cognitive processing, depression is associated with a higher level of construal (Watkins, 2008). Higher levels of construal are more general and abstract, whilst lower levels are more contextual and detail specific. A function of higher levels of construal is that it operates with better generalisation across </w:t>
      </w:r>
      <w:r w:rsidRPr="009D78D4">
        <w:rPr>
          <w:lang w:val="en-GB"/>
        </w:rPr>
        <w:lastRenderedPageBreak/>
        <w:t>situations. Therefore, whilst higher level of construal is occurring as a function of depression, situations in which elicit a negative response are likely to be more overgeneralised without the benefit of a lower level of construal. Watkins, Baeyens and Read (2009) argue therefore that this is what causes the deleterious effects of rumination that is associated with depression. It is in this light that concreteness training has shown promise to decrease depressive symptoms associated with OG but would be further enhanced with more accurate knowledge of the parameters within which it operates (Mogoase, Brailean and David (2013).</w:t>
      </w:r>
    </w:p>
    <w:p w14:paraId="7C14402C" w14:textId="77777777" w:rsidR="005B6DDE" w:rsidRPr="009D78D4" w:rsidRDefault="005B6DDE" w:rsidP="005B6DDE">
      <w:pPr>
        <w:ind w:firstLine="720"/>
        <w:rPr>
          <w:b/>
          <w:u w:val="single"/>
        </w:rPr>
      </w:pPr>
    </w:p>
    <w:p w14:paraId="7A38CBFA" w14:textId="3E4933AF" w:rsidR="005B6DDE" w:rsidRPr="009B2044" w:rsidRDefault="005B6DDE" w:rsidP="009B2044">
      <w:pPr>
        <w:ind w:firstLine="720"/>
      </w:pPr>
      <w:r w:rsidRPr="009D78D4">
        <w:t xml:space="preserve">There is also a further question of whether OG is in fact a one dimensional and single construct. MacLeod and Williams (1990) compared two contemporary measures of overgeneralization in depression: the ATS and the Cognitions Questionnaire (CQ: Fennell and Campbell, 1984). Whilst both measures correlate highly with Beck Depression Inventory scores, they do not correlate with each other. The ATS overgeneralization subscale asks questions about the extent to which the respondent generalizes from a particular incident of failure. The CQ measures both positive and negative generalization in response to imagined hypothetical scenarios. MacLeod and Williams (1990) also make the point that the lack of correlation between measures may reflect that ATS relies more on respondents’ awareness of their own thinking. </w:t>
      </w:r>
    </w:p>
    <w:p w14:paraId="6FF61FC4" w14:textId="2664011C" w:rsidR="005B6DDE" w:rsidRPr="009D78D4" w:rsidRDefault="005B6DDE" w:rsidP="005B6DDE">
      <w:pPr>
        <w:ind w:firstLine="720"/>
        <w:rPr>
          <w:rFonts w:eastAsia="Times New Roman"/>
        </w:rPr>
      </w:pPr>
      <w:r w:rsidRPr="009D78D4">
        <w:t xml:space="preserve">The other important factor to consider is the task itself. </w:t>
      </w:r>
      <w:r w:rsidRPr="009D78D4">
        <w:rPr>
          <w:rFonts w:eastAsia="Times New Roman"/>
        </w:rPr>
        <w:t>Questionnaire measures asking about specific (hypothetical) situatio</w:t>
      </w:r>
      <w:r w:rsidR="009B2044">
        <w:rPr>
          <w:rFonts w:eastAsia="Times New Roman"/>
        </w:rPr>
        <w:t>ns suffer a</w:t>
      </w:r>
      <w:r w:rsidRPr="009D78D4">
        <w:rPr>
          <w:rFonts w:eastAsia="Times New Roman"/>
        </w:rPr>
        <w:t xml:space="preserve"> limitation in that humans ‘vary idiosyncratically’ such that situations which activate cognitive distortions will also differ (Rectar, Segal and Gemar (1998). </w:t>
      </w:r>
      <w:r w:rsidRPr="009D78D4">
        <w:rPr>
          <w:lang w:val="en-GB"/>
        </w:rPr>
        <w:t xml:space="preserve">Questionnaires of cognitive distortions/errors ask about how much a respondent agrees with statement or how likely to have a certain thought, but this not a direct measure of overgeneralisation. Even those which require participant to imagine hypothetical event and respond accordingly have limitations, as Klar, Gabai, and Baron (1996) argue that they require a level of self-awareness as a separate and possibly confounding factor. </w:t>
      </w:r>
    </w:p>
    <w:p w14:paraId="502D9C69" w14:textId="2C32C9E2" w:rsidR="005B6DDE" w:rsidRPr="009D78D4" w:rsidRDefault="009B2044" w:rsidP="005B6DDE">
      <w:pPr>
        <w:ind w:firstLine="720"/>
        <w:rPr>
          <w:lang w:val="en-GB"/>
        </w:rPr>
      </w:pPr>
      <w:r>
        <w:rPr>
          <w:lang w:val="en-GB"/>
        </w:rPr>
        <w:t>T</w:t>
      </w:r>
      <w:r w:rsidR="005B6DDE" w:rsidRPr="009D78D4">
        <w:rPr>
          <w:lang w:val="en-GB"/>
        </w:rPr>
        <w:t xml:space="preserve">he observer rating system Blake, Dobson, Sheptycki and Drapeau (2016) has its shortcomings, not least that of likely bias in content within a therapy session. There is also the reporting bias in depression to consider. </w:t>
      </w:r>
      <w:r w:rsidR="005B6DDE" w:rsidRPr="009D78D4">
        <w:rPr>
          <w:rFonts w:eastAsia="Times New Roman"/>
        </w:rPr>
        <w:t>Hunt, Ashara and Cashaw, (2010) report an effect of differentially reporting depressive symptoms depending on the covert or overt nature of the measure.</w:t>
      </w:r>
      <w:r w:rsidR="005B6DDE" w:rsidRPr="009D78D4">
        <w:rPr>
          <w:lang w:val="en-GB"/>
        </w:rPr>
        <w:t xml:space="preserve"> </w:t>
      </w:r>
      <w:r w:rsidR="005B6DDE" w:rsidRPr="009D78D4">
        <w:t>The present study seeks to address some gaps in the literature by investigating the degree to which depression is associated with generalization, without the influence of valence, in a seemingly never before studied behavioral paradigm: rule-learning.</w:t>
      </w:r>
    </w:p>
    <w:p w14:paraId="00D64BE1" w14:textId="7CC0B58A" w:rsidR="005B6DDE" w:rsidRPr="009D78D4" w:rsidRDefault="005B6DDE" w:rsidP="005B6DDE">
      <w:pPr>
        <w:ind w:firstLine="720"/>
      </w:pPr>
      <w:r w:rsidRPr="009D78D4">
        <w:t xml:space="preserve">Perhaps the most relevant </w:t>
      </w:r>
      <w:r w:rsidR="009B2044">
        <w:t xml:space="preserve">is </w:t>
      </w:r>
      <w:r w:rsidRPr="009D78D4">
        <w:t xml:space="preserve">Dobson and Dobson (1981), who depressed and control participants were asked to identify three rules of varying difficulty based on the pattern of shapes and colours on a playing card. Participants were asked to select additional cards to gather more information about the rule in question. They found that for those with depression, relative to controls, were able solve the rule as easily but that they were more likely to continue to selecting cards which confirmed the information they had already learnt about the rule, rather than continue to gather additional information. They did not measure cognitive distortion, but this plausibly may have been a function of overgeneralization.  </w:t>
      </w:r>
    </w:p>
    <w:p w14:paraId="3829A126" w14:textId="442C7CDC" w:rsidR="005B6DDE" w:rsidRPr="009D78D4" w:rsidRDefault="005B6DDE" w:rsidP="005B6DDE">
      <w:pPr>
        <w:ind w:firstLine="720"/>
      </w:pPr>
      <w:r w:rsidRPr="009D78D4">
        <w:rPr>
          <w:lang w:val="en-GB"/>
        </w:rPr>
        <w:t>Implications of better understanding the processes have widespread implications for diagnostic criteria, case formulations, therapeutic targets of change and outcome measures (Dozois, Covin and Brinker, 2003</w:t>
      </w:r>
      <w:r w:rsidR="009B2044">
        <w:rPr>
          <w:lang w:val="en-GB"/>
        </w:rPr>
        <w:t xml:space="preserve">). </w:t>
      </w:r>
      <w:r w:rsidRPr="009D78D4">
        <w:t xml:space="preserve">MacLeod, Koster and Fox (2009) argue that overgeneralizing would make an ideal candidate target in Cognitive Bias Modification but that the process and situations in which it occurs need to be better understood. It is also of interest to delineate the highly co-morbid anxiety and depression. Dunn et al (2009) argue </w:t>
      </w:r>
      <w:r w:rsidRPr="009D78D4">
        <w:lastRenderedPageBreak/>
        <w:t xml:space="preserve">that enhancing understanding of the unique cognitive profiles of disorders is beneficial in aiding differential diagnosis. </w:t>
      </w:r>
      <w:r w:rsidR="005B6309">
        <w:t>There is</w:t>
      </w:r>
      <w:r w:rsidRPr="009D78D4">
        <w:t xml:space="preserve"> a need to understand the specificity of the two disorders. </w:t>
      </w:r>
      <w:r w:rsidRPr="009D78D4">
        <w:rPr>
          <w:lang w:val="en-GB"/>
        </w:rPr>
        <w:t>Tairi, Adams and Zilikis (2016) found cognitive errors were associated with both anxiety and depression, but overgeneralisation was only associated with anxiety and not depression.</w:t>
      </w:r>
      <w:r w:rsidRPr="009D78D4">
        <w:t xml:space="preserve"> However, </w:t>
      </w:r>
      <w:r w:rsidRPr="009D78D4">
        <w:rPr>
          <w:lang w:val="en-GB"/>
        </w:rPr>
        <w:t xml:space="preserve">Carver (1998) however found that OG was uniquely related to depression but not anxiety. </w:t>
      </w:r>
    </w:p>
    <w:p w14:paraId="3018014E" w14:textId="79BECCAD" w:rsidR="005B6DDE" w:rsidRDefault="005B6DDE" w:rsidP="005B6DDE">
      <w:pPr>
        <w:ind w:firstLine="720"/>
      </w:pPr>
      <w:r w:rsidRPr="009D78D4">
        <w:t>The primary objective is to explore the level correlation between depression and generalization in a novel behavioral task. The specific hypothesis is that higher levels of depressive symptoms will be associated with a greater level of generalization of rule learning. The secondary objective is to further assess how measures of generalization on this task relate to questionnaire measures of both positive and negative generalization. The tentative second hypothesis is that negative ATS generalization will be negatively correlated with the behavioural measures of generalization, with the opposite true for the positive generalization scales.</w:t>
      </w:r>
      <w:r>
        <w:t xml:space="preserve"> </w:t>
      </w:r>
    </w:p>
    <w:p w14:paraId="23F6CBC1" w14:textId="77777777" w:rsidR="005B6DDE" w:rsidRDefault="005B6DDE" w:rsidP="005B6DDE">
      <w:pPr>
        <w:ind w:firstLine="720"/>
      </w:pPr>
    </w:p>
    <w:p w14:paraId="77668315" w14:textId="77777777" w:rsidR="00CE707A" w:rsidRDefault="00CE707A" w:rsidP="00CE707A">
      <w:pPr>
        <w:rPr>
          <w:sz w:val="40"/>
          <w:szCs w:val="40"/>
          <w:lang w:val="en-GB"/>
        </w:rPr>
      </w:pPr>
    </w:p>
    <w:p w14:paraId="32BFC526" w14:textId="77777777" w:rsidR="00CE707A" w:rsidRPr="00B579FD" w:rsidRDefault="00CE707A" w:rsidP="00CE707A">
      <w:pPr>
        <w:rPr>
          <w:sz w:val="40"/>
          <w:szCs w:val="40"/>
          <w:lang w:val="en-GB"/>
        </w:rPr>
      </w:pPr>
    </w:p>
    <w:p w14:paraId="58A89BF2" w14:textId="77777777" w:rsidR="00D522AA" w:rsidRPr="00D03564" w:rsidRDefault="00D522AA" w:rsidP="00D522AA">
      <w:pPr>
        <w:jc w:val="center"/>
        <w:rPr>
          <w:sz w:val="36"/>
          <w:szCs w:val="36"/>
          <w:u w:val="single"/>
          <w:lang w:val="en-GB"/>
        </w:rPr>
      </w:pPr>
      <w:r w:rsidRPr="00C042FC">
        <w:rPr>
          <w:sz w:val="36"/>
          <w:szCs w:val="36"/>
          <w:u w:val="single"/>
          <w:lang w:val="en-GB"/>
        </w:rPr>
        <w:t>Methods</w:t>
      </w:r>
    </w:p>
    <w:p w14:paraId="577365DC" w14:textId="77777777" w:rsidR="00D522AA" w:rsidRPr="00EC6FD2" w:rsidRDefault="00D522AA" w:rsidP="00D522AA">
      <w:pPr>
        <w:rPr>
          <w:lang w:val="en-GB"/>
        </w:rPr>
      </w:pPr>
    </w:p>
    <w:p w14:paraId="011785B0" w14:textId="77777777" w:rsidR="00D522AA" w:rsidRDefault="00D522AA" w:rsidP="00D522AA">
      <w:pPr>
        <w:rPr>
          <w:sz w:val="28"/>
          <w:szCs w:val="28"/>
          <w:u w:val="single"/>
          <w:lang w:val="en-GB"/>
        </w:rPr>
      </w:pPr>
    </w:p>
    <w:p w14:paraId="7E705F77" w14:textId="77777777" w:rsidR="00D522AA" w:rsidRDefault="00D522AA" w:rsidP="00D522AA">
      <w:pPr>
        <w:rPr>
          <w:sz w:val="28"/>
          <w:szCs w:val="28"/>
          <w:u w:val="single"/>
          <w:lang w:val="en-GB"/>
        </w:rPr>
      </w:pPr>
      <w:r>
        <w:rPr>
          <w:sz w:val="28"/>
          <w:szCs w:val="28"/>
          <w:u w:val="single"/>
          <w:lang w:val="en-GB"/>
        </w:rPr>
        <w:t>Participants</w:t>
      </w:r>
    </w:p>
    <w:p w14:paraId="380B50B8" w14:textId="77777777" w:rsidR="00D522AA" w:rsidRDefault="00D522AA" w:rsidP="00D522AA">
      <w:pPr>
        <w:rPr>
          <w:lang w:val="en-GB"/>
        </w:rPr>
      </w:pPr>
      <w:r>
        <w:rPr>
          <w:lang w:val="en-GB"/>
        </w:rPr>
        <w:tab/>
      </w:r>
    </w:p>
    <w:p w14:paraId="252464DC" w14:textId="77777777" w:rsidR="00D522AA" w:rsidRDefault="00D522AA" w:rsidP="00D522AA">
      <w:pPr>
        <w:rPr>
          <w:lang w:val="en-GB"/>
        </w:rPr>
      </w:pPr>
    </w:p>
    <w:p w14:paraId="003E0060" w14:textId="475E98B9" w:rsidR="00D522AA" w:rsidRDefault="00D522AA" w:rsidP="00D522AA">
      <w:pPr>
        <w:ind w:firstLine="720"/>
        <w:rPr>
          <w:lang w:val="en-GB"/>
        </w:rPr>
      </w:pPr>
      <w:r>
        <w:rPr>
          <w:lang w:val="en-GB"/>
        </w:rPr>
        <w:t>Three hundred self-selecting participants wer</w:t>
      </w:r>
      <w:r w:rsidR="005B6309">
        <w:rPr>
          <w:lang w:val="en-GB"/>
        </w:rPr>
        <w:t>e initially recruited and paid, although  t</w:t>
      </w:r>
      <w:r>
        <w:rPr>
          <w:lang w:val="en-GB"/>
        </w:rPr>
        <w:t xml:space="preserve">he final sample consisted of 272 participants. See </w:t>
      </w:r>
      <w:r w:rsidR="00405C4B">
        <w:rPr>
          <w:lang w:val="en-GB"/>
        </w:rPr>
        <w:t>Figure</w:t>
      </w:r>
      <w:r>
        <w:rPr>
          <w:lang w:val="en-GB"/>
        </w:rPr>
        <w:t xml:space="preserve"> </w:t>
      </w:r>
      <w:r w:rsidR="007F3898">
        <w:rPr>
          <w:lang w:val="en-GB"/>
        </w:rPr>
        <w:t xml:space="preserve">1 </w:t>
      </w:r>
      <w:r>
        <w:rPr>
          <w:lang w:val="en-GB"/>
        </w:rPr>
        <w:t xml:space="preserve">for the breakdown of how many participants did not complete or were excluded at each stage. </w:t>
      </w:r>
    </w:p>
    <w:p w14:paraId="2A2FC84A" w14:textId="77777777" w:rsidR="00405C4B" w:rsidRDefault="00405C4B" w:rsidP="00D522AA">
      <w:pPr>
        <w:ind w:firstLine="720"/>
        <w:rPr>
          <w:lang w:val="en-GB"/>
        </w:rPr>
      </w:pPr>
    </w:p>
    <w:p w14:paraId="0623870B" w14:textId="77777777" w:rsidR="00405C4B" w:rsidRDefault="00405C4B" w:rsidP="00D522AA">
      <w:pPr>
        <w:ind w:firstLine="720"/>
        <w:rPr>
          <w:lang w:val="en-GB"/>
        </w:rPr>
      </w:pPr>
    </w:p>
    <w:p w14:paraId="54436297" w14:textId="77777777" w:rsidR="00F60D40" w:rsidRDefault="00F60D40" w:rsidP="00F60D40">
      <w:pPr>
        <w:ind w:left="-1080"/>
      </w:pPr>
      <w:r w:rsidRPr="001B7AB5">
        <w:rPr>
          <w:noProof/>
          <w:sz w:val="28"/>
          <w:szCs w:val="28"/>
        </w:rPr>
        <w:lastRenderedPageBreak/>
        <w:drawing>
          <wp:inline distT="0" distB="0" distL="0" distR="0" wp14:anchorId="4D6BE3BD" wp14:editId="4B15B410">
            <wp:extent cx="7249441" cy="7033895"/>
            <wp:effectExtent l="0" t="50800" r="0" b="1289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82A26AE" w14:textId="77777777" w:rsidR="00F60D40" w:rsidRDefault="00F60D40" w:rsidP="00F60D40">
      <w:pPr>
        <w:ind w:left="-1080"/>
      </w:pPr>
    </w:p>
    <w:p w14:paraId="441AA34C" w14:textId="77777777" w:rsidR="00F60D40" w:rsidRDefault="00F60D40" w:rsidP="00F60D40">
      <w:pPr>
        <w:ind w:left="-1080"/>
      </w:pPr>
    </w:p>
    <w:p w14:paraId="55A56CEE" w14:textId="75F0614B" w:rsidR="00405C4B" w:rsidRPr="00DF5069" w:rsidRDefault="00F60D40" w:rsidP="00DF5069">
      <w:r>
        <w:rPr>
          <w:lang w:val="en-GB"/>
        </w:rPr>
        <w:t xml:space="preserve">Figure  1: </w:t>
      </w:r>
      <w:r>
        <w:t>Participants who did not complete or were excluded at each stage of game.</w:t>
      </w:r>
    </w:p>
    <w:p w14:paraId="252FE1A7" w14:textId="77777777" w:rsidR="00405C4B" w:rsidRDefault="00405C4B" w:rsidP="003C2920">
      <w:pPr>
        <w:rPr>
          <w:lang w:val="en-GB"/>
        </w:rPr>
      </w:pPr>
    </w:p>
    <w:p w14:paraId="65A11C0B" w14:textId="4C963D97" w:rsidR="00D522AA" w:rsidRDefault="00D522AA" w:rsidP="00D522AA">
      <w:pPr>
        <w:ind w:firstLine="720"/>
        <w:rPr>
          <w:lang w:val="en-GB"/>
        </w:rPr>
      </w:pPr>
      <w:r>
        <w:rPr>
          <w:lang w:val="en-GB"/>
        </w:rPr>
        <w:t xml:space="preserve">Demographic information can be found in Table </w:t>
      </w:r>
      <w:r w:rsidR="00960AB8">
        <w:rPr>
          <w:lang w:val="en-GB"/>
        </w:rPr>
        <w:t>1</w:t>
      </w:r>
      <w:r>
        <w:rPr>
          <w:lang w:val="en-GB"/>
        </w:rPr>
        <w:t xml:space="preserve">. The age of participants ranged from 19 to 67, with a mean age of 35 (SD=10.6). One hundred and sixty (60%) were male. Participants were </w:t>
      </w:r>
      <w:r w:rsidR="00960AB8">
        <w:rPr>
          <w:lang w:val="en-GB"/>
        </w:rPr>
        <w:t xml:space="preserve">mostly </w:t>
      </w:r>
      <w:r>
        <w:rPr>
          <w:lang w:val="en-GB"/>
        </w:rPr>
        <w:t xml:space="preserve">from </w:t>
      </w:r>
      <w:r w:rsidR="00960AB8">
        <w:rPr>
          <w:lang w:val="en-GB"/>
        </w:rPr>
        <w:t>the US with a minority from India</w:t>
      </w:r>
      <w:r>
        <w:rPr>
          <w:lang w:val="en-GB"/>
        </w:rPr>
        <w:t xml:space="preserve">. Most reported English as their native tongue (90%) and 18 (7%) were either Hindi or Tamil speakers. Twenty-five (9%) had high school as their highest level of education, whilst 151 had a Bachelors (46%) or postgraduate degree (11%). </w:t>
      </w:r>
    </w:p>
    <w:p w14:paraId="70BDC28A" w14:textId="2D7B750E" w:rsidR="00D522AA" w:rsidRDefault="00D522AA" w:rsidP="00D522AA">
      <w:pPr>
        <w:ind w:firstLine="720"/>
        <w:rPr>
          <w:lang w:val="en-GB"/>
        </w:rPr>
      </w:pPr>
      <w:r>
        <w:rPr>
          <w:lang w:val="en-GB"/>
        </w:rPr>
        <w:t xml:space="preserve">Sixty-nine participants reported having received a diagnosis of either depression (10%), depression and anxiety (10%) or anxiety alone (6.3%). Of these, 32 had a current </w:t>
      </w:r>
      <w:r>
        <w:rPr>
          <w:lang w:val="en-GB"/>
        </w:rPr>
        <w:lastRenderedPageBreak/>
        <w:t>diagnosis from a mental health professional, with 1.1% of participants having a first time diagnosis an</w:t>
      </w:r>
      <w:r w:rsidR="006B1CC2">
        <w:rPr>
          <w:lang w:val="en-GB"/>
        </w:rPr>
        <w:t>d 10.8% were recurring. Thirty-seven</w:t>
      </w:r>
      <w:r>
        <w:rPr>
          <w:lang w:val="en-GB"/>
        </w:rPr>
        <w:t xml:space="preserve"> had a previous but no current diagnosis (13.8%), whilst the remaining 200 (74.3%) had never been diagnosed. Four (1.5%) reported being colour blind</w:t>
      </w:r>
      <w:r w:rsidR="00743236">
        <w:rPr>
          <w:lang w:val="en-GB"/>
        </w:rPr>
        <w:t>ness</w:t>
      </w:r>
      <w:r>
        <w:rPr>
          <w:lang w:val="en-GB"/>
        </w:rPr>
        <w:t xml:space="preserve">. </w:t>
      </w:r>
    </w:p>
    <w:p w14:paraId="5F896B6D" w14:textId="77777777" w:rsidR="003C2920" w:rsidRDefault="003C2920" w:rsidP="00D522AA">
      <w:pPr>
        <w:ind w:firstLine="720"/>
        <w:rPr>
          <w:lang w:val="en-GB"/>
        </w:rPr>
      </w:pPr>
    </w:p>
    <w:p w14:paraId="3A2E4FC6" w14:textId="3F5C5C69" w:rsidR="00E011A6" w:rsidRDefault="00E011A6" w:rsidP="00E011A6">
      <w:pPr>
        <w:ind w:firstLine="720"/>
        <w:rPr>
          <w:lang w:val="en-GB"/>
        </w:rPr>
      </w:pPr>
      <w:r>
        <w:rPr>
          <w:rFonts w:ascii="Times New Roman" w:hAnsi="Times New Roman" w:cs="Times New Roman"/>
          <w:lang w:val="en-GB"/>
        </w:rPr>
        <w:t xml:space="preserve">Ethical approved </w:t>
      </w:r>
      <w:r w:rsidR="00A01D61">
        <w:rPr>
          <w:rFonts w:ascii="Times New Roman" w:hAnsi="Times New Roman" w:cs="Times New Roman"/>
          <w:lang w:val="en-GB"/>
        </w:rPr>
        <w:t xml:space="preserve">was </w:t>
      </w:r>
      <w:r>
        <w:rPr>
          <w:rFonts w:ascii="Times New Roman" w:hAnsi="Times New Roman" w:cs="Times New Roman"/>
          <w:lang w:val="en-GB"/>
        </w:rPr>
        <w:t>sought and given by the appropriate UCL committee. P</w:t>
      </w:r>
      <w:r w:rsidRPr="00001125">
        <w:rPr>
          <w:rFonts w:ascii="Times New Roman" w:hAnsi="Times New Roman" w:cs="Times New Roman"/>
          <w:lang w:val="en-GB"/>
        </w:rPr>
        <w:t xml:space="preserve">articipants were recruited through </w:t>
      </w:r>
      <w:r>
        <w:rPr>
          <w:rFonts w:ascii="Times New Roman" w:hAnsi="Times New Roman" w:cs="Times New Roman"/>
          <w:lang w:val="en-GB"/>
        </w:rPr>
        <w:t xml:space="preserve">Amazon Mechanical Turk website, where users complete Human Interaction Tasks for payment. </w:t>
      </w:r>
      <w:r>
        <w:rPr>
          <w:lang w:val="en-GB"/>
        </w:rPr>
        <w:t xml:space="preserve">They were told that the task would take roughly one hour, but that some participants were completing much faster and some slower. Payment for successfully completing the task was five US dollars irrespective. </w:t>
      </w:r>
    </w:p>
    <w:p w14:paraId="1DB73B65" w14:textId="6C710705" w:rsidR="00E011A6" w:rsidRDefault="00F93854" w:rsidP="00E011A6">
      <w:pPr>
        <w:ind w:firstLine="720"/>
        <w:rPr>
          <w:lang w:val="en-GB"/>
        </w:rPr>
      </w:pPr>
      <w:r>
        <w:rPr>
          <w:lang w:val="en-GB"/>
        </w:rPr>
        <w:t xml:space="preserve">The </w:t>
      </w:r>
      <w:r w:rsidR="006E7512">
        <w:rPr>
          <w:lang w:val="en-GB"/>
        </w:rPr>
        <w:t xml:space="preserve">sole </w:t>
      </w:r>
      <w:r w:rsidR="00E011A6">
        <w:rPr>
          <w:lang w:val="en-GB"/>
        </w:rPr>
        <w:t xml:space="preserve">inclusion/exclusion criteria were that this was their first attempt and that they were not colour blind. Participants were made aware of the conditions and after agreeing were directed to an external website to complete the task. </w:t>
      </w:r>
    </w:p>
    <w:p w14:paraId="197BB729" w14:textId="77777777" w:rsidR="00E011A6" w:rsidRDefault="00E011A6" w:rsidP="00D522AA">
      <w:pPr>
        <w:ind w:firstLine="720"/>
        <w:rPr>
          <w:lang w:val="en-GB"/>
        </w:rPr>
      </w:pPr>
    </w:p>
    <w:p w14:paraId="3ADD099D" w14:textId="77777777" w:rsidR="00D522AA" w:rsidRDefault="00D522AA" w:rsidP="00D522AA">
      <w:pPr>
        <w:ind w:firstLine="720"/>
        <w:rPr>
          <w:lang w:val="en-GB"/>
        </w:rPr>
      </w:pPr>
      <w:r>
        <w:rPr>
          <w:lang w:val="en-GB"/>
        </w:rPr>
        <w:tab/>
      </w:r>
    </w:p>
    <w:p w14:paraId="4CC6B203" w14:textId="77777777" w:rsidR="00D522AA" w:rsidRDefault="00D522AA" w:rsidP="00D522AA">
      <w:pPr>
        <w:ind w:firstLine="720"/>
        <w:rPr>
          <w:lang w:val="en-GB"/>
        </w:rPr>
      </w:pPr>
    </w:p>
    <w:p w14:paraId="7DA7FF18" w14:textId="77777777" w:rsidR="00D522AA" w:rsidRDefault="00D522AA" w:rsidP="00D522AA">
      <w:pPr>
        <w:rPr>
          <w:lang w:val="en-GB"/>
        </w:rPr>
      </w:pPr>
    </w:p>
    <w:tbl>
      <w:tblPr>
        <w:tblW w:w="5430" w:type="dxa"/>
        <w:tblInd w:w="150" w:type="dxa"/>
        <w:tblLayout w:type="fixed"/>
        <w:tblLook w:val="04A0" w:firstRow="1" w:lastRow="0" w:firstColumn="1" w:lastColumn="0" w:noHBand="0" w:noVBand="1"/>
      </w:tblPr>
      <w:tblGrid>
        <w:gridCol w:w="2429"/>
        <w:gridCol w:w="1481"/>
        <w:gridCol w:w="1520"/>
      </w:tblGrid>
      <w:tr w:rsidR="00D522AA" w:rsidRPr="006F0CDB" w14:paraId="3050C61D" w14:textId="77777777" w:rsidTr="00960AB8">
        <w:trPr>
          <w:trHeight w:val="300"/>
        </w:trPr>
        <w:tc>
          <w:tcPr>
            <w:tcW w:w="2429" w:type="dxa"/>
            <w:tcBorders>
              <w:top w:val="nil"/>
              <w:left w:val="nil"/>
              <w:bottom w:val="nil"/>
              <w:right w:val="nil"/>
            </w:tcBorders>
            <w:shd w:val="clear" w:color="auto" w:fill="auto"/>
            <w:noWrap/>
            <w:vAlign w:val="bottom"/>
            <w:hideMark/>
          </w:tcPr>
          <w:p w14:paraId="30F22C0A" w14:textId="77777777" w:rsidR="00D522AA" w:rsidRPr="006F0CDB" w:rsidRDefault="00D522AA" w:rsidP="00960AB8">
            <w:pPr>
              <w:rPr>
                <w:sz w:val="20"/>
                <w:szCs w:val="20"/>
              </w:rPr>
            </w:pPr>
          </w:p>
        </w:tc>
        <w:tc>
          <w:tcPr>
            <w:tcW w:w="1481" w:type="dxa"/>
            <w:tcBorders>
              <w:top w:val="nil"/>
              <w:left w:val="nil"/>
              <w:bottom w:val="nil"/>
              <w:right w:val="nil"/>
            </w:tcBorders>
            <w:shd w:val="clear" w:color="auto" w:fill="auto"/>
            <w:noWrap/>
            <w:vAlign w:val="bottom"/>
            <w:hideMark/>
          </w:tcPr>
          <w:p w14:paraId="559039E6" w14:textId="77777777" w:rsidR="00D522AA" w:rsidRPr="006F0CDB" w:rsidRDefault="00D522AA" w:rsidP="00960AB8">
            <w:pPr>
              <w:rPr>
                <w:rFonts w:eastAsia="Times New Roman"/>
                <w:sz w:val="20"/>
                <w:szCs w:val="20"/>
              </w:rPr>
            </w:pPr>
          </w:p>
        </w:tc>
        <w:tc>
          <w:tcPr>
            <w:tcW w:w="1520" w:type="dxa"/>
            <w:tcBorders>
              <w:top w:val="nil"/>
              <w:left w:val="nil"/>
              <w:bottom w:val="nil"/>
              <w:right w:val="nil"/>
            </w:tcBorders>
            <w:shd w:val="clear" w:color="auto" w:fill="auto"/>
            <w:noWrap/>
            <w:vAlign w:val="bottom"/>
            <w:hideMark/>
          </w:tcPr>
          <w:p w14:paraId="190A0439" w14:textId="77777777" w:rsidR="00D522AA" w:rsidRPr="006F0CDB" w:rsidRDefault="00D522AA" w:rsidP="00960AB8">
            <w:pPr>
              <w:rPr>
                <w:rFonts w:eastAsia="Times New Roman"/>
                <w:sz w:val="20"/>
                <w:szCs w:val="20"/>
              </w:rPr>
            </w:pPr>
          </w:p>
        </w:tc>
      </w:tr>
      <w:tr w:rsidR="00D522AA" w:rsidRPr="006F0CDB" w14:paraId="32667839" w14:textId="77777777" w:rsidTr="00960AB8">
        <w:trPr>
          <w:trHeight w:val="300"/>
        </w:trPr>
        <w:tc>
          <w:tcPr>
            <w:tcW w:w="2429" w:type="dxa"/>
            <w:tcBorders>
              <w:top w:val="nil"/>
              <w:left w:val="nil"/>
              <w:bottom w:val="nil"/>
              <w:right w:val="nil"/>
            </w:tcBorders>
            <w:shd w:val="clear" w:color="auto" w:fill="auto"/>
            <w:noWrap/>
            <w:vAlign w:val="bottom"/>
            <w:hideMark/>
          </w:tcPr>
          <w:p w14:paraId="25CD2459" w14:textId="77777777" w:rsidR="00D522AA" w:rsidRPr="006F0CDB" w:rsidRDefault="00D522AA" w:rsidP="00960AB8">
            <w:pPr>
              <w:rPr>
                <w:rFonts w:eastAsia="Times New Roman"/>
                <w:sz w:val="20"/>
                <w:szCs w:val="20"/>
              </w:rPr>
            </w:pPr>
          </w:p>
        </w:tc>
        <w:tc>
          <w:tcPr>
            <w:tcW w:w="1481" w:type="dxa"/>
            <w:tcBorders>
              <w:top w:val="single" w:sz="4" w:space="0" w:color="auto"/>
              <w:left w:val="single" w:sz="4" w:space="0" w:color="auto"/>
              <w:bottom w:val="nil"/>
              <w:right w:val="single" w:sz="4" w:space="0" w:color="auto"/>
            </w:tcBorders>
            <w:shd w:val="clear" w:color="auto" w:fill="D9D9D9" w:themeFill="background1" w:themeFillShade="D9"/>
            <w:noWrap/>
            <w:vAlign w:val="bottom"/>
            <w:hideMark/>
          </w:tcPr>
          <w:p w14:paraId="49F82DB1" w14:textId="77777777" w:rsidR="00D522AA" w:rsidRPr="006F0CDB" w:rsidRDefault="00D522AA" w:rsidP="00960AB8">
            <w:pPr>
              <w:rPr>
                <w:rFonts w:ascii="Calibri" w:eastAsia="Times New Roman" w:hAnsi="Calibri"/>
                <w:b/>
                <w:color w:val="000000"/>
                <w:sz w:val="22"/>
                <w:szCs w:val="22"/>
              </w:rPr>
            </w:pPr>
            <w:r w:rsidRPr="006F0CDB">
              <w:rPr>
                <w:rFonts w:ascii="Calibri" w:eastAsia="Times New Roman" w:hAnsi="Calibri"/>
                <w:b/>
                <w:color w:val="000000"/>
                <w:sz w:val="22"/>
                <w:szCs w:val="22"/>
              </w:rPr>
              <w:t>Mean (SD)</w:t>
            </w:r>
          </w:p>
        </w:tc>
        <w:tc>
          <w:tcPr>
            <w:tcW w:w="1520" w:type="dxa"/>
            <w:tcBorders>
              <w:top w:val="single" w:sz="4" w:space="0" w:color="auto"/>
              <w:left w:val="nil"/>
              <w:bottom w:val="nil"/>
              <w:right w:val="single" w:sz="4" w:space="0" w:color="auto"/>
            </w:tcBorders>
            <w:shd w:val="clear" w:color="auto" w:fill="D9D9D9" w:themeFill="background1" w:themeFillShade="D9"/>
            <w:noWrap/>
            <w:vAlign w:val="bottom"/>
            <w:hideMark/>
          </w:tcPr>
          <w:p w14:paraId="50FDC474" w14:textId="77777777" w:rsidR="00D522AA" w:rsidRPr="006F0CDB" w:rsidRDefault="00D522AA" w:rsidP="00960AB8">
            <w:pPr>
              <w:rPr>
                <w:rFonts w:ascii="Calibri" w:eastAsia="Times New Roman" w:hAnsi="Calibri"/>
                <w:b/>
                <w:color w:val="000000"/>
                <w:sz w:val="22"/>
                <w:szCs w:val="22"/>
              </w:rPr>
            </w:pPr>
            <w:r w:rsidRPr="006F0CDB">
              <w:rPr>
                <w:rFonts w:ascii="Calibri" w:eastAsia="Times New Roman" w:hAnsi="Calibri"/>
                <w:b/>
                <w:color w:val="000000"/>
                <w:sz w:val="22"/>
                <w:szCs w:val="22"/>
              </w:rPr>
              <w:t>Median (IQ</w:t>
            </w:r>
            <w:r>
              <w:rPr>
                <w:rFonts w:ascii="Calibri" w:eastAsia="Times New Roman" w:hAnsi="Calibri"/>
                <w:b/>
                <w:color w:val="000000"/>
                <w:sz w:val="22"/>
                <w:szCs w:val="22"/>
              </w:rPr>
              <w:t>R</w:t>
            </w:r>
            <w:r w:rsidRPr="006F0CDB">
              <w:rPr>
                <w:rFonts w:ascii="Calibri" w:eastAsia="Times New Roman" w:hAnsi="Calibri"/>
                <w:b/>
                <w:color w:val="000000"/>
                <w:sz w:val="22"/>
                <w:szCs w:val="22"/>
              </w:rPr>
              <w:t>)</w:t>
            </w:r>
          </w:p>
        </w:tc>
      </w:tr>
      <w:tr w:rsidR="00D522AA" w:rsidRPr="006F0CDB" w14:paraId="5B004234" w14:textId="77777777" w:rsidTr="00960AB8">
        <w:trPr>
          <w:trHeight w:val="323"/>
        </w:trPr>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1EF3A2" w14:textId="77777777" w:rsidR="00D522AA" w:rsidRPr="006F0CDB" w:rsidRDefault="00D522AA" w:rsidP="00960AB8">
            <w:pPr>
              <w:rPr>
                <w:rFonts w:ascii="Calibri" w:eastAsia="Times New Roman" w:hAnsi="Calibri"/>
                <w:b/>
                <w:color w:val="000000"/>
                <w:sz w:val="22"/>
                <w:szCs w:val="22"/>
              </w:rPr>
            </w:pPr>
            <w:r w:rsidRPr="006F0CDB">
              <w:rPr>
                <w:rFonts w:ascii="Calibri" w:eastAsia="Times New Roman" w:hAnsi="Calibri"/>
                <w:b/>
                <w:color w:val="000000"/>
                <w:sz w:val="22"/>
                <w:szCs w:val="22"/>
              </w:rPr>
              <w:t>Age</w:t>
            </w:r>
          </w:p>
        </w:tc>
        <w:tc>
          <w:tcPr>
            <w:tcW w:w="148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E7547EB"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35.19(10.63)</w:t>
            </w:r>
          </w:p>
        </w:tc>
        <w:tc>
          <w:tcPr>
            <w:tcW w:w="152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454F9CE"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32(12.75)</w:t>
            </w:r>
          </w:p>
        </w:tc>
      </w:tr>
      <w:tr w:rsidR="00D522AA" w:rsidRPr="006F0CDB" w14:paraId="5A20B70A"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33F8B416" w14:textId="77777777" w:rsidR="00D522AA" w:rsidRPr="006F0CDB" w:rsidRDefault="00D522AA" w:rsidP="00960AB8">
            <w:pPr>
              <w:rPr>
                <w:rFonts w:ascii="Calibri" w:eastAsia="Times New Roman" w:hAnsi="Calibri"/>
                <w:b/>
                <w:color w:val="000000"/>
                <w:sz w:val="22"/>
                <w:szCs w:val="22"/>
              </w:rPr>
            </w:pPr>
            <w:r w:rsidRPr="006F0CDB">
              <w:rPr>
                <w:rFonts w:ascii="Calibri" w:eastAsia="Times New Roman" w:hAnsi="Calibri"/>
                <w:b/>
                <w:color w:val="000000"/>
                <w:sz w:val="22"/>
                <w:szCs w:val="22"/>
              </w:rPr>
              <w:t>Gender</w:t>
            </w:r>
          </w:p>
        </w:tc>
        <w:tc>
          <w:tcPr>
            <w:tcW w:w="1481" w:type="dxa"/>
            <w:tcBorders>
              <w:top w:val="nil"/>
              <w:left w:val="nil"/>
              <w:bottom w:val="single" w:sz="4" w:space="0" w:color="auto"/>
              <w:right w:val="single" w:sz="4" w:space="0" w:color="auto"/>
            </w:tcBorders>
            <w:shd w:val="clear" w:color="auto" w:fill="D9D9D9" w:themeFill="background1" w:themeFillShade="D9"/>
            <w:noWrap/>
            <w:vAlign w:val="bottom"/>
            <w:hideMark/>
          </w:tcPr>
          <w:p w14:paraId="672178BF" w14:textId="77777777" w:rsidR="00D522AA" w:rsidRPr="006F0CDB" w:rsidRDefault="00D522AA" w:rsidP="00960AB8">
            <w:pPr>
              <w:jc w:val="center"/>
              <w:rPr>
                <w:rFonts w:ascii="Calibri" w:eastAsia="Times New Roman" w:hAnsi="Calibri"/>
                <w:b/>
                <w:color w:val="000000"/>
                <w:sz w:val="22"/>
                <w:szCs w:val="22"/>
                <w:u w:val="single"/>
              </w:rPr>
            </w:pPr>
            <w:r w:rsidRPr="006F0CDB">
              <w:rPr>
                <w:rFonts w:ascii="Calibri" w:eastAsia="Times New Roman" w:hAnsi="Calibri"/>
                <w:b/>
                <w:color w:val="000000"/>
                <w:sz w:val="22"/>
                <w:szCs w:val="22"/>
                <w:u w:val="single"/>
              </w:rPr>
              <w:t>n</w:t>
            </w:r>
          </w:p>
        </w:tc>
        <w:tc>
          <w:tcPr>
            <w:tcW w:w="1520" w:type="dxa"/>
            <w:tcBorders>
              <w:top w:val="nil"/>
              <w:left w:val="nil"/>
              <w:bottom w:val="single" w:sz="4" w:space="0" w:color="auto"/>
              <w:right w:val="single" w:sz="4" w:space="0" w:color="auto"/>
            </w:tcBorders>
            <w:shd w:val="clear" w:color="auto" w:fill="D9D9D9" w:themeFill="background1" w:themeFillShade="D9"/>
            <w:noWrap/>
            <w:vAlign w:val="bottom"/>
            <w:hideMark/>
          </w:tcPr>
          <w:p w14:paraId="0A221F8A" w14:textId="77777777" w:rsidR="00D522AA" w:rsidRPr="006F0CDB" w:rsidRDefault="00D522AA" w:rsidP="00960AB8">
            <w:pPr>
              <w:jc w:val="center"/>
              <w:rPr>
                <w:rFonts w:ascii="Calibri" w:eastAsia="Times New Roman" w:hAnsi="Calibri"/>
                <w:b/>
                <w:color w:val="000000"/>
                <w:sz w:val="22"/>
                <w:szCs w:val="22"/>
                <w:u w:val="single"/>
              </w:rPr>
            </w:pPr>
            <w:r w:rsidRPr="006F0CDB">
              <w:rPr>
                <w:rFonts w:ascii="Calibri" w:eastAsia="Times New Roman" w:hAnsi="Calibri"/>
                <w:b/>
                <w:color w:val="000000"/>
                <w:sz w:val="22"/>
                <w:szCs w:val="22"/>
                <w:u w:val="single"/>
              </w:rPr>
              <w:t>%</w:t>
            </w:r>
          </w:p>
        </w:tc>
      </w:tr>
      <w:tr w:rsidR="00D522AA" w:rsidRPr="006F0CDB" w14:paraId="37446AD5"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41AE688"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Male</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070AB877"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160</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41536487"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58.8</w:t>
            </w:r>
          </w:p>
        </w:tc>
      </w:tr>
      <w:tr w:rsidR="00D522AA" w:rsidRPr="006F0CDB" w14:paraId="2EF6BCCD"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6C33469"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Female</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19BE817B"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112</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3C79FD49"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41.2</w:t>
            </w:r>
          </w:p>
        </w:tc>
      </w:tr>
      <w:tr w:rsidR="00D522AA" w:rsidRPr="006F0CDB" w14:paraId="3690C14D"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4AB5D1CC" w14:textId="77777777" w:rsidR="00D522AA" w:rsidRPr="006F0CDB" w:rsidRDefault="00D522AA" w:rsidP="00960AB8">
            <w:pPr>
              <w:rPr>
                <w:rFonts w:ascii="Calibri" w:eastAsia="Times New Roman" w:hAnsi="Calibri"/>
                <w:b/>
                <w:color w:val="000000"/>
                <w:sz w:val="22"/>
                <w:szCs w:val="22"/>
              </w:rPr>
            </w:pPr>
            <w:r w:rsidRPr="006F0CDB">
              <w:rPr>
                <w:rFonts w:ascii="Calibri" w:eastAsia="Times New Roman" w:hAnsi="Calibri"/>
                <w:b/>
                <w:color w:val="000000"/>
                <w:sz w:val="22"/>
                <w:szCs w:val="22"/>
              </w:rPr>
              <w:t>Colour Blind</w:t>
            </w:r>
          </w:p>
        </w:tc>
        <w:tc>
          <w:tcPr>
            <w:tcW w:w="1481" w:type="dxa"/>
            <w:tcBorders>
              <w:top w:val="nil"/>
              <w:left w:val="nil"/>
              <w:bottom w:val="single" w:sz="4" w:space="0" w:color="auto"/>
              <w:right w:val="single" w:sz="4" w:space="0" w:color="auto"/>
            </w:tcBorders>
            <w:shd w:val="clear" w:color="auto" w:fill="D9D9D9" w:themeFill="background1" w:themeFillShade="D9"/>
            <w:noWrap/>
            <w:vAlign w:val="bottom"/>
            <w:hideMark/>
          </w:tcPr>
          <w:p w14:paraId="3C3E6A55" w14:textId="77777777" w:rsidR="00D522AA" w:rsidRPr="006F0CDB" w:rsidRDefault="00D522AA" w:rsidP="00960AB8">
            <w:pPr>
              <w:jc w:val="center"/>
              <w:rPr>
                <w:rFonts w:ascii="Calibri" w:eastAsia="Times New Roman" w:hAnsi="Calibri"/>
                <w:b/>
                <w:color w:val="000000"/>
                <w:sz w:val="22"/>
                <w:szCs w:val="22"/>
                <w:u w:val="single"/>
              </w:rPr>
            </w:pPr>
            <w:r w:rsidRPr="006F0CDB">
              <w:rPr>
                <w:rFonts w:ascii="Calibri" w:eastAsia="Times New Roman" w:hAnsi="Calibri"/>
                <w:b/>
                <w:color w:val="000000"/>
                <w:sz w:val="22"/>
                <w:szCs w:val="22"/>
                <w:u w:val="single"/>
              </w:rPr>
              <w:t>n</w:t>
            </w:r>
          </w:p>
        </w:tc>
        <w:tc>
          <w:tcPr>
            <w:tcW w:w="1520" w:type="dxa"/>
            <w:tcBorders>
              <w:top w:val="nil"/>
              <w:left w:val="nil"/>
              <w:bottom w:val="single" w:sz="4" w:space="0" w:color="auto"/>
              <w:right w:val="single" w:sz="4" w:space="0" w:color="auto"/>
            </w:tcBorders>
            <w:shd w:val="clear" w:color="auto" w:fill="D9D9D9" w:themeFill="background1" w:themeFillShade="D9"/>
            <w:noWrap/>
            <w:vAlign w:val="bottom"/>
            <w:hideMark/>
          </w:tcPr>
          <w:p w14:paraId="418215F2" w14:textId="77777777" w:rsidR="00D522AA" w:rsidRPr="006F0CDB" w:rsidRDefault="00D522AA" w:rsidP="00960AB8">
            <w:pPr>
              <w:jc w:val="center"/>
              <w:rPr>
                <w:rFonts w:ascii="Calibri" w:eastAsia="Times New Roman" w:hAnsi="Calibri"/>
                <w:b/>
                <w:color w:val="000000"/>
                <w:sz w:val="22"/>
                <w:szCs w:val="22"/>
                <w:u w:val="single"/>
              </w:rPr>
            </w:pPr>
            <w:r w:rsidRPr="006F0CDB">
              <w:rPr>
                <w:rFonts w:ascii="Calibri" w:eastAsia="Times New Roman" w:hAnsi="Calibri"/>
                <w:b/>
                <w:color w:val="000000"/>
                <w:sz w:val="22"/>
                <w:szCs w:val="22"/>
                <w:u w:val="single"/>
              </w:rPr>
              <w:t>%</w:t>
            </w:r>
          </w:p>
        </w:tc>
      </w:tr>
      <w:tr w:rsidR="00D522AA" w:rsidRPr="006F0CDB" w14:paraId="1B3C4BD0"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A547F63"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Yes</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46A7DFB1"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4</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313D6444"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1.5</w:t>
            </w:r>
          </w:p>
        </w:tc>
      </w:tr>
      <w:tr w:rsidR="00D522AA" w:rsidRPr="006F0CDB" w14:paraId="4C77F8CD"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3352C7F"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No</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59F8FE58"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268</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404259B3"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98.5</w:t>
            </w:r>
          </w:p>
        </w:tc>
      </w:tr>
      <w:tr w:rsidR="00D522AA" w:rsidRPr="006F0CDB" w14:paraId="2FC85B4B"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3190A2F8" w14:textId="77777777" w:rsidR="00D522AA" w:rsidRPr="006F0CDB" w:rsidRDefault="00D522AA" w:rsidP="00960AB8">
            <w:pPr>
              <w:rPr>
                <w:rFonts w:ascii="Calibri" w:eastAsia="Times New Roman" w:hAnsi="Calibri"/>
                <w:b/>
                <w:color w:val="000000"/>
                <w:sz w:val="22"/>
                <w:szCs w:val="22"/>
              </w:rPr>
            </w:pPr>
            <w:r w:rsidRPr="006F0CDB">
              <w:rPr>
                <w:rFonts w:ascii="Calibri" w:eastAsia="Times New Roman" w:hAnsi="Calibri"/>
                <w:b/>
                <w:color w:val="000000"/>
                <w:sz w:val="22"/>
                <w:szCs w:val="22"/>
              </w:rPr>
              <w:t>Language</w:t>
            </w:r>
          </w:p>
        </w:tc>
        <w:tc>
          <w:tcPr>
            <w:tcW w:w="1481" w:type="dxa"/>
            <w:tcBorders>
              <w:top w:val="nil"/>
              <w:left w:val="nil"/>
              <w:bottom w:val="single" w:sz="4" w:space="0" w:color="auto"/>
              <w:right w:val="single" w:sz="4" w:space="0" w:color="auto"/>
            </w:tcBorders>
            <w:shd w:val="clear" w:color="auto" w:fill="D9D9D9" w:themeFill="background1" w:themeFillShade="D9"/>
            <w:noWrap/>
            <w:vAlign w:val="bottom"/>
            <w:hideMark/>
          </w:tcPr>
          <w:p w14:paraId="14C8DD69" w14:textId="77777777" w:rsidR="00D522AA" w:rsidRPr="006F0CDB" w:rsidRDefault="00D522AA" w:rsidP="00960AB8">
            <w:pPr>
              <w:jc w:val="center"/>
              <w:rPr>
                <w:rFonts w:ascii="Calibri" w:eastAsia="Times New Roman" w:hAnsi="Calibri"/>
                <w:b/>
                <w:color w:val="000000"/>
                <w:sz w:val="22"/>
                <w:szCs w:val="22"/>
                <w:u w:val="single"/>
              </w:rPr>
            </w:pPr>
            <w:r w:rsidRPr="006F0CDB">
              <w:rPr>
                <w:rFonts w:ascii="Calibri" w:eastAsia="Times New Roman" w:hAnsi="Calibri"/>
                <w:b/>
                <w:color w:val="000000"/>
                <w:sz w:val="22"/>
                <w:szCs w:val="22"/>
                <w:u w:val="single"/>
              </w:rPr>
              <w:t>n</w:t>
            </w:r>
          </w:p>
        </w:tc>
        <w:tc>
          <w:tcPr>
            <w:tcW w:w="1520" w:type="dxa"/>
            <w:tcBorders>
              <w:top w:val="nil"/>
              <w:left w:val="nil"/>
              <w:bottom w:val="single" w:sz="4" w:space="0" w:color="auto"/>
              <w:right w:val="single" w:sz="4" w:space="0" w:color="auto"/>
            </w:tcBorders>
            <w:shd w:val="clear" w:color="auto" w:fill="D9D9D9" w:themeFill="background1" w:themeFillShade="D9"/>
            <w:noWrap/>
            <w:vAlign w:val="bottom"/>
            <w:hideMark/>
          </w:tcPr>
          <w:p w14:paraId="78E2CC66" w14:textId="77777777" w:rsidR="00D522AA" w:rsidRPr="006F0CDB" w:rsidRDefault="00D522AA" w:rsidP="00960AB8">
            <w:pPr>
              <w:jc w:val="center"/>
              <w:rPr>
                <w:rFonts w:ascii="Calibri" w:eastAsia="Times New Roman" w:hAnsi="Calibri"/>
                <w:b/>
                <w:color w:val="000000"/>
                <w:sz w:val="22"/>
                <w:szCs w:val="22"/>
                <w:u w:val="single"/>
              </w:rPr>
            </w:pPr>
            <w:r w:rsidRPr="006F0CDB">
              <w:rPr>
                <w:rFonts w:ascii="Calibri" w:eastAsia="Times New Roman" w:hAnsi="Calibri"/>
                <w:b/>
                <w:color w:val="000000"/>
                <w:sz w:val="22"/>
                <w:szCs w:val="22"/>
                <w:u w:val="single"/>
              </w:rPr>
              <w:t>%</w:t>
            </w:r>
          </w:p>
        </w:tc>
      </w:tr>
      <w:tr w:rsidR="00D522AA" w:rsidRPr="006F0CDB" w14:paraId="51F543E9"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4631800"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English</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589C83FA"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243</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077FEEB5"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89.4</w:t>
            </w:r>
          </w:p>
        </w:tc>
      </w:tr>
      <w:tr w:rsidR="00D522AA" w:rsidRPr="006F0CDB" w14:paraId="305019BE"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93B174A"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Tamil or Hindi</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7AF93CF5"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18</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46A4835B"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6.6</w:t>
            </w:r>
          </w:p>
        </w:tc>
      </w:tr>
      <w:tr w:rsidR="00D522AA" w:rsidRPr="006F0CDB" w14:paraId="4E77B641"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BF86625"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Other</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53733DEE"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11</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071BBEE9"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4</w:t>
            </w:r>
          </w:p>
        </w:tc>
      </w:tr>
      <w:tr w:rsidR="00D522AA" w:rsidRPr="006F0CDB" w14:paraId="12755C4E"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6197ABA3" w14:textId="77777777" w:rsidR="00D522AA" w:rsidRPr="006F0CDB" w:rsidRDefault="00D522AA" w:rsidP="00960AB8">
            <w:pPr>
              <w:rPr>
                <w:rFonts w:ascii="Calibri" w:eastAsia="Times New Roman" w:hAnsi="Calibri"/>
                <w:b/>
                <w:color w:val="000000"/>
                <w:sz w:val="22"/>
                <w:szCs w:val="22"/>
              </w:rPr>
            </w:pPr>
            <w:r w:rsidRPr="006F0CDB">
              <w:rPr>
                <w:rFonts w:ascii="Calibri" w:eastAsia="Times New Roman" w:hAnsi="Calibri"/>
                <w:b/>
                <w:color w:val="000000"/>
                <w:sz w:val="22"/>
                <w:szCs w:val="22"/>
              </w:rPr>
              <w:t>Education</w:t>
            </w:r>
          </w:p>
        </w:tc>
        <w:tc>
          <w:tcPr>
            <w:tcW w:w="1481" w:type="dxa"/>
            <w:tcBorders>
              <w:top w:val="nil"/>
              <w:left w:val="nil"/>
              <w:bottom w:val="single" w:sz="4" w:space="0" w:color="auto"/>
              <w:right w:val="single" w:sz="4" w:space="0" w:color="auto"/>
            </w:tcBorders>
            <w:shd w:val="clear" w:color="auto" w:fill="D9D9D9" w:themeFill="background1" w:themeFillShade="D9"/>
            <w:noWrap/>
            <w:vAlign w:val="bottom"/>
            <w:hideMark/>
          </w:tcPr>
          <w:p w14:paraId="12A065C2" w14:textId="77777777" w:rsidR="00D522AA" w:rsidRPr="006F0CDB" w:rsidRDefault="00D522AA" w:rsidP="00960AB8">
            <w:pPr>
              <w:jc w:val="center"/>
              <w:rPr>
                <w:rFonts w:ascii="Calibri" w:eastAsia="Times New Roman" w:hAnsi="Calibri"/>
                <w:b/>
                <w:color w:val="000000"/>
                <w:u w:val="single"/>
              </w:rPr>
            </w:pPr>
            <w:r w:rsidRPr="006F0CDB">
              <w:rPr>
                <w:rFonts w:ascii="Calibri" w:eastAsia="Times New Roman" w:hAnsi="Calibri"/>
                <w:b/>
                <w:color w:val="000000"/>
                <w:u w:val="single"/>
              </w:rPr>
              <w:t>n</w:t>
            </w:r>
          </w:p>
        </w:tc>
        <w:tc>
          <w:tcPr>
            <w:tcW w:w="1520" w:type="dxa"/>
            <w:tcBorders>
              <w:top w:val="nil"/>
              <w:left w:val="nil"/>
              <w:bottom w:val="single" w:sz="4" w:space="0" w:color="auto"/>
              <w:right w:val="single" w:sz="4" w:space="0" w:color="auto"/>
            </w:tcBorders>
            <w:shd w:val="clear" w:color="auto" w:fill="D9D9D9" w:themeFill="background1" w:themeFillShade="D9"/>
            <w:noWrap/>
            <w:vAlign w:val="bottom"/>
            <w:hideMark/>
          </w:tcPr>
          <w:p w14:paraId="2E6C7947" w14:textId="77777777" w:rsidR="00D522AA" w:rsidRPr="006F0CDB" w:rsidRDefault="00D522AA" w:rsidP="00960AB8">
            <w:pPr>
              <w:jc w:val="center"/>
              <w:rPr>
                <w:rFonts w:ascii="Calibri" w:eastAsia="Times New Roman" w:hAnsi="Calibri"/>
                <w:b/>
                <w:color w:val="000000"/>
                <w:u w:val="single"/>
              </w:rPr>
            </w:pPr>
            <w:r w:rsidRPr="006F0CDB">
              <w:rPr>
                <w:rFonts w:ascii="Calibri" w:eastAsia="Times New Roman" w:hAnsi="Calibri"/>
                <w:b/>
                <w:color w:val="000000"/>
                <w:u w:val="single"/>
              </w:rPr>
              <w:t>%</w:t>
            </w:r>
          </w:p>
        </w:tc>
      </w:tr>
      <w:tr w:rsidR="00D522AA" w:rsidRPr="006F0CDB" w14:paraId="115B5F00"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B62E910"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High school</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5C93E4A6"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25</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30B7AC57"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9.2</w:t>
            </w:r>
          </w:p>
        </w:tc>
      </w:tr>
      <w:tr w:rsidR="00D522AA" w:rsidRPr="006F0CDB" w14:paraId="3ED1EC6D"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9582ADC"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Some College</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46712C0A"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82</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7EB347AE"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30.1</w:t>
            </w:r>
          </w:p>
        </w:tc>
      </w:tr>
      <w:tr w:rsidR="00D522AA" w:rsidRPr="006F0CDB" w14:paraId="2A7D7BA5"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667E226"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Vocational/technical school(2 year)</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2A5B8966"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10</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14B2CD5F"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3.7</w:t>
            </w:r>
          </w:p>
        </w:tc>
      </w:tr>
      <w:tr w:rsidR="00D522AA" w:rsidRPr="006F0CDB" w14:paraId="0E864B22"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AFD4362"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Bachelors degree</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510EC34B"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124</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3E66F308"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45.6</w:t>
            </w:r>
          </w:p>
        </w:tc>
      </w:tr>
      <w:tr w:rsidR="00D522AA" w:rsidRPr="006F0CDB" w14:paraId="4CCFC732"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0FD06EE"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Masters degree</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15FFBF6A"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27</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0F5F0F04"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9.9</w:t>
            </w:r>
          </w:p>
        </w:tc>
      </w:tr>
      <w:tr w:rsidR="00D522AA" w:rsidRPr="006F0CDB" w14:paraId="33DA5CCC"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A19B296"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Professional degree (MD, JD, etc.</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26E51423"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3</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3D424EEB"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1.1</w:t>
            </w:r>
          </w:p>
        </w:tc>
      </w:tr>
      <w:tr w:rsidR="00D522AA" w:rsidRPr="006F0CDB" w14:paraId="4D945B91"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B26C644"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Doctoral degree</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7990F578"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4925E378"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0.4</w:t>
            </w:r>
          </w:p>
        </w:tc>
      </w:tr>
      <w:tr w:rsidR="00D522AA" w:rsidRPr="006F0CDB" w14:paraId="09714F02"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4F89B5DF" w14:textId="77777777" w:rsidR="00D522AA" w:rsidRPr="006F0CDB" w:rsidRDefault="00D522AA" w:rsidP="00960AB8">
            <w:pPr>
              <w:rPr>
                <w:rFonts w:ascii="Calibri" w:eastAsia="Times New Roman" w:hAnsi="Calibri"/>
                <w:b/>
                <w:color w:val="000000"/>
                <w:sz w:val="22"/>
                <w:szCs w:val="22"/>
              </w:rPr>
            </w:pPr>
            <w:r w:rsidRPr="006F0CDB">
              <w:rPr>
                <w:rFonts w:ascii="Calibri" w:eastAsia="Times New Roman" w:hAnsi="Calibri"/>
                <w:b/>
                <w:color w:val="000000"/>
                <w:sz w:val="22"/>
                <w:szCs w:val="22"/>
              </w:rPr>
              <w:t>MH diagnosis</w:t>
            </w:r>
            <w:r>
              <w:rPr>
                <w:rFonts w:ascii="Calibri" w:eastAsia="Times New Roman" w:hAnsi="Calibri"/>
                <w:b/>
                <w:color w:val="000000"/>
                <w:sz w:val="22"/>
                <w:szCs w:val="22"/>
              </w:rPr>
              <w:t>*</w:t>
            </w:r>
          </w:p>
        </w:tc>
        <w:tc>
          <w:tcPr>
            <w:tcW w:w="1481" w:type="dxa"/>
            <w:tcBorders>
              <w:top w:val="nil"/>
              <w:left w:val="nil"/>
              <w:bottom w:val="single" w:sz="4" w:space="0" w:color="auto"/>
              <w:right w:val="single" w:sz="4" w:space="0" w:color="auto"/>
            </w:tcBorders>
            <w:shd w:val="clear" w:color="auto" w:fill="D9D9D9" w:themeFill="background1" w:themeFillShade="D9"/>
            <w:noWrap/>
            <w:vAlign w:val="bottom"/>
            <w:hideMark/>
          </w:tcPr>
          <w:p w14:paraId="711310F0" w14:textId="77777777" w:rsidR="00D522AA" w:rsidRPr="006F0CDB" w:rsidRDefault="00D522AA" w:rsidP="00960AB8">
            <w:pPr>
              <w:jc w:val="center"/>
              <w:rPr>
                <w:rFonts w:ascii="Calibri" w:eastAsia="Times New Roman" w:hAnsi="Calibri"/>
                <w:b/>
                <w:color w:val="000000"/>
                <w:u w:val="single"/>
              </w:rPr>
            </w:pPr>
            <w:r w:rsidRPr="006F0CDB">
              <w:rPr>
                <w:rFonts w:ascii="Calibri" w:eastAsia="Times New Roman" w:hAnsi="Calibri"/>
                <w:b/>
                <w:color w:val="000000"/>
                <w:u w:val="single"/>
              </w:rPr>
              <w:t>n</w:t>
            </w:r>
          </w:p>
        </w:tc>
        <w:tc>
          <w:tcPr>
            <w:tcW w:w="1520" w:type="dxa"/>
            <w:tcBorders>
              <w:top w:val="nil"/>
              <w:left w:val="nil"/>
              <w:bottom w:val="single" w:sz="4" w:space="0" w:color="auto"/>
              <w:right w:val="single" w:sz="4" w:space="0" w:color="auto"/>
            </w:tcBorders>
            <w:shd w:val="clear" w:color="auto" w:fill="D9D9D9" w:themeFill="background1" w:themeFillShade="D9"/>
            <w:noWrap/>
            <w:vAlign w:val="bottom"/>
            <w:hideMark/>
          </w:tcPr>
          <w:p w14:paraId="037DBABB" w14:textId="77777777" w:rsidR="00D522AA" w:rsidRPr="006F0CDB" w:rsidRDefault="00D522AA" w:rsidP="00960AB8">
            <w:pPr>
              <w:jc w:val="center"/>
              <w:rPr>
                <w:rFonts w:ascii="Calibri" w:eastAsia="Times New Roman" w:hAnsi="Calibri"/>
                <w:b/>
                <w:color w:val="000000"/>
                <w:u w:val="single"/>
              </w:rPr>
            </w:pPr>
            <w:r w:rsidRPr="006F0CDB">
              <w:rPr>
                <w:rFonts w:ascii="Calibri" w:eastAsia="Times New Roman" w:hAnsi="Calibri"/>
                <w:b/>
                <w:color w:val="000000"/>
                <w:u w:val="single"/>
              </w:rPr>
              <w:t>%</w:t>
            </w:r>
          </w:p>
        </w:tc>
      </w:tr>
      <w:tr w:rsidR="00D522AA" w:rsidRPr="006F0CDB" w14:paraId="22F28022"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AF0C69B"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None</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62002211"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200</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3A27C662"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74.3</w:t>
            </w:r>
          </w:p>
        </w:tc>
      </w:tr>
      <w:tr w:rsidR="00D522AA" w:rsidRPr="006F0CDB" w14:paraId="75D7DFC1"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C2A6CB8"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Depression</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1299BCEB"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26</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2EF13054"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9.7</w:t>
            </w:r>
          </w:p>
        </w:tc>
      </w:tr>
      <w:tr w:rsidR="00D522AA" w:rsidRPr="006F0CDB" w14:paraId="19400EC5"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5AFD5C3" w14:textId="7EADE192"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 xml:space="preserve">Depression </w:t>
            </w:r>
            <w:r w:rsidR="00960AB8">
              <w:rPr>
                <w:rFonts w:ascii="Calibri" w:eastAsia="Times New Roman" w:hAnsi="Calibri"/>
                <w:color w:val="000000"/>
                <w:sz w:val="22"/>
                <w:szCs w:val="22"/>
              </w:rPr>
              <w:t>and</w:t>
            </w:r>
            <w:r w:rsidR="00960AB8" w:rsidRPr="006F0CDB">
              <w:rPr>
                <w:rFonts w:ascii="Calibri" w:eastAsia="Times New Roman" w:hAnsi="Calibri"/>
                <w:color w:val="000000"/>
                <w:sz w:val="22"/>
                <w:szCs w:val="22"/>
              </w:rPr>
              <w:t xml:space="preserve"> </w:t>
            </w:r>
            <w:r w:rsidR="00960AB8">
              <w:rPr>
                <w:rFonts w:ascii="Calibri" w:eastAsia="Times New Roman" w:hAnsi="Calibri"/>
                <w:color w:val="000000"/>
                <w:sz w:val="22"/>
                <w:szCs w:val="22"/>
              </w:rPr>
              <w:t>a</w:t>
            </w:r>
            <w:r w:rsidRPr="006F0CDB">
              <w:rPr>
                <w:rFonts w:ascii="Calibri" w:eastAsia="Times New Roman" w:hAnsi="Calibri"/>
                <w:color w:val="000000"/>
                <w:sz w:val="22"/>
                <w:szCs w:val="22"/>
              </w:rPr>
              <w:t>nxiety</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75A89458"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26</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5F4FF392"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9.7</w:t>
            </w:r>
          </w:p>
        </w:tc>
      </w:tr>
      <w:tr w:rsidR="00D522AA" w:rsidRPr="006F0CDB" w14:paraId="370811DB"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983502A"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Anxiety disorder</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4DA748BA"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17</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259DEFDF"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6.3</w:t>
            </w:r>
          </w:p>
        </w:tc>
      </w:tr>
      <w:tr w:rsidR="00D522AA" w:rsidRPr="006F0CDB" w14:paraId="15853028"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4BA1E236" w14:textId="77777777" w:rsidR="00D522AA" w:rsidRPr="006F0CDB" w:rsidRDefault="00D522AA" w:rsidP="00960AB8">
            <w:pPr>
              <w:rPr>
                <w:rFonts w:ascii="Calibri" w:eastAsia="Times New Roman" w:hAnsi="Calibri"/>
                <w:b/>
                <w:color w:val="000000"/>
                <w:sz w:val="22"/>
                <w:szCs w:val="22"/>
              </w:rPr>
            </w:pPr>
            <w:r w:rsidRPr="006F0CDB">
              <w:rPr>
                <w:rFonts w:ascii="Calibri" w:eastAsia="Times New Roman" w:hAnsi="Calibri"/>
                <w:b/>
                <w:color w:val="000000"/>
                <w:sz w:val="22"/>
                <w:szCs w:val="22"/>
              </w:rPr>
              <w:t>When diagnosed</w:t>
            </w:r>
            <w:r>
              <w:rPr>
                <w:rFonts w:ascii="Calibri" w:eastAsia="Times New Roman" w:hAnsi="Calibri"/>
                <w:b/>
                <w:color w:val="000000"/>
                <w:sz w:val="22"/>
                <w:szCs w:val="22"/>
              </w:rPr>
              <w:t>*</w:t>
            </w:r>
          </w:p>
        </w:tc>
        <w:tc>
          <w:tcPr>
            <w:tcW w:w="1481" w:type="dxa"/>
            <w:tcBorders>
              <w:top w:val="nil"/>
              <w:left w:val="nil"/>
              <w:bottom w:val="single" w:sz="4" w:space="0" w:color="auto"/>
              <w:right w:val="single" w:sz="4" w:space="0" w:color="auto"/>
            </w:tcBorders>
            <w:shd w:val="clear" w:color="auto" w:fill="D9D9D9" w:themeFill="background1" w:themeFillShade="D9"/>
            <w:noWrap/>
            <w:vAlign w:val="bottom"/>
            <w:hideMark/>
          </w:tcPr>
          <w:p w14:paraId="1C7021CA" w14:textId="77777777" w:rsidR="00D522AA" w:rsidRPr="006F0CDB" w:rsidRDefault="00D522AA" w:rsidP="00960AB8">
            <w:pPr>
              <w:jc w:val="center"/>
              <w:rPr>
                <w:rFonts w:ascii="Calibri" w:eastAsia="Times New Roman" w:hAnsi="Calibri"/>
                <w:b/>
                <w:color w:val="000000"/>
                <w:u w:val="single"/>
              </w:rPr>
            </w:pPr>
            <w:r w:rsidRPr="006F0CDB">
              <w:rPr>
                <w:rFonts w:ascii="Calibri" w:eastAsia="Times New Roman" w:hAnsi="Calibri"/>
                <w:b/>
                <w:color w:val="000000"/>
                <w:u w:val="single"/>
              </w:rPr>
              <w:t>n</w:t>
            </w:r>
          </w:p>
        </w:tc>
        <w:tc>
          <w:tcPr>
            <w:tcW w:w="1520" w:type="dxa"/>
            <w:tcBorders>
              <w:top w:val="nil"/>
              <w:left w:val="nil"/>
              <w:bottom w:val="single" w:sz="4" w:space="0" w:color="auto"/>
              <w:right w:val="single" w:sz="4" w:space="0" w:color="auto"/>
            </w:tcBorders>
            <w:shd w:val="clear" w:color="auto" w:fill="D9D9D9" w:themeFill="background1" w:themeFillShade="D9"/>
            <w:noWrap/>
            <w:vAlign w:val="bottom"/>
            <w:hideMark/>
          </w:tcPr>
          <w:p w14:paraId="14CCF2A4" w14:textId="77777777" w:rsidR="00D522AA" w:rsidRPr="006F0CDB" w:rsidRDefault="00D522AA" w:rsidP="00960AB8">
            <w:pPr>
              <w:jc w:val="center"/>
              <w:rPr>
                <w:rFonts w:ascii="Calibri" w:eastAsia="Times New Roman" w:hAnsi="Calibri"/>
                <w:b/>
                <w:color w:val="000000"/>
                <w:u w:val="single"/>
              </w:rPr>
            </w:pPr>
            <w:r w:rsidRPr="006F0CDB">
              <w:rPr>
                <w:rFonts w:ascii="Calibri" w:eastAsia="Times New Roman" w:hAnsi="Calibri"/>
                <w:b/>
                <w:color w:val="000000"/>
                <w:u w:val="single"/>
              </w:rPr>
              <w:t>%</w:t>
            </w:r>
          </w:p>
        </w:tc>
      </w:tr>
      <w:tr w:rsidR="00D522AA" w:rsidRPr="006F0CDB" w14:paraId="7203E4B2"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1953950"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Never</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44C4702E"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200</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3F105E71"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74.3</w:t>
            </w:r>
          </w:p>
        </w:tc>
      </w:tr>
      <w:tr w:rsidR="00D522AA" w:rsidRPr="006F0CDB" w14:paraId="50427C70"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A698417"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t>Current only</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5CFD30E8"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3</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784A2A37"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1.1</w:t>
            </w:r>
          </w:p>
        </w:tc>
      </w:tr>
      <w:tr w:rsidR="00D522AA" w:rsidRPr="006F0CDB" w14:paraId="25741DE6"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1ACA34A" w14:textId="77777777" w:rsidR="00D522AA" w:rsidRPr="006F0CDB" w:rsidRDefault="00D522AA" w:rsidP="00960AB8">
            <w:pPr>
              <w:rPr>
                <w:rFonts w:ascii="Calibri" w:eastAsia="Times New Roman" w:hAnsi="Calibri"/>
                <w:color w:val="000000"/>
                <w:sz w:val="22"/>
                <w:szCs w:val="22"/>
              </w:rPr>
            </w:pPr>
            <w:r>
              <w:rPr>
                <w:rFonts w:ascii="Calibri" w:eastAsia="Times New Roman" w:hAnsi="Calibri"/>
                <w:color w:val="000000"/>
                <w:sz w:val="22"/>
                <w:szCs w:val="22"/>
              </w:rPr>
              <w:t>Current AND</w:t>
            </w:r>
            <w:r w:rsidRPr="006F0CDB">
              <w:rPr>
                <w:rFonts w:ascii="Calibri" w:eastAsia="Times New Roman" w:hAnsi="Calibri"/>
                <w:color w:val="000000"/>
                <w:sz w:val="22"/>
                <w:szCs w:val="22"/>
              </w:rPr>
              <w:t xml:space="preserve"> past</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7701161C"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29</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7FBA3444"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10.8</w:t>
            </w:r>
          </w:p>
        </w:tc>
      </w:tr>
      <w:tr w:rsidR="00D522AA" w:rsidRPr="006F0CDB" w14:paraId="5839BC54" w14:textId="77777777" w:rsidTr="00960AB8">
        <w:trPr>
          <w:trHeight w:val="300"/>
        </w:trPr>
        <w:tc>
          <w:tcPr>
            <w:tcW w:w="2429"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2ABCA82" w14:textId="77777777" w:rsidR="00D522AA" w:rsidRPr="006F0CDB" w:rsidRDefault="00D522AA" w:rsidP="00960AB8">
            <w:pPr>
              <w:rPr>
                <w:rFonts w:ascii="Calibri" w:eastAsia="Times New Roman" w:hAnsi="Calibri"/>
                <w:color w:val="000000"/>
                <w:sz w:val="22"/>
                <w:szCs w:val="22"/>
              </w:rPr>
            </w:pPr>
            <w:r w:rsidRPr="006F0CDB">
              <w:rPr>
                <w:rFonts w:ascii="Calibri" w:eastAsia="Times New Roman" w:hAnsi="Calibri"/>
                <w:color w:val="000000"/>
                <w:sz w:val="22"/>
                <w:szCs w:val="22"/>
              </w:rPr>
              <w:lastRenderedPageBreak/>
              <w:t>Past only</w:t>
            </w:r>
          </w:p>
        </w:tc>
        <w:tc>
          <w:tcPr>
            <w:tcW w:w="1481" w:type="dxa"/>
            <w:tcBorders>
              <w:top w:val="nil"/>
              <w:left w:val="nil"/>
              <w:bottom w:val="single" w:sz="4" w:space="0" w:color="auto"/>
              <w:right w:val="single" w:sz="4" w:space="0" w:color="auto"/>
            </w:tcBorders>
            <w:shd w:val="clear" w:color="auto" w:fill="F2F2F2" w:themeFill="background1" w:themeFillShade="F2"/>
            <w:noWrap/>
            <w:vAlign w:val="bottom"/>
            <w:hideMark/>
          </w:tcPr>
          <w:p w14:paraId="4384C1C8"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37</w:t>
            </w:r>
          </w:p>
        </w:tc>
        <w:tc>
          <w:tcPr>
            <w:tcW w:w="1520" w:type="dxa"/>
            <w:tcBorders>
              <w:top w:val="nil"/>
              <w:left w:val="nil"/>
              <w:bottom w:val="single" w:sz="4" w:space="0" w:color="auto"/>
              <w:right w:val="single" w:sz="4" w:space="0" w:color="auto"/>
            </w:tcBorders>
            <w:shd w:val="clear" w:color="auto" w:fill="F2F2F2" w:themeFill="background1" w:themeFillShade="F2"/>
            <w:noWrap/>
            <w:vAlign w:val="bottom"/>
            <w:hideMark/>
          </w:tcPr>
          <w:p w14:paraId="570AE681" w14:textId="77777777" w:rsidR="00D522AA" w:rsidRPr="006F0CDB" w:rsidRDefault="00D522AA" w:rsidP="00960AB8">
            <w:pPr>
              <w:jc w:val="center"/>
              <w:rPr>
                <w:rFonts w:ascii="Calibri" w:eastAsia="Times New Roman" w:hAnsi="Calibri"/>
                <w:color w:val="000000"/>
                <w:sz w:val="22"/>
                <w:szCs w:val="22"/>
              </w:rPr>
            </w:pPr>
            <w:r w:rsidRPr="006F0CDB">
              <w:rPr>
                <w:rFonts w:ascii="Calibri" w:eastAsia="Times New Roman" w:hAnsi="Calibri"/>
                <w:color w:val="000000"/>
                <w:sz w:val="22"/>
                <w:szCs w:val="22"/>
              </w:rPr>
              <w:t>13.8</w:t>
            </w:r>
          </w:p>
        </w:tc>
      </w:tr>
    </w:tbl>
    <w:p w14:paraId="39FAB7B6" w14:textId="76EBE06A" w:rsidR="00D522AA" w:rsidRDefault="00D522AA" w:rsidP="00D522AA">
      <w:pPr>
        <w:rPr>
          <w:lang w:val="en-GB"/>
        </w:rPr>
      </w:pPr>
      <w:r>
        <w:rPr>
          <w:lang w:val="en-GB"/>
        </w:rPr>
        <w:t xml:space="preserve">*Data missing for </w:t>
      </w:r>
      <w:r w:rsidR="00960AB8">
        <w:rPr>
          <w:lang w:val="en-GB"/>
        </w:rPr>
        <w:t>mental health (</w:t>
      </w:r>
      <w:r>
        <w:rPr>
          <w:lang w:val="en-GB"/>
        </w:rPr>
        <w:t>MH</w:t>
      </w:r>
      <w:r w:rsidR="00960AB8">
        <w:rPr>
          <w:lang w:val="en-GB"/>
        </w:rPr>
        <w:t>)</w:t>
      </w:r>
      <w:r>
        <w:rPr>
          <w:lang w:val="en-GB"/>
        </w:rPr>
        <w:t xml:space="preserve"> diagnosis (n=3)</w:t>
      </w:r>
    </w:p>
    <w:p w14:paraId="626688BF" w14:textId="77777777" w:rsidR="00D522AA" w:rsidRDefault="00D522AA" w:rsidP="00D522AA">
      <w:pPr>
        <w:rPr>
          <w:lang w:val="en-GB"/>
        </w:rPr>
      </w:pPr>
      <w:r>
        <w:rPr>
          <w:lang w:val="en-GB"/>
        </w:rPr>
        <w:t>Table 1 – Participant demographics and reported Mental Health diagnosis by qualified professional.</w:t>
      </w:r>
    </w:p>
    <w:p w14:paraId="1298FA1B" w14:textId="77777777" w:rsidR="00D522AA" w:rsidRDefault="00D522AA" w:rsidP="00D522AA">
      <w:pPr>
        <w:ind w:firstLine="720"/>
        <w:rPr>
          <w:lang w:val="en-GB"/>
        </w:rPr>
      </w:pPr>
    </w:p>
    <w:p w14:paraId="11BF94CF" w14:textId="77777777" w:rsidR="00D522AA" w:rsidRDefault="00D522AA" w:rsidP="00D522AA">
      <w:pPr>
        <w:rPr>
          <w:sz w:val="28"/>
          <w:szCs w:val="28"/>
          <w:u w:val="single"/>
          <w:lang w:val="en-GB"/>
        </w:rPr>
      </w:pPr>
    </w:p>
    <w:p w14:paraId="7DBC891C" w14:textId="77777777" w:rsidR="00D522AA" w:rsidRPr="00423E4E" w:rsidRDefault="00D522AA" w:rsidP="00D522AA">
      <w:pPr>
        <w:rPr>
          <w:lang w:val="en-GB"/>
        </w:rPr>
      </w:pPr>
      <w:r>
        <w:rPr>
          <w:lang w:val="en-GB"/>
        </w:rPr>
        <w:tab/>
      </w:r>
    </w:p>
    <w:p w14:paraId="44E4F50D" w14:textId="77777777" w:rsidR="00D522AA" w:rsidRDefault="00D522AA" w:rsidP="00D522AA">
      <w:pPr>
        <w:rPr>
          <w:sz w:val="28"/>
          <w:szCs w:val="28"/>
          <w:u w:val="single"/>
          <w:lang w:val="en-GB"/>
        </w:rPr>
      </w:pPr>
      <w:r>
        <w:rPr>
          <w:sz w:val="28"/>
          <w:szCs w:val="28"/>
          <w:u w:val="single"/>
          <w:lang w:val="en-GB"/>
        </w:rPr>
        <w:t>Measures</w:t>
      </w:r>
    </w:p>
    <w:p w14:paraId="1E99D38F" w14:textId="77777777" w:rsidR="00D522AA" w:rsidRDefault="00D522AA" w:rsidP="00D522AA">
      <w:pPr>
        <w:rPr>
          <w:sz w:val="28"/>
          <w:szCs w:val="28"/>
          <w:u w:val="single"/>
          <w:lang w:val="en-GB"/>
        </w:rPr>
      </w:pPr>
    </w:p>
    <w:p w14:paraId="0E55D4A4" w14:textId="77777777" w:rsidR="00D522AA" w:rsidRDefault="00D522AA" w:rsidP="00D522AA">
      <w:pPr>
        <w:rPr>
          <w:u w:val="single"/>
          <w:lang w:val="en-GB"/>
        </w:rPr>
      </w:pPr>
      <w:r>
        <w:rPr>
          <w:u w:val="single"/>
          <w:lang w:val="en-GB"/>
        </w:rPr>
        <w:t>Attitudes to Self</w:t>
      </w:r>
    </w:p>
    <w:p w14:paraId="0DCB5A31" w14:textId="77777777" w:rsidR="00D522AA" w:rsidRDefault="00D522AA" w:rsidP="00D522AA">
      <w:pPr>
        <w:rPr>
          <w:u w:val="single"/>
          <w:lang w:val="en-GB"/>
        </w:rPr>
      </w:pPr>
    </w:p>
    <w:p w14:paraId="09DD5EC9" w14:textId="4D0DA7C8" w:rsidR="00D522AA" w:rsidRDefault="00D522AA" w:rsidP="00D522AA">
      <w:pPr>
        <w:rPr>
          <w:lang w:val="en-GB"/>
        </w:rPr>
      </w:pPr>
      <w:r>
        <w:rPr>
          <w:lang w:val="en-GB"/>
        </w:rPr>
        <w:t xml:space="preserve">The </w:t>
      </w:r>
      <w:r w:rsidRPr="003C2920">
        <w:rPr>
          <w:lang w:val="en-GB"/>
        </w:rPr>
        <w:t>Attitudes to Self (ATS; Carver and Ganellen, 1983)</w:t>
      </w:r>
      <w:r>
        <w:rPr>
          <w:lang w:val="en-GB"/>
        </w:rPr>
        <w:t xml:space="preserve"> is a ten question self-report questionnaire designed to measure self-punitiveness in depression, expanding this into three constructs. Three questions relate to the extent to which one holds oneself to overly high standards. Three questions concern the tendency towards self-criticism when failing to meet these high standards and four questions relate to the generalization of a single failure to a broader sense of self-worth. Answers are scored on </w:t>
      </w:r>
      <w:r w:rsidR="003B7D5F">
        <w:rPr>
          <w:lang w:val="en-GB"/>
        </w:rPr>
        <w:t xml:space="preserve">a </w:t>
      </w:r>
      <w:r>
        <w:rPr>
          <w:lang w:val="en-GB"/>
        </w:rPr>
        <w:t xml:space="preserve">five </w:t>
      </w:r>
      <w:r w:rsidR="00A01D61">
        <w:rPr>
          <w:lang w:val="en-GB"/>
        </w:rPr>
        <w:t xml:space="preserve">point Likert scale ranging from </w:t>
      </w:r>
      <w:r>
        <w:rPr>
          <w:lang w:val="en-GB"/>
        </w:rPr>
        <w:t xml:space="preserve">‘I agree a lot’ to ‘I disagree a lot’. Carver and Ganellen (1983) found confirmatory factor analysis to show that the three constructs are distinct and </w:t>
      </w:r>
      <w:r w:rsidR="003B7D5F">
        <w:rPr>
          <w:lang w:val="en-GB"/>
        </w:rPr>
        <w:t xml:space="preserve">also </w:t>
      </w:r>
      <w:r>
        <w:rPr>
          <w:lang w:val="en-GB"/>
        </w:rPr>
        <w:t xml:space="preserve">uniform across genders. </w:t>
      </w:r>
    </w:p>
    <w:p w14:paraId="0C89EBD6" w14:textId="77777777" w:rsidR="00D522AA" w:rsidRDefault="00D522AA" w:rsidP="00D522AA">
      <w:pPr>
        <w:rPr>
          <w:u w:val="single"/>
          <w:lang w:val="en-GB"/>
        </w:rPr>
      </w:pPr>
    </w:p>
    <w:p w14:paraId="222927AB" w14:textId="77777777" w:rsidR="00D522AA" w:rsidRDefault="00D522AA" w:rsidP="00D522AA">
      <w:pPr>
        <w:rPr>
          <w:u w:val="single"/>
          <w:lang w:val="en-GB"/>
        </w:rPr>
      </w:pPr>
      <w:r>
        <w:rPr>
          <w:u w:val="single"/>
          <w:lang w:val="en-GB"/>
        </w:rPr>
        <w:t>Positive Generalisation</w:t>
      </w:r>
    </w:p>
    <w:p w14:paraId="1FE38412" w14:textId="77777777" w:rsidR="00D522AA" w:rsidRDefault="00D522AA" w:rsidP="00D522AA">
      <w:pPr>
        <w:rPr>
          <w:u w:val="single"/>
          <w:lang w:val="en-GB"/>
        </w:rPr>
      </w:pPr>
    </w:p>
    <w:p w14:paraId="764E5BCF" w14:textId="653CF99F" w:rsidR="00D522AA" w:rsidRPr="003A4C04" w:rsidRDefault="00D522AA" w:rsidP="00D522AA">
      <w:pPr>
        <w:rPr>
          <w:lang w:val="en-GB"/>
        </w:rPr>
      </w:pPr>
      <w:r>
        <w:rPr>
          <w:lang w:val="en-GB"/>
        </w:rPr>
        <w:t xml:space="preserve">The Positive </w:t>
      </w:r>
      <w:r w:rsidRPr="001C3533">
        <w:rPr>
          <w:lang w:val="en-GB"/>
        </w:rPr>
        <w:t xml:space="preserve">Generalisation (POG; Eisner, Johnson and Carver, 2008) is a </w:t>
      </w:r>
      <w:r w:rsidR="007F3898" w:rsidRPr="001C3533">
        <w:rPr>
          <w:lang w:val="en-GB"/>
        </w:rPr>
        <w:t>16-</w:t>
      </w:r>
      <w:r w:rsidRPr="001C3533">
        <w:rPr>
          <w:lang w:val="en-GB"/>
        </w:rPr>
        <w:t>question</w:t>
      </w:r>
      <w:r>
        <w:rPr>
          <w:lang w:val="en-GB"/>
        </w:rPr>
        <w:t xml:space="preserve"> self-report questionnaire. </w:t>
      </w:r>
      <w:r w:rsidRPr="003A4C04">
        <w:rPr>
          <w:lang w:val="en-GB"/>
        </w:rPr>
        <w:t>Ans</w:t>
      </w:r>
      <w:r>
        <w:rPr>
          <w:lang w:val="en-GB"/>
        </w:rPr>
        <w:t>wers are on a five point</w:t>
      </w:r>
      <w:r w:rsidRPr="003A4C04">
        <w:rPr>
          <w:lang w:val="en-GB"/>
        </w:rPr>
        <w:t xml:space="preserve"> Likert scale</w:t>
      </w:r>
      <w:r w:rsidR="00B510D4">
        <w:rPr>
          <w:lang w:val="en-GB"/>
        </w:rPr>
        <w:t xml:space="preserve"> of agreement</w:t>
      </w:r>
      <w:r>
        <w:rPr>
          <w:lang w:val="en-GB"/>
        </w:rPr>
        <w:t xml:space="preserve">, with possible scores ranging from 16 to 80. </w:t>
      </w:r>
    </w:p>
    <w:p w14:paraId="37251A06" w14:textId="7F8D9BA4" w:rsidR="00D522AA" w:rsidRPr="00241C03" w:rsidRDefault="00D522AA" w:rsidP="00D522AA">
      <w:pPr>
        <w:rPr>
          <w:lang w:val="en-GB"/>
        </w:rPr>
      </w:pPr>
      <w:r>
        <w:rPr>
          <w:lang w:val="en-GB"/>
        </w:rPr>
        <w:t>It measures the tendency to generalize a positive experience to a wider sense of worth within three domains.  Six questions concern the tendency to generalize success laterally from one area of life to another (‘If I succeed at something, it makes me feel I will succeed in ot</w:t>
      </w:r>
      <w:r w:rsidR="0037724E">
        <w:rPr>
          <w:lang w:val="en-GB"/>
        </w:rPr>
        <w:t>her areas as well’). F</w:t>
      </w:r>
      <w:r>
        <w:rPr>
          <w:lang w:val="en-GB"/>
        </w:rPr>
        <w:t xml:space="preserve">ive questions concern generalising upwards from a success in one area to a much larger and broader outcome (‘If I do well on my Psych course, it would make me think of being a famous </w:t>
      </w:r>
      <w:r w:rsidRPr="001C3533">
        <w:rPr>
          <w:lang w:val="en-GB"/>
        </w:rPr>
        <w:t>Psycholo</w:t>
      </w:r>
      <w:r w:rsidR="0037724E" w:rsidRPr="001C3533">
        <w:rPr>
          <w:lang w:val="en-GB"/>
        </w:rPr>
        <w:t>gist’). F</w:t>
      </w:r>
      <w:r w:rsidRPr="001C3533">
        <w:rPr>
          <w:lang w:val="en-GB"/>
        </w:rPr>
        <w:t xml:space="preserve">ive questions to address the tendency to generalise explicitly social outcomes (‘When I made my first friend here, I knew I’d be a big success socially’). The authors’ factor analysis confirmed that they are three distinct subscales. The POG was developed to mirror the ATS generalisation subscale, to explore to depression and mania in bipolar disorder. </w:t>
      </w:r>
      <w:r w:rsidR="0037724E" w:rsidRPr="001C3533">
        <w:rPr>
          <w:lang w:val="en-GB"/>
        </w:rPr>
        <w:t>Some</w:t>
      </w:r>
      <w:r w:rsidRPr="001C3533">
        <w:rPr>
          <w:lang w:val="en-GB"/>
        </w:rPr>
        <w:t xml:space="preserve"> questions refer to specific events or situations and others are more broad. Eisner, Johnson and Carver (2008) found there was no association between either history of- or current depressive symptoms and any of the three POG subscales. All three subscales predicted risk for mania.</w:t>
      </w:r>
      <w:r>
        <w:rPr>
          <w:lang w:val="en-GB"/>
        </w:rPr>
        <w:t xml:space="preserve"> </w:t>
      </w:r>
    </w:p>
    <w:p w14:paraId="25641B8B" w14:textId="77777777" w:rsidR="00D522AA" w:rsidRDefault="00D522AA" w:rsidP="00D522AA">
      <w:pPr>
        <w:rPr>
          <w:u w:val="single"/>
          <w:lang w:val="en-GB"/>
        </w:rPr>
      </w:pPr>
    </w:p>
    <w:p w14:paraId="0C81624A" w14:textId="77777777" w:rsidR="00D522AA" w:rsidRDefault="00D522AA" w:rsidP="00D522AA">
      <w:pPr>
        <w:rPr>
          <w:u w:val="single"/>
          <w:lang w:val="en-GB"/>
        </w:rPr>
      </w:pPr>
      <w:r>
        <w:rPr>
          <w:u w:val="single"/>
          <w:lang w:val="en-GB"/>
        </w:rPr>
        <w:t>Dysfunctional Attitude Scale (form A)</w:t>
      </w:r>
    </w:p>
    <w:p w14:paraId="5AA46C99" w14:textId="77777777" w:rsidR="00D522AA" w:rsidRDefault="00D522AA" w:rsidP="00D522AA">
      <w:pPr>
        <w:rPr>
          <w:u w:val="single"/>
          <w:lang w:val="en-GB"/>
        </w:rPr>
      </w:pPr>
    </w:p>
    <w:p w14:paraId="70E720DD" w14:textId="6CF38FC9" w:rsidR="00D522AA" w:rsidRPr="005E5F97" w:rsidRDefault="00D522AA" w:rsidP="00D522AA">
      <w:pPr>
        <w:rPr>
          <w:lang w:val="en-GB"/>
        </w:rPr>
      </w:pPr>
      <w:r>
        <w:rPr>
          <w:lang w:val="en-GB"/>
        </w:rPr>
        <w:t xml:space="preserve">The Dysfunctional Attitude Scale (DAS; Weissman, 1979) </w:t>
      </w:r>
      <w:r w:rsidR="0037724E">
        <w:rPr>
          <w:lang w:val="en-GB"/>
        </w:rPr>
        <w:t xml:space="preserve">is </w:t>
      </w:r>
      <w:r>
        <w:rPr>
          <w:lang w:val="en-GB"/>
        </w:rPr>
        <w:t>two 40</w:t>
      </w:r>
      <w:r w:rsidR="007F3898">
        <w:rPr>
          <w:lang w:val="en-GB"/>
        </w:rPr>
        <w:t>-</w:t>
      </w:r>
      <w:r>
        <w:rPr>
          <w:lang w:val="en-GB"/>
        </w:rPr>
        <w:t>item self-report questionnaires, forms A and B. Only the DAS-A is used here. Answers are</w:t>
      </w:r>
      <w:r w:rsidR="000B131D">
        <w:rPr>
          <w:lang w:val="en-GB"/>
        </w:rPr>
        <w:t xml:space="preserve"> on a seven point Likert scale of agreement</w:t>
      </w:r>
      <w:r>
        <w:rPr>
          <w:lang w:val="en-GB"/>
        </w:rPr>
        <w:t>, with possible scores ranging between 40 and 240.  Based on Beck’s model of cognitive dysfunction, the DAS measures dysfunctional schema</w:t>
      </w:r>
      <w:r w:rsidR="007F3898">
        <w:rPr>
          <w:lang w:val="en-GB"/>
        </w:rPr>
        <w:t>s</w:t>
      </w:r>
      <w:r>
        <w:rPr>
          <w:lang w:val="en-GB"/>
        </w:rPr>
        <w:t xml:space="preserve"> or beliefs theorised to sub-serve negative automatic thoughts. There is also some debate about the factor structure of the DAS. For </w:t>
      </w:r>
      <w:r w:rsidRPr="001C3533">
        <w:rPr>
          <w:lang w:val="en-GB"/>
        </w:rPr>
        <w:t>example, Power et al (2004)</w:t>
      </w:r>
      <w:r>
        <w:rPr>
          <w:lang w:val="en-GB"/>
        </w:rPr>
        <w:t xml:space="preserve"> arg</w:t>
      </w:r>
      <w:r w:rsidR="000B131D">
        <w:rPr>
          <w:lang w:val="en-GB"/>
        </w:rPr>
        <w:t xml:space="preserve">ue for a three factor solution whilst </w:t>
      </w:r>
      <w:r>
        <w:rPr>
          <w:lang w:val="en-GB"/>
        </w:rPr>
        <w:t xml:space="preserve">Moore et al (2014) found a one factor solution they called ‘perfectionist beliefs’, although more than half of the items on the DAS did not load onto any specific factor. They </w:t>
      </w:r>
      <w:r>
        <w:rPr>
          <w:lang w:val="en-GB"/>
        </w:rPr>
        <w:lastRenderedPageBreak/>
        <w:t xml:space="preserve">also argue that it has a heavy bias towards interpersonal over other domains. Nevertheless, they did find a significant correlation </w:t>
      </w:r>
      <w:r w:rsidRPr="003B2D69">
        <w:rPr>
          <w:lang w:val="en-GB"/>
        </w:rPr>
        <w:t>(r=0.35, p&lt;0.001</w:t>
      </w:r>
      <w:r>
        <w:rPr>
          <w:lang w:val="en-GB"/>
        </w:rPr>
        <w:t xml:space="preserve">) with Beck Depression Inventory score, suggesting adequate construct validity. The sample used by Power et al (2004) also showed good internal internal consistency, with a Cronbach’s alpha = 0.898 for the DAS-A. </w:t>
      </w:r>
    </w:p>
    <w:p w14:paraId="6DE4C514" w14:textId="77777777" w:rsidR="00D522AA" w:rsidRDefault="00D522AA" w:rsidP="00D522AA">
      <w:pPr>
        <w:rPr>
          <w:u w:val="single"/>
          <w:lang w:val="en-GB"/>
        </w:rPr>
      </w:pPr>
    </w:p>
    <w:p w14:paraId="7C6987C6" w14:textId="69AC3B08" w:rsidR="00D522AA" w:rsidRDefault="00D522AA" w:rsidP="00D522AA">
      <w:pPr>
        <w:rPr>
          <w:u w:val="single"/>
          <w:lang w:val="en-GB"/>
        </w:rPr>
      </w:pPr>
      <w:r>
        <w:rPr>
          <w:u w:val="single"/>
          <w:lang w:val="en-GB"/>
        </w:rPr>
        <w:t>Z</w:t>
      </w:r>
      <w:r w:rsidR="007F3898">
        <w:rPr>
          <w:u w:val="single"/>
          <w:lang w:val="en-GB"/>
        </w:rPr>
        <w:t>ung</w:t>
      </w:r>
      <w:r>
        <w:rPr>
          <w:u w:val="single"/>
          <w:lang w:val="en-GB"/>
        </w:rPr>
        <w:t xml:space="preserve"> Depression Scale</w:t>
      </w:r>
    </w:p>
    <w:p w14:paraId="778AAC57" w14:textId="77777777" w:rsidR="00D522AA" w:rsidRDefault="00D522AA" w:rsidP="00D522AA">
      <w:pPr>
        <w:rPr>
          <w:u w:val="single"/>
          <w:lang w:val="en-GB"/>
        </w:rPr>
      </w:pPr>
    </w:p>
    <w:p w14:paraId="1E0277B9" w14:textId="248C585E" w:rsidR="00D522AA" w:rsidRDefault="00D522AA" w:rsidP="00D522AA">
      <w:pPr>
        <w:rPr>
          <w:lang w:val="en-GB"/>
        </w:rPr>
      </w:pPr>
      <w:r>
        <w:rPr>
          <w:lang w:val="en-GB"/>
        </w:rPr>
        <w:t>The Zung</w:t>
      </w:r>
      <w:r w:rsidR="007F3898">
        <w:rPr>
          <w:lang w:val="en-GB"/>
        </w:rPr>
        <w:t xml:space="preserve"> Depression Scale</w:t>
      </w:r>
      <w:r>
        <w:rPr>
          <w:lang w:val="en-GB"/>
        </w:rPr>
        <w:t xml:space="preserve"> (Zung, 1965) is a widely used 20</w:t>
      </w:r>
      <w:r w:rsidR="007F3898">
        <w:rPr>
          <w:lang w:val="en-GB"/>
        </w:rPr>
        <w:t>-</w:t>
      </w:r>
      <w:r>
        <w:rPr>
          <w:lang w:val="en-GB"/>
        </w:rPr>
        <w:t xml:space="preserve">item self-report measure of depressive symptoms, covering somatic, affective and psychological symptoms. Answers are rated on a four point Likert scale, with a possible score ranging between 20 and 80. Although a screening rather than diagnostic tool, a score between 50 to 59 is generally considered to indicate mild depression and 60-69 indicating moderate depression. A score above 70 indicates severe depression. Zung (1965) reported a mean score of 26 in a mixed US sample, </w:t>
      </w:r>
      <w:r w:rsidRPr="00832BF0">
        <w:rPr>
          <w:lang w:val="en-GB"/>
        </w:rPr>
        <w:t>whilst Knight, Waal-Manning and Spears (1983) found a mean(SD) of 32</w:t>
      </w:r>
      <w:r w:rsidR="007F3898" w:rsidRPr="00832BF0">
        <w:rPr>
          <w:lang w:val="en-GB"/>
        </w:rPr>
        <w:t xml:space="preserve"> </w:t>
      </w:r>
      <w:r w:rsidRPr="00832BF0">
        <w:rPr>
          <w:lang w:val="en-GB"/>
        </w:rPr>
        <w:t>(6.7) for men and 36</w:t>
      </w:r>
      <w:r w:rsidR="007F3898" w:rsidRPr="00832BF0">
        <w:rPr>
          <w:lang w:val="en-GB"/>
        </w:rPr>
        <w:t xml:space="preserve"> </w:t>
      </w:r>
      <w:r w:rsidRPr="00832BF0">
        <w:rPr>
          <w:lang w:val="en-GB"/>
        </w:rPr>
        <w:t>(7.4) for females in a random sample of 1173 non-clinical respondents. Knight, Waal-Manning and Spears (1983) report an alpha coefficient of 0.79. Lee et al (1994) found a high sensitivity of 92.3% and specificity of 87.5% in a sample of non-clinical geriatric adults. Campo</w:t>
      </w:r>
      <w:r w:rsidR="00044028" w:rsidRPr="00832BF0">
        <w:rPr>
          <w:lang w:val="en-GB"/>
        </w:rPr>
        <w:t>-Arias et al</w:t>
      </w:r>
      <w:r w:rsidRPr="00832BF0">
        <w:rPr>
          <w:lang w:val="en-GB"/>
        </w:rPr>
        <w:t xml:space="preserve"> (2006) found an internal consistency of Cronbach’s</w:t>
      </w:r>
      <w:r w:rsidR="00832BF0">
        <w:rPr>
          <w:lang w:val="en-GB"/>
        </w:rPr>
        <w:t xml:space="preserve"> alpha of 0.803 in a similar yet</w:t>
      </w:r>
      <w:r w:rsidRPr="00832BF0">
        <w:rPr>
          <w:lang w:val="en-GB"/>
        </w:rPr>
        <w:t xml:space="preserve"> younger sample, but found a much lower specificity of 70.3%. Faravelli, Albanesi and Poli (1986) found that the BDI and Z</w:t>
      </w:r>
      <w:r w:rsidR="007F3898" w:rsidRPr="00832BF0">
        <w:rPr>
          <w:lang w:val="en-GB"/>
        </w:rPr>
        <w:t>ung</w:t>
      </w:r>
      <w:r w:rsidRPr="00832BF0">
        <w:rPr>
          <w:lang w:val="en-GB"/>
        </w:rPr>
        <w:t xml:space="preserve"> had a strong correlation (r= 0.74) in sample of 100 patients with depression, although they suggest that the reason that the correlation is not higher reflects a slightly differing factor</w:t>
      </w:r>
      <w:r>
        <w:rPr>
          <w:lang w:val="en-GB"/>
        </w:rPr>
        <w:t xml:space="preserve"> structure of the measures.  </w:t>
      </w:r>
    </w:p>
    <w:p w14:paraId="5FB7C042" w14:textId="77777777" w:rsidR="00D522AA" w:rsidRDefault="00D522AA" w:rsidP="00D522AA">
      <w:pPr>
        <w:rPr>
          <w:lang w:val="en-GB"/>
        </w:rPr>
      </w:pPr>
    </w:p>
    <w:p w14:paraId="27578BD4" w14:textId="696D9163" w:rsidR="00D522AA" w:rsidRPr="00744415" w:rsidRDefault="00D522AA" w:rsidP="00D522AA">
      <w:pPr>
        <w:rPr>
          <w:u w:val="single"/>
          <w:lang w:val="en-GB"/>
        </w:rPr>
      </w:pPr>
      <w:r w:rsidRPr="00744415">
        <w:rPr>
          <w:u w:val="single"/>
          <w:lang w:val="en-GB"/>
        </w:rPr>
        <w:t>STAI</w:t>
      </w:r>
      <w:r w:rsidR="000B131D">
        <w:rPr>
          <w:u w:val="single"/>
          <w:lang w:val="en-GB"/>
        </w:rPr>
        <w:t xml:space="preserve"> (trait</w:t>
      </w:r>
      <w:r>
        <w:rPr>
          <w:u w:val="single"/>
          <w:lang w:val="en-GB"/>
        </w:rPr>
        <w:t>)</w:t>
      </w:r>
    </w:p>
    <w:p w14:paraId="649C1469" w14:textId="77777777" w:rsidR="00D522AA" w:rsidRDefault="00D522AA" w:rsidP="00D522AA">
      <w:pPr>
        <w:rPr>
          <w:lang w:val="en-GB"/>
        </w:rPr>
      </w:pPr>
    </w:p>
    <w:p w14:paraId="52C7FC86" w14:textId="5C7DE810" w:rsidR="00D522AA" w:rsidRDefault="00D522AA" w:rsidP="00D522AA">
      <w:pPr>
        <w:rPr>
          <w:lang w:val="en-GB"/>
        </w:rPr>
      </w:pPr>
      <w:r>
        <w:rPr>
          <w:lang w:val="en-GB"/>
        </w:rPr>
        <w:t xml:space="preserve">The State-Trait Anxiety Inventory (STAI; Spielberger, Gorsuch and Lushene, 1970) is a widely used two-part self-report measure of anxiety. There are 20 items on each of the scales, with the trait scale asking about how one </w:t>
      </w:r>
      <w:r w:rsidRPr="00516632">
        <w:rPr>
          <w:i/>
          <w:lang w:val="en-GB"/>
        </w:rPr>
        <w:t>generally</w:t>
      </w:r>
      <w:r>
        <w:rPr>
          <w:lang w:val="en-GB"/>
        </w:rPr>
        <w:t xml:space="preserve"> feels, whilst the state scale refers to the </w:t>
      </w:r>
      <w:r w:rsidRPr="00516632">
        <w:rPr>
          <w:i/>
          <w:lang w:val="en-GB"/>
        </w:rPr>
        <w:t>present moment</w:t>
      </w:r>
      <w:r>
        <w:rPr>
          <w:lang w:val="en-GB"/>
        </w:rPr>
        <w:t>. Only the trait scale is used here. Answers are reported on a four point Likert scale, ranging from ‘almost never‘ to ‘almost always’, and a possible score range between 20 and 80. Knight, Waal-Manning and Spears (1983) found an internal consistency of Cronbach’s alpha= 0.87. They also found a high level of correlation between the STAI trait- form with Z</w:t>
      </w:r>
      <w:r w:rsidR="007F3898">
        <w:rPr>
          <w:lang w:val="en-GB"/>
        </w:rPr>
        <w:t>ung</w:t>
      </w:r>
      <w:r>
        <w:rPr>
          <w:lang w:val="en-GB"/>
        </w:rPr>
        <w:t>, reflecting the general covariance of anxiety and depressive symptoms (r=0.7, p&lt;0.001).</w:t>
      </w:r>
    </w:p>
    <w:p w14:paraId="5D2F8E99" w14:textId="77777777" w:rsidR="00D522AA" w:rsidRPr="00187A6E" w:rsidRDefault="00D522AA" w:rsidP="00D522AA">
      <w:pPr>
        <w:rPr>
          <w:lang w:val="en-GB"/>
        </w:rPr>
      </w:pPr>
    </w:p>
    <w:p w14:paraId="047E6F55" w14:textId="653C9057" w:rsidR="00D522AA" w:rsidRDefault="00D522AA" w:rsidP="00D522AA">
      <w:pPr>
        <w:rPr>
          <w:u w:val="single"/>
          <w:lang w:val="en-GB"/>
        </w:rPr>
      </w:pPr>
      <w:r>
        <w:rPr>
          <w:u w:val="single"/>
          <w:lang w:val="en-GB"/>
        </w:rPr>
        <w:t>Other questions</w:t>
      </w:r>
      <w:r w:rsidR="007F3898">
        <w:rPr>
          <w:u w:val="single"/>
          <w:lang w:val="en-GB"/>
        </w:rPr>
        <w:t xml:space="preserve"> relating to mental health</w:t>
      </w:r>
    </w:p>
    <w:p w14:paraId="0181CB00" w14:textId="77777777" w:rsidR="00D522AA" w:rsidRDefault="00D522AA" w:rsidP="00D522AA">
      <w:pPr>
        <w:rPr>
          <w:u w:val="single"/>
          <w:lang w:val="en-GB"/>
        </w:rPr>
      </w:pPr>
    </w:p>
    <w:p w14:paraId="6B557E89" w14:textId="6F138548" w:rsidR="00D522AA" w:rsidRPr="00744415" w:rsidRDefault="004B49AA" w:rsidP="00D522AA">
      <w:pPr>
        <w:rPr>
          <w:lang w:val="en-GB"/>
        </w:rPr>
      </w:pPr>
      <w:r>
        <w:rPr>
          <w:lang w:val="en-GB"/>
        </w:rPr>
        <w:t>A</w:t>
      </w:r>
      <w:r w:rsidR="00D522AA">
        <w:rPr>
          <w:lang w:val="en-GB"/>
        </w:rPr>
        <w:t xml:space="preserve"> questionnaire </w:t>
      </w:r>
      <w:r>
        <w:rPr>
          <w:lang w:val="en-GB"/>
        </w:rPr>
        <w:t>about</w:t>
      </w:r>
      <w:r w:rsidR="00D522AA">
        <w:rPr>
          <w:lang w:val="en-GB"/>
        </w:rPr>
        <w:t xml:space="preserve"> whether they had received any diagnoses from a professional mental health worker, such as a psychiatrist. They were asked to elaborate on</w:t>
      </w:r>
      <w:r w:rsidR="000B131D">
        <w:rPr>
          <w:lang w:val="en-GB"/>
        </w:rPr>
        <w:t>what and when this covers</w:t>
      </w:r>
      <w:r w:rsidR="00D522AA">
        <w:rPr>
          <w:lang w:val="en-GB"/>
        </w:rPr>
        <w:t xml:space="preserve">. </w:t>
      </w:r>
    </w:p>
    <w:p w14:paraId="49E44F2C" w14:textId="77777777" w:rsidR="00D522AA" w:rsidRDefault="00D522AA" w:rsidP="00D522AA">
      <w:pPr>
        <w:rPr>
          <w:u w:val="single"/>
          <w:lang w:val="en-GB"/>
        </w:rPr>
      </w:pPr>
    </w:p>
    <w:p w14:paraId="56BE24AC" w14:textId="5F7A5456" w:rsidR="00D522AA" w:rsidRDefault="007F3898" w:rsidP="00D522AA">
      <w:pPr>
        <w:rPr>
          <w:sz w:val="28"/>
          <w:szCs w:val="28"/>
          <w:u w:val="single"/>
          <w:lang w:val="en-GB"/>
        </w:rPr>
      </w:pPr>
      <w:r>
        <w:rPr>
          <w:sz w:val="28"/>
          <w:szCs w:val="28"/>
          <w:u w:val="single"/>
          <w:lang w:val="en-GB"/>
        </w:rPr>
        <w:t>Cognitive Task</w:t>
      </w:r>
    </w:p>
    <w:p w14:paraId="5791C495" w14:textId="77777777" w:rsidR="00D522AA" w:rsidRDefault="00D522AA" w:rsidP="00D522AA">
      <w:pPr>
        <w:rPr>
          <w:sz w:val="28"/>
          <w:szCs w:val="28"/>
          <w:u w:val="single"/>
          <w:lang w:val="en-GB"/>
        </w:rPr>
      </w:pPr>
    </w:p>
    <w:p w14:paraId="701A7573" w14:textId="77777777" w:rsidR="00832BF0" w:rsidRDefault="00D522AA" w:rsidP="00D522AA">
      <w:pPr>
        <w:ind w:firstLine="720"/>
        <w:rPr>
          <w:lang w:val="en-GB"/>
        </w:rPr>
      </w:pPr>
      <w:r>
        <w:rPr>
          <w:lang w:val="en-GB"/>
        </w:rPr>
        <w:t xml:space="preserve">The game was developed by Professor Loewenstein </w:t>
      </w:r>
      <w:r w:rsidR="007F3898">
        <w:rPr>
          <w:lang w:val="en-GB"/>
        </w:rPr>
        <w:t xml:space="preserve">at the Hebrew University of Jerusalem </w:t>
      </w:r>
      <w:r>
        <w:rPr>
          <w:lang w:val="en-GB"/>
        </w:rPr>
        <w:t>to measure generalisation in the context of rule learning</w:t>
      </w:r>
      <w:r w:rsidR="007F3898">
        <w:rPr>
          <w:lang w:val="en-GB"/>
        </w:rPr>
        <w:t>, and was adapted for the present experiment</w:t>
      </w:r>
      <w:r>
        <w:rPr>
          <w:lang w:val="en-GB"/>
        </w:rPr>
        <w:t>.</w:t>
      </w:r>
      <w:r w:rsidR="00263F59">
        <w:rPr>
          <w:lang w:val="en-GB"/>
        </w:rPr>
        <w:t xml:space="preserve"> </w:t>
      </w:r>
    </w:p>
    <w:p w14:paraId="0E2F69C4" w14:textId="4D134254" w:rsidR="00D522AA" w:rsidRDefault="00D522AA" w:rsidP="00D522AA">
      <w:pPr>
        <w:ind w:firstLine="720"/>
        <w:rPr>
          <w:lang w:val="en-GB"/>
        </w:rPr>
      </w:pPr>
      <w:r>
        <w:rPr>
          <w:lang w:val="en-GB"/>
        </w:rPr>
        <w:t>Participants are presented with an image of a coloured ring. Within this outer ring are se</w:t>
      </w:r>
      <w:r w:rsidR="004A7FA0">
        <w:rPr>
          <w:lang w:val="en-GB"/>
        </w:rPr>
        <w:t xml:space="preserve">veral smaller coloured circles </w:t>
      </w:r>
      <w:r>
        <w:rPr>
          <w:lang w:val="en-GB"/>
        </w:rPr>
        <w:t>evenly spaced along the inside edge of the ring. Participants have the choice of pressing two bu</w:t>
      </w:r>
      <w:r w:rsidR="00EB2809">
        <w:rPr>
          <w:lang w:val="en-GB"/>
        </w:rPr>
        <w:t>ttons in response to the image. Incorrect re</w:t>
      </w:r>
      <w:r w:rsidR="004A7FA0">
        <w:rPr>
          <w:lang w:val="en-GB"/>
        </w:rPr>
        <w:t xml:space="preserve">sponses to trials are repeated </w:t>
      </w:r>
      <w:r w:rsidR="00EB2809">
        <w:rPr>
          <w:lang w:val="en-GB"/>
        </w:rPr>
        <w:t>to maximise the possibility of learning, and f</w:t>
      </w:r>
      <w:r>
        <w:rPr>
          <w:lang w:val="en-GB"/>
        </w:rPr>
        <w:t xml:space="preserve">eedback (either </w:t>
      </w:r>
      <w:r>
        <w:rPr>
          <w:lang w:val="en-GB"/>
        </w:rPr>
        <w:lastRenderedPageBreak/>
        <w:t>smiley or sad face) is given for the previous trial.</w:t>
      </w:r>
      <w:r w:rsidR="00263F59">
        <w:rPr>
          <w:lang w:val="en-GB"/>
        </w:rPr>
        <w:t xml:space="preserve"> </w:t>
      </w:r>
      <w:r>
        <w:rPr>
          <w:lang w:val="en-GB"/>
        </w:rPr>
        <w:t xml:space="preserve">The objective is to work out the rule </w:t>
      </w:r>
      <w:r w:rsidR="00D01B1B">
        <w:rPr>
          <w:lang w:val="en-GB"/>
        </w:rPr>
        <w:t xml:space="preserve">that </w:t>
      </w:r>
      <w:r>
        <w:rPr>
          <w:lang w:val="en-GB"/>
        </w:rPr>
        <w:t xml:space="preserve">dictates what button to press. The game has eight levels of increasing complexity, </w:t>
      </w:r>
      <w:r w:rsidR="00E62EF5">
        <w:rPr>
          <w:lang w:val="en-GB"/>
        </w:rPr>
        <w:t xml:space="preserve">with new additional elements being introduced at each stage. An example screenshot of each stages 1 to 7 are in </w:t>
      </w:r>
      <w:r w:rsidR="00F60D40" w:rsidRPr="00DF5069">
        <w:rPr>
          <w:lang w:val="en-GB"/>
        </w:rPr>
        <w:t>Figure 2</w:t>
      </w:r>
      <w:r w:rsidR="00916B52">
        <w:rPr>
          <w:lang w:val="en-GB"/>
        </w:rPr>
        <w:t>, with an accompanying description of the changes from the previous stage</w:t>
      </w:r>
      <w:r w:rsidR="00E62EF5" w:rsidRPr="000A54D0">
        <w:rPr>
          <w:lang w:val="en-GB"/>
        </w:rPr>
        <w:t>.</w:t>
      </w:r>
      <w:r w:rsidR="00E62EF5">
        <w:rPr>
          <w:lang w:val="en-GB"/>
        </w:rPr>
        <w:t xml:space="preserve"> </w:t>
      </w:r>
      <w:r>
        <w:rPr>
          <w:lang w:val="en-GB"/>
        </w:rPr>
        <w:t xml:space="preserve">These new complexities require participants to reassess whether the rule they are using is in fact still </w:t>
      </w:r>
      <w:r w:rsidR="007F3898">
        <w:rPr>
          <w:lang w:val="en-GB"/>
        </w:rPr>
        <w:t>appropriate</w:t>
      </w:r>
      <w:r>
        <w:rPr>
          <w:lang w:val="en-GB"/>
        </w:rPr>
        <w:t>.</w:t>
      </w:r>
      <w:r w:rsidR="00E62EF5">
        <w:rPr>
          <w:lang w:val="en-GB"/>
        </w:rPr>
        <w:t xml:space="preserve"> For example, on stage 3 the colours of the circles and outer ring change from only being red or white</w:t>
      </w:r>
      <w:r w:rsidR="00F54724">
        <w:rPr>
          <w:lang w:val="en-GB"/>
        </w:rPr>
        <w:t>,</w:t>
      </w:r>
      <w:r w:rsidR="00E62EF5">
        <w:rPr>
          <w:lang w:val="en-GB"/>
        </w:rPr>
        <w:t xml:space="preserve"> to being a variety of different colours. If a participant has been basing the</w:t>
      </w:r>
      <w:r w:rsidR="00F54724">
        <w:rPr>
          <w:lang w:val="en-GB"/>
        </w:rPr>
        <w:t>ir decisions</w:t>
      </w:r>
      <w:r w:rsidR="00E62EF5">
        <w:rPr>
          <w:lang w:val="en-GB"/>
        </w:rPr>
        <w:t xml:space="preserve"> on colours, they will have to revaluate the rule they are using.</w:t>
      </w:r>
      <w:r w:rsidR="00F42543">
        <w:rPr>
          <w:lang w:val="en-GB"/>
        </w:rPr>
        <w:t xml:space="preserve"> Participants are told that there is one correct rule common to all stages. The correct rule once is therefore one that can generalise to all stages of the game, in spite of the complexities added at each new level.</w:t>
      </w:r>
      <w:r>
        <w:rPr>
          <w:lang w:val="en-GB"/>
        </w:rPr>
        <w:t xml:space="preserve"> Eight consecutive correct responses are re</w:t>
      </w:r>
      <w:r w:rsidR="004A7FA0">
        <w:rPr>
          <w:lang w:val="en-GB"/>
        </w:rPr>
        <w:t xml:space="preserve">quired to reach the next level </w:t>
      </w:r>
      <w:r w:rsidR="00F54724">
        <w:rPr>
          <w:lang w:val="en-GB"/>
        </w:rPr>
        <w:t xml:space="preserve">and being able to </w:t>
      </w:r>
      <w:r w:rsidR="004A7FA0">
        <w:rPr>
          <w:lang w:val="en-GB"/>
        </w:rPr>
        <w:t>do so</w:t>
      </w:r>
      <w:r w:rsidR="00F54724">
        <w:rPr>
          <w:lang w:val="en-GB"/>
        </w:rPr>
        <w:t xml:space="preserve"> suggests that they have successfully generalised a rule.</w:t>
      </w:r>
    </w:p>
    <w:p w14:paraId="4BF92B51" w14:textId="4D786164" w:rsidR="00D522AA" w:rsidRPr="00AE2BA0" w:rsidRDefault="00D522AA" w:rsidP="00D522AA">
      <w:pPr>
        <w:ind w:firstLine="720"/>
        <w:rPr>
          <w:i/>
          <w:lang w:val="en-GB"/>
        </w:rPr>
      </w:pPr>
      <w:r>
        <w:rPr>
          <w:lang w:val="en-GB"/>
        </w:rPr>
        <w:t xml:space="preserve">The ‘correct’ rule is based on which group of circles match the colour of the outer ring. However, the way in which this is expressed </w:t>
      </w:r>
      <w:r w:rsidR="00D2554A">
        <w:rPr>
          <w:lang w:val="en-GB"/>
        </w:rPr>
        <w:t xml:space="preserve">may </w:t>
      </w:r>
      <w:r>
        <w:rPr>
          <w:lang w:val="en-GB"/>
        </w:rPr>
        <w:t>vary according to how a participant represents this. For example, one variant of this rule will be to say that “when the largest number of circles match</w:t>
      </w:r>
      <w:r w:rsidR="00D2554A">
        <w:rPr>
          <w:lang w:val="en-GB"/>
        </w:rPr>
        <w:t>es</w:t>
      </w:r>
      <w:r>
        <w:rPr>
          <w:lang w:val="en-GB"/>
        </w:rPr>
        <w:t xml:space="preserve"> the outer ring, press the left button”. Alternatively, one might express this as “when the </w:t>
      </w:r>
      <w:r w:rsidR="00D2554A">
        <w:rPr>
          <w:lang w:val="en-GB"/>
        </w:rPr>
        <w:t xml:space="preserve">overall </w:t>
      </w:r>
      <w:r>
        <w:rPr>
          <w:lang w:val="en-GB"/>
        </w:rPr>
        <w:t>majority of circles match</w:t>
      </w:r>
      <w:r w:rsidR="00D2554A">
        <w:rPr>
          <w:lang w:val="en-GB"/>
        </w:rPr>
        <w:t>es the outer ring</w:t>
      </w:r>
      <w:r>
        <w:rPr>
          <w:lang w:val="en-GB"/>
        </w:rPr>
        <w:t xml:space="preserve">, press the left button”. </w:t>
      </w:r>
      <w:r w:rsidR="00D2554A">
        <w:rPr>
          <w:lang w:val="en-GB"/>
        </w:rPr>
        <w:t>Another possible expression of the rule is “when the smallest number of circles matches the outer right, press the right button”.</w:t>
      </w:r>
    </w:p>
    <w:p w14:paraId="30FF9539" w14:textId="77777777" w:rsidR="00D522AA" w:rsidRDefault="00D522AA" w:rsidP="00D522AA">
      <w:pPr>
        <w:rPr>
          <w:lang w:val="en-GB"/>
        </w:rPr>
      </w:pPr>
    </w:p>
    <w:p w14:paraId="41BDF57A" w14:textId="77777777" w:rsidR="00F07925" w:rsidRDefault="00F07925" w:rsidP="00D522AA">
      <w:pPr>
        <w:rPr>
          <w:lang w:val="en-GB"/>
        </w:rPr>
      </w:pPr>
    </w:p>
    <w:p w14:paraId="2F7F2A6E" w14:textId="77777777" w:rsidR="00F07925" w:rsidRDefault="00F07925" w:rsidP="00D522AA">
      <w:pPr>
        <w:rPr>
          <w:lang w:val="en-GB"/>
        </w:rPr>
      </w:pPr>
    </w:p>
    <w:p w14:paraId="45484510" w14:textId="77777777" w:rsidR="00615ADF" w:rsidRDefault="00615ADF" w:rsidP="00D522AA">
      <w:pPr>
        <w:rPr>
          <w:lang w:val="en-GB"/>
        </w:rPr>
      </w:pPr>
    </w:p>
    <w:p w14:paraId="008E56E0" w14:textId="77777777" w:rsidR="00615ADF" w:rsidRDefault="00615ADF" w:rsidP="00D522AA">
      <w:pPr>
        <w:rPr>
          <w:lang w:val="en-GB"/>
        </w:rPr>
      </w:pPr>
    </w:p>
    <w:p w14:paraId="6FA77D9A" w14:textId="77777777" w:rsidR="00615ADF" w:rsidRDefault="00615ADF" w:rsidP="00D522AA">
      <w:pPr>
        <w:rPr>
          <w:lang w:val="en-GB"/>
        </w:rPr>
      </w:pPr>
    </w:p>
    <w:tbl>
      <w:tblPr>
        <w:tblpPr w:leftFromText="180" w:rightFromText="180" w:vertAnchor="text" w:horzAnchor="page" w:tblpX="349" w:tblpY="-25"/>
        <w:tblW w:w="11340" w:type="dxa"/>
        <w:tblLayout w:type="fixed"/>
        <w:tblLook w:val="04A0" w:firstRow="1" w:lastRow="0" w:firstColumn="1" w:lastColumn="0" w:noHBand="0" w:noVBand="1"/>
      </w:tblPr>
      <w:tblGrid>
        <w:gridCol w:w="720"/>
        <w:gridCol w:w="3510"/>
        <w:gridCol w:w="1435"/>
        <w:gridCol w:w="725"/>
        <w:gridCol w:w="3510"/>
        <w:gridCol w:w="1440"/>
      </w:tblGrid>
      <w:tr w:rsidR="00171C98" w:rsidRPr="00615ADF" w14:paraId="2572D6A3" w14:textId="77777777" w:rsidTr="008D71D5">
        <w:trPr>
          <w:trHeight w:val="20"/>
        </w:trPr>
        <w:tc>
          <w:tcPr>
            <w:tcW w:w="7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3C6375DC" w14:textId="5E549C6C" w:rsidR="00171C98" w:rsidRPr="00615ADF" w:rsidRDefault="00171C98" w:rsidP="00171C98">
            <w:pPr>
              <w:rPr>
                <w:rFonts w:ascii="Calibri" w:eastAsia="Times New Roman" w:hAnsi="Calibri" w:cs="Times New Roman"/>
                <w:b/>
                <w:color w:val="000000"/>
                <w:sz w:val="22"/>
                <w:szCs w:val="22"/>
              </w:rPr>
            </w:pPr>
            <w:r w:rsidRPr="00615ADF">
              <w:rPr>
                <w:rFonts w:ascii="Calibri" w:eastAsia="Times New Roman" w:hAnsi="Calibri" w:cs="Times New Roman"/>
                <w:b/>
                <w:color w:val="000000"/>
                <w:sz w:val="22"/>
                <w:szCs w:val="22"/>
                <w:shd w:val="clear" w:color="auto" w:fill="BFBFBF" w:themeFill="background1" w:themeFillShade="BF"/>
              </w:rPr>
              <w:lastRenderedPageBreak/>
              <w:t>Stage</w:t>
            </w:r>
            <w:r w:rsidRPr="00615ADF">
              <w:rPr>
                <w:rFonts w:ascii="Calibri" w:eastAsia="Times New Roman" w:hAnsi="Calibri" w:cs="Times New Roman"/>
                <w:b/>
                <w:color w:val="000000"/>
                <w:sz w:val="22"/>
                <w:szCs w:val="22"/>
              </w:rPr>
              <w:t xml:space="preserve"> 1</w:t>
            </w:r>
            <w:r w:rsidR="00263F59" w:rsidRPr="00263F59">
              <w:rPr>
                <w:rFonts w:ascii="Calibri" w:eastAsia="Times New Roman" w:hAnsi="Calibri" w:cs="Times New Roman"/>
                <w:b/>
                <w:color w:val="000000"/>
                <w:sz w:val="22"/>
                <w:szCs w:val="22"/>
              </w:rPr>
              <w:t>:</w:t>
            </w:r>
            <w:r w:rsidRPr="00615ADF">
              <w:rPr>
                <w:rFonts w:ascii="Calibri" w:eastAsia="Times New Roman" w:hAnsi="Calibri" w:cs="Times New Roman"/>
                <w:b/>
                <w:color w:val="000000"/>
                <w:sz w:val="22"/>
                <w:szCs w:val="22"/>
              </w:rPr>
              <w:t xml:space="preserve"> </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4EAD40ED" w14:textId="77777777" w:rsidR="00171C98" w:rsidRPr="00615ADF" w:rsidRDefault="00171C98" w:rsidP="00171C98">
            <w:pPr>
              <w:rPr>
                <w:rFonts w:ascii="Calibri" w:eastAsia="Times New Roman" w:hAnsi="Calibri" w:cs="Times New Roman"/>
                <w:color w:val="000000"/>
                <w:sz w:val="22"/>
                <w:szCs w:val="22"/>
              </w:rPr>
            </w:pPr>
            <w:r>
              <w:rPr>
                <w:noProof/>
              </w:rPr>
              <w:drawing>
                <wp:inline distT="0" distB="0" distL="0" distR="0" wp14:anchorId="438BE646" wp14:editId="0A0616F7">
                  <wp:extent cx="2207514" cy="2237172"/>
                  <wp:effectExtent l="0" t="0" r="254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4498" cy="2264519"/>
                          </a:xfrm>
                          <a:prstGeom prst="rect">
                            <a:avLst/>
                          </a:prstGeom>
                        </pic:spPr>
                      </pic:pic>
                    </a:graphicData>
                  </a:graphic>
                </wp:inline>
              </w:drawing>
            </w:r>
          </w:p>
        </w:tc>
        <w:tc>
          <w:tcPr>
            <w:tcW w:w="1435" w:type="dxa"/>
            <w:tcBorders>
              <w:top w:val="single" w:sz="4" w:space="0" w:color="auto"/>
              <w:left w:val="nil"/>
              <w:bottom w:val="single" w:sz="4" w:space="0" w:color="auto"/>
              <w:right w:val="single" w:sz="4" w:space="0" w:color="auto"/>
            </w:tcBorders>
            <w:shd w:val="clear" w:color="auto" w:fill="auto"/>
            <w:noWrap/>
            <w:vAlign w:val="bottom"/>
            <w:hideMark/>
          </w:tcPr>
          <w:p w14:paraId="67A0B34A" w14:textId="77777777" w:rsidR="00171C98" w:rsidRDefault="00171C98" w:rsidP="00171C98">
            <w:pPr>
              <w:rPr>
                <w:rFonts w:ascii="Calibri" w:eastAsia="Times New Roman" w:hAnsi="Calibri" w:cs="Times New Roman"/>
                <w:color w:val="000000"/>
                <w:sz w:val="22"/>
                <w:szCs w:val="22"/>
              </w:rPr>
            </w:pPr>
          </w:p>
          <w:p w14:paraId="1B0B0D01" w14:textId="77777777" w:rsidR="00171C98" w:rsidRDefault="00171C98"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-5 circles</w:t>
            </w:r>
          </w:p>
          <w:p w14:paraId="5B4C02FF" w14:textId="77777777" w:rsidR="00171C98" w:rsidRDefault="00171C98"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 colours</w:t>
            </w:r>
          </w:p>
          <w:p w14:paraId="11FEA127" w14:textId="1CA096D4" w:rsidR="00714E16" w:rsidRPr="00615ADF" w:rsidRDefault="00714E16"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r w:rsidR="00263F59">
              <w:rPr>
                <w:rFonts w:ascii="Calibri" w:eastAsia="Times New Roman" w:hAnsi="Calibri" w:cs="Times New Roman"/>
                <w:color w:val="000000"/>
                <w:sz w:val="22"/>
                <w:szCs w:val="22"/>
              </w:rPr>
              <w:t>3 of one colour at top and 2 of other colour at bottom</w:t>
            </w:r>
          </w:p>
        </w:tc>
        <w:tc>
          <w:tcPr>
            <w:tcW w:w="72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0791B13" w14:textId="571511B1" w:rsidR="00171C98" w:rsidRPr="00615ADF" w:rsidRDefault="00171C98" w:rsidP="00171C98">
            <w:pPr>
              <w:rPr>
                <w:rFonts w:ascii="Calibri" w:eastAsia="Times New Roman" w:hAnsi="Calibri" w:cs="Times New Roman"/>
                <w:b/>
                <w:color w:val="000000"/>
                <w:sz w:val="22"/>
                <w:szCs w:val="22"/>
              </w:rPr>
            </w:pPr>
            <w:r w:rsidRPr="00615ADF">
              <w:rPr>
                <w:rFonts w:ascii="Calibri" w:eastAsia="Times New Roman" w:hAnsi="Calibri" w:cs="Times New Roman"/>
                <w:b/>
                <w:color w:val="000000"/>
                <w:sz w:val="22"/>
                <w:szCs w:val="22"/>
              </w:rPr>
              <w:t>Stage 2</w:t>
            </w:r>
            <w:r w:rsidR="00263F59" w:rsidRPr="00263F59">
              <w:rPr>
                <w:rFonts w:ascii="Calibri" w:eastAsia="Times New Roman" w:hAnsi="Calibri" w:cs="Times New Roman"/>
                <w:b/>
                <w:color w:val="000000"/>
                <w:sz w:val="22"/>
                <w:szCs w:val="22"/>
              </w:rPr>
              <w:t>:</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711093CC" w14:textId="7EAFEDD9" w:rsidR="00171C98" w:rsidRPr="00615ADF" w:rsidRDefault="00263F59" w:rsidP="00171C98">
            <w:pPr>
              <w:rPr>
                <w:rFonts w:ascii="Calibri" w:eastAsia="Times New Roman" w:hAnsi="Calibri" w:cs="Times New Roman"/>
                <w:color w:val="000000"/>
                <w:sz w:val="22"/>
                <w:szCs w:val="22"/>
              </w:rPr>
            </w:pPr>
            <w:r>
              <w:rPr>
                <w:rFonts w:ascii="Calibri" w:eastAsia="Times New Roman" w:hAnsi="Calibri" w:cs="Times New Roman"/>
                <w:noProof/>
                <w:color w:val="000000"/>
                <w:sz w:val="22"/>
                <w:szCs w:val="22"/>
              </w:rPr>
              <w:drawing>
                <wp:inline distT="0" distB="0" distL="0" distR="0" wp14:anchorId="3E44AB72" wp14:editId="58A3EA3E">
                  <wp:extent cx="2091690" cy="2305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8-31 at 23.12.4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1690" cy="2305685"/>
                          </a:xfrm>
                          <a:prstGeom prst="rect">
                            <a:avLst/>
                          </a:prstGeom>
                        </pic:spPr>
                      </pic:pic>
                    </a:graphicData>
                  </a:graphic>
                </wp:inline>
              </w:drawing>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402E888" w14:textId="77777777" w:rsidR="00171C98" w:rsidRDefault="00171C98"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Change from previous stage:</w:t>
            </w:r>
          </w:p>
          <w:p w14:paraId="1E9F60C8" w14:textId="77777777" w:rsidR="00171C98" w:rsidRDefault="00171C98" w:rsidP="00171C98">
            <w:pPr>
              <w:rPr>
                <w:rFonts w:ascii="Calibri" w:eastAsia="Times New Roman" w:hAnsi="Calibri" w:cs="Times New Roman"/>
                <w:color w:val="000000"/>
                <w:sz w:val="22"/>
                <w:szCs w:val="22"/>
              </w:rPr>
            </w:pPr>
          </w:p>
          <w:p w14:paraId="6350950C" w14:textId="6D0B727C" w:rsidR="00171C98" w:rsidRPr="00615ADF" w:rsidRDefault="00171C98" w:rsidP="00263F59">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-matching circles</w:t>
            </w:r>
            <w:r w:rsidR="00263F59">
              <w:rPr>
                <w:rFonts w:ascii="Calibri" w:eastAsia="Times New Roman" w:hAnsi="Calibri" w:cs="Times New Roman"/>
                <w:color w:val="000000"/>
                <w:sz w:val="22"/>
                <w:szCs w:val="22"/>
              </w:rPr>
              <w:t xml:space="preserve"> can be in any spatial orientation</w:t>
            </w:r>
          </w:p>
        </w:tc>
      </w:tr>
      <w:tr w:rsidR="00171C98" w:rsidRPr="00615ADF" w14:paraId="19440083" w14:textId="77777777" w:rsidTr="008D71D5">
        <w:trPr>
          <w:trHeight w:val="20"/>
        </w:trPr>
        <w:tc>
          <w:tcPr>
            <w:tcW w:w="72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41A0E68F" w14:textId="28CEB4CF" w:rsidR="00171C98" w:rsidRPr="00615ADF" w:rsidRDefault="00171C98" w:rsidP="00171C98">
            <w:pPr>
              <w:rPr>
                <w:rFonts w:ascii="Calibri" w:eastAsia="Times New Roman" w:hAnsi="Calibri" w:cs="Times New Roman"/>
                <w:b/>
                <w:color w:val="000000"/>
                <w:sz w:val="22"/>
                <w:szCs w:val="22"/>
              </w:rPr>
            </w:pPr>
            <w:r w:rsidRPr="00615ADF">
              <w:rPr>
                <w:rFonts w:ascii="Calibri" w:eastAsia="Times New Roman" w:hAnsi="Calibri" w:cs="Times New Roman"/>
                <w:b/>
                <w:color w:val="000000"/>
                <w:sz w:val="22"/>
                <w:szCs w:val="22"/>
              </w:rPr>
              <w:t>Stage 3</w:t>
            </w:r>
            <w:r w:rsidR="00263F59" w:rsidRPr="00263F59">
              <w:rPr>
                <w:rFonts w:ascii="Calibri" w:eastAsia="Times New Roman" w:hAnsi="Calibri" w:cs="Times New Roman"/>
                <w:b/>
                <w:color w:val="000000"/>
                <w:sz w:val="22"/>
                <w:szCs w:val="22"/>
              </w:rPr>
              <w:t>:</w:t>
            </w:r>
          </w:p>
        </w:tc>
        <w:tc>
          <w:tcPr>
            <w:tcW w:w="3510" w:type="dxa"/>
            <w:tcBorders>
              <w:top w:val="nil"/>
              <w:left w:val="nil"/>
              <w:bottom w:val="single" w:sz="4" w:space="0" w:color="auto"/>
              <w:right w:val="single" w:sz="4" w:space="0" w:color="auto"/>
            </w:tcBorders>
            <w:shd w:val="clear" w:color="auto" w:fill="auto"/>
            <w:noWrap/>
            <w:vAlign w:val="bottom"/>
            <w:hideMark/>
          </w:tcPr>
          <w:p w14:paraId="54B9D064" w14:textId="77777777" w:rsidR="00171C98" w:rsidRPr="00615ADF" w:rsidRDefault="00171C98" w:rsidP="00171C98">
            <w:pPr>
              <w:rPr>
                <w:rFonts w:ascii="Calibri" w:eastAsia="Times New Roman" w:hAnsi="Calibri" w:cs="Times New Roman"/>
                <w:color w:val="000000"/>
                <w:sz w:val="22"/>
                <w:szCs w:val="22"/>
              </w:rPr>
            </w:pPr>
            <w:r>
              <w:rPr>
                <w:noProof/>
              </w:rPr>
              <w:drawing>
                <wp:inline distT="0" distB="0" distL="0" distR="0" wp14:anchorId="39BE1298" wp14:editId="4BDC225E">
                  <wp:extent cx="2124919" cy="2490083"/>
                  <wp:effectExtent l="0" t="0" r="889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9306" cy="2495224"/>
                          </a:xfrm>
                          <a:prstGeom prst="rect">
                            <a:avLst/>
                          </a:prstGeom>
                        </pic:spPr>
                      </pic:pic>
                    </a:graphicData>
                  </a:graphic>
                </wp:inline>
              </w:drawing>
            </w:r>
          </w:p>
        </w:tc>
        <w:tc>
          <w:tcPr>
            <w:tcW w:w="1435" w:type="dxa"/>
            <w:tcBorders>
              <w:top w:val="nil"/>
              <w:left w:val="nil"/>
              <w:bottom w:val="single" w:sz="4" w:space="0" w:color="auto"/>
              <w:right w:val="single" w:sz="4" w:space="0" w:color="auto"/>
            </w:tcBorders>
            <w:shd w:val="clear" w:color="auto" w:fill="auto"/>
            <w:noWrap/>
            <w:vAlign w:val="bottom"/>
            <w:hideMark/>
          </w:tcPr>
          <w:p w14:paraId="777C815D" w14:textId="77777777" w:rsidR="00171C98" w:rsidRDefault="00171C98"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Change from previous stage:</w:t>
            </w:r>
          </w:p>
          <w:p w14:paraId="7E7BC258" w14:textId="77777777" w:rsidR="00171C98" w:rsidRDefault="00171C98" w:rsidP="00171C98">
            <w:pPr>
              <w:rPr>
                <w:rFonts w:ascii="Calibri" w:eastAsia="Times New Roman" w:hAnsi="Calibri" w:cs="Times New Roman"/>
                <w:color w:val="000000"/>
                <w:sz w:val="22"/>
                <w:szCs w:val="22"/>
              </w:rPr>
            </w:pPr>
          </w:p>
          <w:p w14:paraId="6CDBAA05" w14:textId="77777777" w:rsidR="00171C98" w:rsidRPr="00615ADF" w:rsidRDefault="00171C98"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-New colours introduced</w:t>
            </w:r>
          </w:p>
        </w:tc>
        <w:tc>
          <w:tcPr>
            <w:tcW w:w="725" w:type="dxa"/>
            <w:tcBorders>
              <w:top w:val="nil"/>
              <w:left w:val="nil"/>
              <w:bottom w:val="single" w:sz="4" w:space="0" w:color="auto"/>
              <w:right w:val="single" w:sz="4" w:space="0" w:color="auto"/>
            </w:tcBorders>
            <w:shd w:val="clear" w:color="auto" w:fill="BFBFBF" w:themeFill="background1" w:themeFillShade="BF"/>
            <w:noWrap/>
            <w:vAlign w:val="bottom"/>
            <w:hideMark/>
          </w:tcPr>
          <w:p w14:paraId="42166BFD" w14:textId="4EF639D2" w:rsidR="00171C98" w:rsidRPr="00615ADF" w:rsidRDefault="00171C98" w:rsidP="00171C98">
            <w:pPr>
              <w:rPr>
                <w:rFonts w:ascii="Calibri" w:eastAsia="Times New Roman" w:hAnsi="Calibri" w:cs="Times New Roman"/>
                <w:b/>
                <w:color w:val="000000"/>
                <w:sz w:val="22"/>
                <w:szCs w:val="22"/>
              </w:rPr>
            </w:pPr>
            <w:r w:rsidRPr="00263F59">
              <w:rPr>
                <w:rFonts w:ascii="Calibri" w:eastAsia="Times New Roman" w:hAnsi="Calibri" w:cs="Times New Roman"/>
                <w:b/>
                <w:color w:val="000000"/>
                <w:sz w:val="22"/>
                <w:szCs w:val="22"/>
              </w:rPr>
              <w:t>Stage</w:t>
            </w:r>
            <w:r w:rsidRPr="00615ADF">
              <w:rPr>
                <w:rFonts w:ascii="Calibri" w:eastAsia="Times New Roman" w:hAnsi="Calibri" w:cs="Times New Roman"/>
                <w:b/>
                <w:color w:val="000000"/>
                <w:sz w:val="22"/>
                <w:szCs w:val="22"/>
              </w:rPr>
              <w:t xml:space="preserve"> </w:t>
            </w:r>
            <w:r w:rsidRPr="00263F59">
              <w:rPr>
                <w:rFonts w:ascii="Calibri" w:eastAsia="Times New Roman" w:hAnsi="Calibri" w:cs="Times New Roman"/>
                <w:b/>
                <w:color w:val="000000"/>
                <w:sz w:val="22"/>
                <w:szCs w:val="22"/>
              </w:rPr>
              <w:t>4</w:t>
            </w:r>
            <w:r w:rsidR="00263F59">
              <w:rPr>
                <w:rFonts w:ascii="Calibri" w:eastAsia="Times New Roman" w:hAnsi="Calibri" w:cs="Times New Roman"/>
                <w:b/>
                <w:color w:val="000000"/>
                <w:sz w:val="22"/>
                <w:szCs w:val="22"/>
              </w:rPr>
              <w:t>:</w:t>
            </w:r>
          </w:p>
        </w:tc>
        <w:tc>
          <w:tcPr>
            <w:tcW w:w="3510" w:type="dxa"/>
            <w:tcBorders>
              <w:top w:val="nil"/>
              <w:left w:val="nil"/>
              <w:bottom w:val="single" w:sz="4" w:space="0" w:color="auto"/>
              <w:right w:val="single" w:sz="4" w:space="0" w:color="auto"/>
            </w:tcBorders>
            <w:shd w:val="clear" w:color="auto" w:fill="auto"/>
            <w:noWrap/>
            <w:vAlign w:val="bottom"/>
            <w:hideMark/>
          </w:tcPr>
          <w:p w14:paraId="7139B195" w14:textId="77777777" w:rsidR="00171C98" w:rsidRPr="00615ADF" w:rsidRDefault="00171C98" w:rsidP="00171C98">
            <w:pPr>
              <w:rPr>
                <w:rFonts w:ascii="Calibri" w:eastAsia="Times New Roman" w:hAnsi="Calibri" w:cs="Times New Roman"/>
                <w:color w:val="000000"/>
                <w:sz w:val="22"/>
                <w:szCs w:val="22"/>
              </w:rPr>
            </w:pPr>
            <w:r>
              <w:rPr>
                <w:noProof/>
              </w:rPr>
              <w:drawing>
                <wp:inline distT="0" distB="0" distL="0" distR="0" wp14:anchorId="571F3F1F" wp14:editId="64C57355">
                  <wp:extent cx="2092380" cy="2354819"/>
                  <wp:effectExtent l="0" t="0" r="0" b="762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5205" cy="2403016"/>
                          </a:xfrm>
                          <a:prstGeom prst="rect">
                            <a:avLst/>
                          </a:prstGeom>
                        </pic:spPr>
                      </pic:pic>
                    </a:graphicData>
                  </a:graphic>
                </wp:inline>
              </w:drawing>
            </w:r>
          </w:p>
        </w:tc>
        <w:tc>
          <w:tcPr>
            <w:tcW w:w="1440" w:type="dxa"/>
            <w:tcBorders>
              <w:top w:val="nil"/>
              <w:left w:val="nil"/>
              <w:bottom w:val="single" w:sz="4" w:space="0" w:color="auto"/>
              <w:right w:val="single" w:sz="4" w:space="0" w:color="auto"/>
            </w:tcBorders>
            <w:shd w:val="clear" w:color="auto" w:fill="auto"/>
            <w:noWrap/>
            <w:vAlign w:val="bottom"/>
            <w:hideMark/>
          </w:tcPr>
          <w:p w14:paraId="4D5E97D1" w14:textId="77777777" w:rsidR="00171C98" w:rsidRDefault="00171C98"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Change from previous stage:</w:t>
            </w:r>
          </w:p>
          <w:p w14:paraId="40F2FBFA" w14:textId="77777777" w:rsidR="00171C98" w:rsidRDefault="00171C98" w:rsidP="00171C98">
            <w:pPr>
              <w:rPr>
                <w:rFonts w:ascii="Calibri" w:eastAsia="Times New Roman" w:hAnsi="Calibri" w:cs="Times New Roman"/>
                <w:color w:val="000000"/>
                <w:sz w:val="22"/>
                <w:szCs w:val="22"/>
              </w:rPr>
            </w:pPr>
          </w:p>
          <w:p w14:paraId="44B9717F" w14:textId="77777777" w:rsidR="00171C98" w:rsidRPr="00615ADF" w:rsidRDefault="00171C98"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-Number of possible circles increases </w:t>
            </w:r>
          </w:p>
        </w:tc>
      </w:tr>
      <w:tr w:rsidR="00171C98" w:rsidRPr="00615ADF" w14:paraId="1A741FBA" w14:textId="77777777" w:rsidTr="008D71D5">
        <w:trPr>
          <w:trHeight w:val="20"/>
        </w:trPr>
        <w:tc>
          <w:tcPr>
            <w:tcW w:w="72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60D4603A" w14:textId="3D455B5C" w:rsidR="00171C98" w:rsidRPr="00615ADF" w:rsidRDefault="00171C98" w:rsidP="00171C98">
            <w:pPr>
              <w:rPr>
                <w:rFonts w:ascii="Calibri" w:eastAsia="Times New Roman" w:hAnsi="Calibri" w:cs="Times New Roman"/>
                <w:b/>
                <w:color w:val="000000"/>
                <w:sz w:val="22"/>
                <w:szCs w:val="22"/>
              </w:rPr>
            </w:pPr>
            <w:r w:rsidRPr="00615ADF">
              <w:rPr>
                <w:rFonts w:ascii="Calibri" w:eastAsia="Times New Roman" w:hAnsi="Calibri" w:cs="Times New Roman"/>
                <w:b/>
                <w:color w:val="000000"/>
                <w:sz w:val="22"/>
                <w:szCs w:val="22"/>
              </w:rPr>
              <w:t>Stage 5</w:t>
            </w:r>
            <w:r w:rsidR="00263F59">
              <w:rPr>
                <w:rFonts w:ascii="Calibri" w:eastAsia="Times New Roman" w:hAnsi="Calibri" w:cs="Times New Roman"/>
                <w:b/>
                <w:color w:val="000000"/>
                <w:sz w:val="22"/>
                <w:szCs w:val="22"/>
              </w:rPr>
              <w:t>:</w:t>
            </w:r>
          </w:p>
        </w:tc>
        <w:tc>
          <w:tcPr>
            <w:tcW w:w="3510" w:type="dxa"/>
            <w:tcBorders>
              <w:top w:val="nil"/>
              <w:left w:val="nil"/>
              <w:bottom w:val="single" w:sz="4" w:space="0" w:color="auto"/>
              <w:right w:val="single" w:sz="4" w:space="0" w:color="auto"/>
            </w:tcBorders>
            <w:shd w:val="clear" w:color="auto" w:fill="auto"/>
            <w:noWrap/>
            <w:vAlign w:val="bottom"/>
            <w:hideMark/>
          </w:tcPr>
          <w:p w14:paraId="4E7C8B94" w14:textId="77777777" w:rsidR="00171C98" w:rsidRPr="00615ADF" w:rsidRDefault="00171C98" w:rsidP="00171C98">
            <w:pPr>
              <w:rPr>
                <w:rFonts w:ascii="Calibri" w:eastAsia="Times New Roman" w:hAnsi="Calibri" w:cs="Times New Roman"/>
                <w:color w:val="000000"/>
                <w:sz w:val="22"/>
                <w:szCs w:val="22"/>
              </w:rPr>
            </w:pPr>
            <w:r>
              <w:rPr>
                <w:noProof/>
              </w:rPr>
              <w:drawing>
                <wp:inline distT="0" distB="0" distL="0" distR="0" wp14:anchorId="05E67360" wp14:editId="74E4E823">
                  <wp:extent cx="2048719" cy="2462118"/>
                  <wp:effectExtent l="0" t="0" r="8890" b="190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56779" cy="2471804"/>
                          </a:xfrm>
                          <a:prstGeom prst="rect">
                            <a:avLst/>
                          </a:prstGeom>
                        </pic:spPr>
                      </pic:pic>
                    </a:graphicData>
                  </a:graphic>
                </wp:inline>
              </w:drawing>
            </w:r>
          </w:p>
        </w:tc>
        <w:tc>
          <w:tcPr>
            <w:tcW w:w="1435" w:type="dxa"/>
            <w:tcBorders>
              <w:top w:val="nil"/>
              <w:left w:val="nil"/>
              <w:bottom w:val="single" w:sz="4" w:space="0" w:color="auto"/>
              <w:right w:val="single" w:sz="4" w:space="0" w:color="auto"/>
            </w:tcBorders>
            <w:shd w:val="clear" w:color="auto" w:fill="auto"/>
            <w:noWrap/>
            <w:vAlign w:val="bottom"/>
            <w:hideMark/>
          </w:tcPr>
          <w:p w14:paraId="1B0385EF" w14:textId="77777777" w:rsidR="00171C98" w:rsidRDefault="00171C98"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Change from previous stage:</w:t>
            </w:r>
          </w:p>
          <w:p w14:paraId="7135DB24" w14:textId="77777777" w:rsidR="00171C98" w:rsidRDefault="00171C98" w:rsidP="00171C98">
            <w:pPr>
              <w:rPr>
                <w:rFonts w:ascii="Calibri" w:eastAsia="Times New Roman" w:hAnsi="Calibri" w:cs="Times New Roman"/>
                <w:color w:val="000000"/>
                <w:sz w:val="22"/>
                <w:szCs w:val="22"/>
              </w:rPr>
            </w:pPr>
          </w:p>
          <w:p w14:paraId="3A24F28F" w14:textId="0A018DE2" w:rsidR="00171C98" w:rsidRPr="00615ADF" w:rsidRDefault="00171C98"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w:t>
            </w:r>
            <w:r w:rsidR="00263F59">
              <w:rPr>
                <w:rFonts w:ascii="Calibri" w:eastAsia="Times New Roman" w:hAnsi="Calibri" w:cs="Times New Roman"/>
                <w:color w:val="000000"/>
                <w:sz w:val="22"/>
                <w:szCs w:val="22"/>
              </w:rPr>
              <w:t>Smallest/</w:t>
            </w:r>
            <w:r>
              <w:rPr>
                <w:rFonts w:ascii="Calibri" w:eastAsia="Times New Roman" w:hAnsi="Calibri" w:cs="Times New Roman"/>
                <w:color w:val="000000"/>
                <w:sz w:val="22"/>
                <w:szCs w:val="22"/>
              </w:rPr>
              <w:t xml:space="preserve"> largest number of circles is no longer always 2</w:t>
            </w:r>
          </w:p>
        </w:tc>
        <w:tc>
          <w:tcPr>
            <w:tcW w:w="725" w:type="dxa"/>
            <w:tcBorders>
              <w:top w:val="nil"/>
              <w:left w:val="nil"/>
              <w:bottom w:val="single" w:sz="4" w:space="0" w:color="auto"/>
              <w:right w:val="single" w:sz="4" w:space="0" w:color="auto"/>
            </w:tcBorders>
            <w:shd w:val="clear" w:color="auto" w:fill="BFBFBF" w:themeFill="background1" w:themeFillShade="BF"/>
            <w:noWrap/>
            <w:vAlign w:val="bottom"/>
            <w:hideMark/>
          </w:tcPr>
          <w:p w14:paraId="367A22CE" w14:textId="285FCB71" w:rsidR="00171C98" w:rsidRPr="00615ADF" w:rsidRDefault="00171C98" w:rsidP="00171C98">
            <w:pPr>
              <w:rPr>
                <w:rFonts w:ascii="Calibri" w:eastAsia="Times New Roman" w:hAnsi="Calibri" w:cs="Times New Roman"/>
                <w:b/>
                <w:color w:val="000000"/>
                <w:sz w:val="22"/>
                <w:szCs w:val="22"/>
              </w:rPr>
            </w:pPr>
            <w:r w:rsidRPr="00615ADF">
              <w:rPr>
                <w:rFonts w:ascii="Calibri" w:eastAsia="Times New Roman" w:hAnsi="Calibri" w:cs="Times New Roman"/>
                <w:b/>
                <w:color w:val="000000"/>
                <w:sz w:val="22"/>
                <w:szCs w:val="22"/>
              </w:rPr>
              <w:t xml:space="preserve">Stage </w:t>
            </w:r>
            <w:r w:rsidRPr="00263F59">
              <w:rPr>
                <w:rFonts w:ascii="Calibri" w:eastAsia="Times New Roman" w:hAnsi="Calibri" w:cs="Times New Roman"/>
                <w:b/>
                <w:color w:val="000000"/>
                <w:sz w:val="22"/>
                <w:szCs w:val="22"/>
              </w:rPr>
              <w:t>6</w:t>
            </w:r>
            <w:r w:rsidR="00263F59" w:rsidRPr="00263F59">
              <w:rPr>
                <w:rFonts w:ascii="Calibri" w:eastAsia="Times New Roman" w:hAnsi="Calibri" w:cs="Times New Roman"/>
                <w:b/>
                <w:color w:val="000000"/>
                <w:sz w:val="22"/>
                <w:szCs w:val="22"/>
              </w:rPr>
              <w:t>:</w:t>
            </w:r>
          </w:p>
        </w:tc>
        <w:tc>
          <w:tcPr>
            <w:tcW w:w="3510" w:type="dxa"/>
            <w:tcBorders>
              <w:top w:val="nil"/>
              <w:left w:val="nil"/>
              <w:bottom w:val="single" w:sz="4" w:space="0" w:color="auto"/>
              <w:right w:val="single" w:sz="4" w:space="0" w:color="auto"/>
            </w:tcBorders>
            <w:shd w:val="clear" w:color="auto" w:fill="auto"/>
            <w:noWrap/>
            <w:vAlign w:val="bottom"/>
            <w:hideMark/>
          </w:tcPr>
          <w:p w14:paraId="0695FDEC" w14:textId="77777777" w:rsidR="00171C98" w:rsidRPr="00615ADF" w:rsidRDefault="00171C98" w:rsidP="00171C98">
            <w:pPr>
              <w:rPr>
                <w:rFonts w:ascii="Calibri" w:eastAsia="Times New Roman" w:hAnsi="Calibri" w:cs="Times New Roman"/>
                <w:color w:val="000000"/>
                <w:sz w:val="22"/>
                <w:szCs w:val="22"/>
              </w:rPr>
            </w:pPr>
            <w:r>
              <w:rPr>
                <w:noProof/>
              </w:rPr>
              <w:drawing>
                <wp:inline distT="0" distB="0" distL="0" distR="0" wp14:anchorId="0CAA84BF" wp14:editId="04B35AF2">
                  <wp:extent cx="2104524" cy="2484687"/>
                  <wp:effectExtent l="0" t="0" r="3810"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1735" cy="2505007"/>
                          </a:xfrm>
                          <a:prstGeom prst="rect">
                            <a:avLst/>
                          </a:prstGeom>
                        </pic:spPr>
                      </pic:pic>
                    </a:graphicData>
                  </a:graphic>
                </wp:inline>
              </w:drawing>
            </w:r>
          </w:p>
        </w:tc>
        <w:tc>
          <w:tcPr>
            <w:tcW w:w="1440" w:type="dxa"/>
            <w:tcBorders>
              <w:top w:val="nil"/>
              <w:left w:val="nil"/>
              <w:bottom w:val="single" w:sz="4" w:space="0" w:color="auto"/>
              <w:right w:val="single" w:sz="4" w:space="0" w:color="auto"/>
            </w:tcBorders>
            <w:shd w:val="clear" w:color="auto" w:fill="auto"/>
            <w:noWrap/>
            <w:vAlign w:val="bottom"/>
            <w:hideMark/>
          </w:tcPr>
          <w:p w14:paraId="433B0C58" w14:textId="77777777" w:rsidR="00171C98" w:rsidRPr="00171C98" w:rsidRDefault="00171C98" w:rsidP="00171C98">
            <w:pPr>
              <w:rPr>
                <w:rFonts w:ascii="Calibri" w:eastAsia="Times New Roman" w:hAnsi="Calibri" w:cs="Times New Roman"/>
                <w:color w:val="000000"/>
                <w:sz w:val="22"/>
                <w:szCs w:val="22"/>
              </w:rPr>
            </w:pPr>
            <w:r w:rsidRPr="00171C98">
              <w:rPr>
                <w:rFonts w:ascii="Calibri" w:eastAsia="Times New Roman" w:hAnsi="Calibri" w:cs="Times New Roman"/>
                <w:color w:val="000000"/>
                <w:sz w:val="22"/>
                <w:szCs w:val="22"/>
              </w:rPr>
              <w:t>Change from previous stage:</w:t>
            </w:r>
          </w:p>
          <w:p w14:paraId="4B555BFE" w14:textId="77777777" w:rsidR="00171C98" w:rsidRDefault="00171C98" w:rsidP="00171C98">
            <w:pPr>
              <w:rPr>
                <w:rFonts w:ascii="Calibri" w:eastAsia="Times New Roman" w:hAnsi="Calibri" w:cs="Times New Roman"/>
                <w:color w:val="000000"/>
                <w:sz w:val="22"/>
                <w:szCs w:val="22"/>
              </w:rPr>
            </w:pPr>
          </w:p>
          <w:p w14:paraId="24B6F8D1" w14:textId="057659CD" w:rsidR="00171C98" w:rsidRPr="00171C98" w:rsidRDefault="00263F59"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-3 </w:t>
            </w:r>
            <w:r w:rsidR="00171C98" w:rsidRPr="00171C98">
              <w:rPr>
                <w:rFonts w:ascii="Calibri" w:eastAsia="Times New Roman" w:hAnsi="Calibri" w:cs="Times New Roman"/>
                <w:color w:val="000000"/>
                <w:sz w:val="22"/>
                <w:szCs w:val="22"/>
              </w:rPr>
              <w:t>simultaneous colours</w:t>
            </w:r>
          </w:p>
        </w:tc>
      </w:tr>
      <w:tr w:rsidR="00171C98" w:rsidRPr="00615ADF" w14:paraId="21909AB5" w14:textId="77777777" w:rsidTr="008D71D5">
        <w:trPr>
          <w:trHeight w:val="3750"/>
        </w:trPr>
        <w:tc>
          <w:tcPr>
            <w:tcW w:w="72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3F1E614" w14:textId="7E0C69D7" w:rsidR="00171C98" w:rsidRPr="00615ADF" w:rsidRDefault="00171C98" w:rsidP="00171C98">
            <w:pPr>
              <w:rPr>
                <w:rFonts w:ascii="Calibri" w:eastAsia="Times New Roman" w:hAnsi="Calibri" w:cs="Times New Roman"/>
                <w:b/>
                <w:color w:val="000000"/>
                <w:sz w:val="22"/>
                <w:szCs w:val="22"/>
              </w:rPr>
            </w:pPr>
            <w:r w:rsidRPr="00615ADF">
              <w:rPr>
                <w:rFonts w:ascii="Calibri" w:eastAsia="Times New Roman" w:hAnsi="Calibri" w:cs="Times New Roman"/>
                <w:b/>
                <w:color w:val="000000"/>
                <w:sz w:val="22"/>
                <w:szCs w:val="22"/>
              </w:rPr>
              <w:lastRenderedPageBreak/>
              <w:t>Stage 7</w:t>
            </w:r>
            <w:r w:rsidR="00263F59">
              <w:rPr>
                <w:rFonts w:ascii="Calibri" w:eastAsia="Times New Roman" w:hAnsi="Calibri" w:cs="Times New Roman"/>
                <w:b/>
                <w:color w:val="000000"/>
                <w:sz w:val="22"/>
                <w:szCs w:val="22"/>
              </w:rPr>
              <w:t>:</w:t>
            </w:r>
          </w:p>
        </w:tc>
        <w:tc>
          <w:tcPr>
            <w:tcW w:w="3510" w:type="dxa"/>
            <w:tcBorders>
              <w:top w:val="nil"/>
              <w:left w:val="nil"/>
              <w:bottom w:val="single" w:sz="4" w:space="0" w:color="auto"/>
              <w:right w:val="single" w:sz="4" w:space="0" w:color="auto"/>
            </w:tcBorders>
            <w:shd w:val="clear" w:color="auto" w:fill="auto"/>
            <w:noWrap/>
            <w:vAlign w:val="bottom"/>
            <w:hideMark/>
          </w:tcPr>
          <w:p w14:paraId="2214805C" w14:textId="77777777" w:rsidR="00171C98" w:rsidRPr="00615ADF" w:rsidRDefault="00171C98" w:rsidP="00171C98">
            <w:pPr>
              <w:rPr>
                <w:rFonts w:ascii="Calibri" w:eastAsia="Times New Roman" w:hAnsi="Calibri" w:cs="Times New Roman"/>
                <w:color w:val="000000"/>
                <w:sz w:val="22"/>
                <w:szCs w:val="22"/>
              </w:rPr>
            </w:pPr>
            <w:r>
              <w:rPr>
                <w:noProof/>
              </w:rPr>
              <w:drawing>
                <wp:inline distT="0" distB="0" distL="0" distR="0" wp14:anchorId="6FB4BB4C" wp14:editId="03823418">
                  <wp:extent cx="2048936" cy="2336754"/>
                  <wp:effectExtent l="0" t="0" r="8890" b="635"/>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5506" cy="2355652"/>
                          </a:xfrm>
                          <a:prstGeom prst="rect">
                            <a:avLst/>
                          </a:prstGeom>
                        </pic:spPr>
                      </pic:pic>
                    </a:graphicData>
                  </a:graphic>
                </wp:inline>
              </w:drawing>
            </w:r>
          </w:p>
        </w:tc>
        <w:tc>
          <w:tcPr>
            <w:tcW w:w="1435" w:type="dxa"/>
            <w:tcBorders>
              <w:top w:val="nil"/>
              <w:left w:val="nil"/>
              <w:bottom w:val="single" w:sz="4" w:space="0" w:color="auto"/>
              <w:right w:val="single" w:sz="4" w:space="0" w:color="auto"/>
            </w:tcBorders>
            <w:shd w:val="clear" w:color="auto" w:fill="auto"/>
            <w:noWrap/>
            <w:vAlign w:val="bottom"/>
            <w:hideMark/>
          </w:tcPr>
          <w:p w14:paraId="078CFCE7" w14:textId="77777777" w:rsidR="00171C98" w:rsidRDefault="00171C98"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Change from previous stage:</w:t>
            </w:r>
          </w:p>
          <w:p w14:paraId="46CED53A" w14:textId="77777777" w:rsidR="00171C98" w:rsidRDefault="00171C98" w:rsidP="00171C98">
            <w:pPr>
              <w:rPr>
                <w:rFonts w:ascii="Calibri" w:eastAsia="Times New Roman" w:hAnsi="Calibri" w:cs="Times New Roman"/>
                <w:color w:val="000000"/>
                <w:sz w:val="22"/>
                <w:szCs w:val="22"/>
              </w:rPr>
            </w:pPr>
          </w:p>
          <w:p w14:paraId="07D6EB77" w14:textId="77777777" w:rsidR="00171C98" w:rsidRPr="00615ADF" w:rsidRDefault="00171C98" w:rsidP="00171C98">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-Feedback in odd trials only</w:t>
            </w:r>
          </w:p>
        </w:tc>
        <w:tc>
          <w:tcPr>
            <w:tcW w:w="725" w:type="dxa"/>
            <w:tcBorders>
              <w:top w:val="nil"/>
              <w:left w:val="nil"/>
              <w:bottom w:val="nil"/>
              <w:right w:val="nil"/>
            </w:tcBorders>
            <w:shd w:val="clear" w:color="auto" w:fill="auto"/>
            <w:noWrap/>
            <w:vAlign w:val="bottom"/>
            <w:hideMark/>
          </w:tcPr>
          <w:p w14:paraId="5B13DC17" w14:textId="77777777" w:rsidR="00171C98" w:rsidRPr="00615ADF" w:rsidRDefault="00171C98" w:rsidP="00171C98">
            <w:pPr>
              <w:rPr>
                <w:rFonts w:ascii="Calibri" w:eastAsia="Times New Roman" w:hAnsi="Calibri" w:cs="Times New Roman"/>
                <w:color w:val="000000"/>
                <w:sz w:val="22"/>
                <w:szCs w:val="22"/>
              </w:rPr>
            </w:pPr>
          </w:p>
        </w:tc>
        <w:tc>
          <w:tcPr>
            <w:tcW w:w="3510" w:type="dxa"/>
            <w:tcBorders>
              <w:top w:val="nil"/>
              <w:left w:val="nil"/>
              <w:bottom w:val="nil"/>
              <w:right w:val="nil"/>
            </w:tcBorders>
            <w:shd w:val="clear" w:color="auto" w:fill="auto"/>
            <w:noWrap/>
            <w:vAlign w:val="bottom"/>
            <w:hideMark/>
          </w:tcPr>
          <w:p w14:paraId="23EF5079" w14:textId="77777777" w:rsidR="00171C98" w:rsidRPr="00615ADF" w:rsidRDefault="00171C98" w:rsidP="00171C98">
            <w:pPr>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2EEEFDF0" w14:textId="77777777" w:rsidR="00171C98" w:rsidRPr="00615ADF" w:rsidRDefault="00171C98" w:rsidP="00171C98">
            <w:pPr>
              <w:rPr>
                <w:rFonts w:ascii="Times New Roman" w:eastAsia="Times New Roman" w:hAnsi="Times New Roman" w:cs="Times New Roman"/>
                <w:sz w:val="20"/>
                <w:szCs w:val="20"/>
              </w:rPr>
            </w:pPr>
          </w:p>
        </w:tc>
      </w:tr>
    </w:tbl>
    <w:p w14:paraId="078A7FED" w14:textId="343188B4" w:rsidR="00615ADF" w:rsidRPr="00916B52" w:rsidRDefault="00F60D40" w:rsidP="00D522AA">
      <w:pPr>
        <w:rPr>
          <w:u w:val="single"/>
          <w:lang w:val="en-GB"/>
        </w:rPr>
      </w:pPr>
      <w:r w:rsidRPr="00916B52">
        <w:rPr>
          <w:u w:val="single"/>
          <w:lang w:val="en-GB"/>
        </w:rPr>
        <w:t>Figure 2</w:t>
      </w:r>
      <w:r w:rsidR="00532797" w:rsidRPr="00916B52">
        <w:rPr>
          <w:u w:val="single"/>
          <w:lang w:val="en-GB"/>
        </w:rPr>
        <w:t xml:space="preserve">: </w:t>
      </w:r>
      <w:r w:rsidRPr="00916B52">
        <w:rPr>
          <w:u w:val="single"/>
          <w:lang w:val="en-GB"/>
        </w:rPr>
        <w:t>Example screenshot from stages 1 to 7, with accompanying description of change from previous stage</w:t>
      </w:r>
      <w:r w:rsidR="00171C98" w:rsidRPr="00916B52">
        <w:rPr>
          <w:u w:val="single"/>
          <w:lang w:val="en-GB"/>
        </w:rPr>
        <w:t xml:space="preserve"> </w:t>
      </w:r>
    </w:p>
    <w:p w14:paraId="675A533A" w14:textId="77777777" w:rsidR="00615ADF" w:rsidRDefault="00615ADF" w:rsidP="00D522AA">
      <w:pPr>
        <w:rPr>
          <w:lang w:val="en-GB"/>
        </w:rPr>
      </w:pPr>
    </w:p>
    <w:p w14:paraId="0F37D7C0" w14:textId="77777777" w:rsidR="00615ADF" w:rsidRDefault="00615ADF" w:rsidP="00D522AA">
      <w:pPr>
        <w:rPr>
          <w:lang w:val="en-GB"/>
        </w:rPr>
      </w:pPr>
    </w:p>
    <w:p w14:paraId="08E1576E" w14:textId="13E421E9" w:rsidR="00F07925" w:rsidRDefault="00F07925" w:rsidP="00D522AA">
      <w:pPr>
        <w:rPr>
          <w:lang w:val="en-GB"/>
        </w:rPr>
      </w:pPr>
    </w:p>
    <w:p w14:paraId="3C8B8106" w14:textId="4D712691" w:rsidR="00F07925" w:rsidRDefault="00F07925" w:rsidP="00D522AA">
      <w:pPr>
        <w:rPr>
          <w:lang w:val="en-GB"/>
        </w:rPr>
      </w:pPr>
    </w:p>
    <w:p w14:paraId="4EE18C75" w14:textId="775FD376" w:rsidR="00F07925" w:rsidRDefault="00F07925" w:rsidP="00D522AA">
      <w:pPr>
        <w:rPr>
          <w:lang w:val="en-GB"/>
        </w:rPr>
      </w:pPr>
    </w:p>
    <w:p w14:paraId="3DD65712" w14:textId="77777777" w:rsidR="00F07925" w:rsidRDefault="00F07925" w:rsidP="00D522AA">
      <w:pPr>
        <w:rPr>
          <w:lang w:val="en-GB"/>
        </w:rPr>
      </w:pPr>
    </w:p>
    <w:p w14:paraId="62D71CF6" w14:textId="77777777" w:rsidR="00F07925" w:rsidRDefault="00F07925" w:rsidP="00D522AA">
      <w:pPr>
        <w:rPr>
          <w:lang w:val="en-GB"/>
        </w:rPr>
      </w:pPr>
    </w:p>
    <w:p w14:paraId="7275E658" w14:textId="4F0F4A9C" w:rsidR="00D01B1B" w:rsidRDefault="00F42543" w:rsidP="004A7FA0">
      <w:pPr>
        <w:ind w:firstLine="720"/>
        <w:rPr>
          <w:ins w:id="1" w:author="Prof. Jonathan Roiser" w:date="2018-08-22T08:45:00Z"/>
          <w:lang w:val="en-GB"/>
        </w:rPr>
      </w:pPr>
      <w:r>
        <w:rPr>
          <w:lang w:val="en-GB"/>
        </w:rPr>
        <w:t xml:space="preserve">On stage eight, there are three groups of different coloured circles within the outer ring. </w:t>
      </w:r>
      <w:r w:rsidR="004A7FA0">
        <w:rPr>
          <w:lang w:val="en-GB"/>
        </w:rPr>
        <w:t>There</w:t>
      </w:r>
      <w:r>
        <w:rPr>
          <w:lang w:val="en-GB"/>
        </w:rPr>
        <w:t xml:space="preserve"> </w:t>
      </w:r>
      <w:r w:rsidR="004A7FA0">
        <w:rPr>
          <w:lang w:val="en-GB"/>
        </w:rPr>
        <w:t xml:space="preserve">are </w:t>
      </w:r>
      <w:r>
        <w:rPr>
          <w:lang w:val="en-GB"/>
        </w:rPr>
        <w:t>always 13 circles in total</w:t>
      </w:r>
      <w:r w:rsidR="00F54724">
        <w:rPr>
          <w:lang w:val="en-GB"/>
        </w:rPr>
        <w:t xml:space="preserve"> and </w:t>
      </w:r>
      <w:r w:rsidR="00D522AA">
        <w:rPr>
          <w:lang w:val="en-GB"/>
        </w:rPr>
        <w:t xml:space="preserve">is unique in having a fixed number of thirty trials. There are three types of </w:t>
      </w:r>
      <w:r w:rsidR="00D01B1B">
        <w:rPr>
          <w:lang w:val="en-GB"/>
        </w:rPr>
        <w:t>“</w:t>
      </w:r>
      <w:r w:rsidR="00D522AA">
        <w:rPr>
          <w:lang w:val="en-GB"/>
        </w:rPr>
        <w:t>ambiguous</w:t>
      </w:r>
      <w:r w:rsidR="00D01B1B">
        <w:rPr>
          <w:lang w:val="en-GB"/>
        </w:rPr>
        <w:t>”</w:t>
      </w:r>
      <w:r w:rsidR="00D522AA">
        <w:rPr>
          <w:lang w:val="en-GB"/>
        </w:rPr>
        <w:t xml:space="preserve"> trials and three types of </w:t>
      </w:r>
      <w:r w:rsidR="00D01B1B">
        <w:rPr>
          <w:lang w:val="en-GB"/>
        </w:rPr>
        <w:t>“</w:t>
      </w:r>
      <w:r w:rsidR="00D522AA">
        <w:rPr>
          <w:lang w:val="en-GB"/>
        </w:rPr>
        <w:t>unambiguous trials</w:t>
      </w:r>
      <w:r w:rsidR="00D01B1B">
        <w:rPr>
          <w:lang w:val="en-GB"/>
        </w:rPr>
        <w:t>”</w:t>
      </w:r>
      <w:r w:rsidR="00D522AA">
        <w:rPr>
          <w:lang w:val="en-GB"/>
        </w:rPr>
        <w:t xml:space="preserve">, yielding a total of five trials on each of the six different types. Feedback on level eight is only provided for the unambiguous trials. The different trial types can be seen in </w:t>
      </w:r>
      <w:r w:rsidR="00D01B1B">
        <w:rPr>
          <w:lang w:val="en-GB"/>
        </w:rPr>
        <w:t>T</w:t>
      </w:r>
      <w:r w:rsidR="00D522AA">
        <w:rPr>
          <w:lang w:val="en-GB"/>
        </w:rPr>
        <w:t xml:space="preserve">able </w:t>
      </w:r>
      <w:r w:rsidR="00D01B1B">
        <w:rPr>
          <w:lang w:val="en-GB"/>
        </w:rPr>
        <w:t xml:space="preserve">2 </w:t>
      </w:r>
      <w:r w:rsidR="00D522AA">
        <w:rPr>
          <w:lang w:val="en-GB"/>
        </w:rPr>
        <w:t>below</w:t>
      </w:r>
      <w:r w:rsidR="00F54724">
        <w:rPr>
          <w:lang w:val="en-GB"/>
        </w:rPr>
        <w:t xml:space="preserve">, with corresponding example image patterns in </w:t>
      </w:r>
      <w:r w:rsidR="004E6CC6">
        <w:rPr>
          <w:lang w:val="en-GB"/>
        </w:rPr>
        <w:t>Figure 3</w:t>
      </w:r>
      <w:r w:rsidR="00D522AA">
        <w:rPr>
          <w:lang w:val="en-GB"/>
        </w:rPr>
        <w:t xml:space="preserve">. </w:t>
      </w:r>
    </w:p>
    <w:p w14:paraId="580C7A88" w14:textId="7432AEC2" w:rsidR="00D522AA" w:rsidRDefault="00D522AA" w:rsidP="00D522AA">
      <w:pPr>
        <w:ind w:firstLine="720"/>
        <w:rPr>
          <w:lang w:val="en-GB"/>
        </w:rPr>
      </w:pPr>
      <w:r>
        <w:rPr>
          <w:lang w:val="en-GB"/>
        </w:rPr>
        <w:t>Unambiguous trials have the same correct/incorrect answers regardless of the rule used</w:t>
      </w:r>
      <w:r w:rsidR="00D2554A">
        <w:rPr>
          <w:lang w:val="en-GB"/>
        </w:rPr>
        <w:t xml:space="preserve"> (see above)</w:t>
      </w:r>
      <w:r>
        <w:rPr>
          <w:lang w:val="en-GB"/>
        </w:rPr>
        <w:t xml:space="preserve">. However, ambiguous trials are those where a participant’s response will depend on the rule they have employed and it is thus possible to </w:t>
      </w:r>
      <w:r w:rsidR="00D2554A">
        <w:rPr>
          <w:lang w:val="en-GB"/>
        </w:rPr>
        <w:t xml:space="preserve">retrospectively deduce this rule for each </w:t>
      </w:r>
      <w:r>
        <w:rPr>
          <w:lang w:val="en-GB"/>
        </w:rPr>
        <w:t>participant according to their choice</w:t>
      </w:r>
      <w:r w:rsidR="00D2554A">
        <w:rPr>
          <w:lang w:val="en-GB"/>
        </w:rPr>
        <w:t>s</w:t>
      </w:r>
      <w:r>
        <w:rPr>
          <w:lang w:val="en-GB"/>
        </w:rPr>
        <w:t>. This is done based on the pattern of responses</w:t>
      </w:r>
      <w:r w:rsidR="00D01B1B">
        <w:rPr>
          <w:lang w:val="en-GB"/>
        </w:rPr>
        <w:t xml:space="preserve"> </w:t>
      </w:r>
      <w:r>
        <w:rPr>
          <w:lang w:val="en-GB"/>
        </w:rPr>
        <w:t xml:space="preserve">on type </w:t>
      </w:r>
      <w:r w:rsidR="00D01B1B">
        <w:rPr>
          <w:lang w:val="en-GB"/>
        </w:rPr>
        <w:t xml:space="preserve">2 </w:t>
      </w:r>
      <w:r>
        <w:rPr>
          <w:lang w:val="en-GB"/>
        </w:rPr>
        <w:t xml:space="preserve">and </w:t>
      </w:r>
      <w:r w:rsidR="00D01B1B">
        <w:rPr>
          <w:lang w:val="en-GB"/>
        </w:rPr>
        <w:t xml:space="preserve">type 5 </w:t>
      </w:r>
      <w:r>
        <w:rPr>
          <w:lang w:val="en-GB"/>
        </w:rPr>
        <w:t xml:space="preserve">ambiguous trials (see </w:t>
      </w:r>
      <w:r w:rsidR="00D2554A">
        <w:rPr>
          <w:lang w:val="en-GB"/>
        </w:rPr>
        <w:t>T</w:t>
      </w:r>
      <w:r>
        <w:rPr>
          <w:lang w:val="en-GB"/>
        </w:rPr>
        <w:t xml:space="preserve">able </w:t>
      </w:r>
      <w:r w:rsidR="00D2554A">
        <w:rPr>
          <w:lang w:val="en-GB"/>
        </w:rPr>
        <w:t>2</w:t>
      </w:r>
      <w:r>
        <w:rPr>
          <w:lang w:val="en-GB"/>
        </w:rPr>
        <w:t xml:space="preserve">). Three out of five trials with a particular pattern of responding on these trials represents one of the aforementioned possible rule variants. The type </w:t>
      </w:r>
      <w:r w:rsidR="00D01B1B">
        <w:rPr>
          <w:lang w:val="en-GB"/>
        </w:rPr>
        <w:t xml:space="preserve">4 </w:t>
      </w:r>
      <w:r>
        <w:rPr>
          <w:lang w:val="en-GB"/>
        </w:rPr>
        <w:t xml:space="preserve">trials </w:t>
      </w:r>
      <w:r w:rsidR="00D2554A">
        <w:rPr>
          <w:lang w:val="en-GB"/>
        </w:rPr>
        <w:t>could be considered ambiguous (as the largest colour was not the overall majority</w:t>
      </w:r>
      <w:r w:rsidR="00D01B1B">
        <w:rPr>
          <w:lang w:val="en-GB"/>
        </w:rPr>
        <w:t>, meaning that the “majority” rule would lead to a different answer than the “smallest” and “largest” rules</w:t>
      </w:r>
      <w:r w:rsidR="00D2554A">
        <w:rPr>
          <w:lang w:val="en-GB"/>
        </w:rPr>
        <w:t xml:space="preserve">) but in practice only one participant approached the </w:t>
      </w:r>
      <w:r w:rsidR="00D01B1B">
        <w:rPr>
          <w:lang w:val="en-GB"/>
        </w:rPr>
        <w:t>game</w:t>
      </w:r>
      <w:r w:rsidR="00D2554A">
        <w:rPr>
          <w:lang w:val="en-GB"/>
        </w:rPr>
        <w:t xml:space="preserve"> in this way</w:t>
      </w:r>
      <w:r w:rsidR="00D01B1B">
        <w:rPr>
          <w:lang w:val="en-GB"/>
        </w:rPr>
        <w:t>.</w:t>
      </w:r>
      <w:r w:rsidR="00D2554A">
        <w:rPr>
          <w:lang w:val="en-GB"/>
        </w:rPr>
        <w:t xml:space="preserve"> </w:t>
      </w:r>
      <w:r w:rsidR="00F54724">
        <w:rPr>
          <w:lang w:val="en-GB"/>
        </w:rPr>
        <w:t>T</w:t>
      </w:r>
      <w:r w:rsidR="00D01B1B">
        <w:rPr>
          <w:lang w:val="en-GB"/>
        </w:rPr>
        <w:t xml:space="preserve">hese trials </w:t>
      </w:r>
      <w:r w:rsidR="00D2554A">
        <w:rPr>
          <w:lang w:val="en-GB"/>
        </w:rPr>
        <w:t>were</w:t>
      </w:r>
      <w:r w:rsidR="00D01B1B">
        <w:rPr>
          <w:lang w:val="en-GB"/>
        </w:rPr>
        <w:t xml:space="preserve"> analysed</w:t>
      </w:r>
      <w:r w:rsidR="00D2554A">
        <w:rPr>
          <w:lang w:val="en-GB"/>
        </w:rPr>
        <w:t xml:space="preserve"> </w:t>
      </w:r>
      <w:r w:rsidR="00D01B1B">
        <w:rPr>
          <w:lang w:val="en-GB"/>
        </w:rPr>
        <w:t>separately</w:t>
      </w:r>
      <w:r>
        <w:rPr>
          <w:lang w:val="en-GB"/>
        </w:rPr>
        <w:t xml:space="preserve">. Finally, responses to the ambiguous trials serve as a measure of how participants respond in a situation where it is not necessarily clear-cut how their given rule may apply. Therefore, the error rates and reaction times on the differing trial types, and how they relate to each other, are the variables from which it is intended to infer information regarding a participant’s level of generalisation from one trial (type) to </w:t>
      </w:r>
      <w:r w:rsidR="00D01B1B">
        <w:rPr>
          <w:lang w:val="en-GB"/>
        </w:rPr>
        <w:t>another</w:t>
      </w:r>
      <w:r>
        <w:rPr>
          <w:lang w:val="en-GB"/>
        </w:rPr>
        <w:t xml:space="preserve">. </w:t>
      </w:r>
    </w:p>
    <w:p w14:paraId="71C5908A" w14:textId="77777777" w:rsidR="00D522AA" w:rsidRDefault="00D522AA" w:rsidP="00D522AA">
      <w:pPr>
        <w:ind w:firstLine="720"/>
        <w:rPr>
          <w:lang w:val="en-GB"/>
        </w:rPr>
      </w:pPr>
    </w:p>
    <w:p w14:paraId="302E0958" w14:textId="77777777" w:rsidR="002B261F" w:rsidRDefault="002B261F" w:rsidP="00D522AA">
      <w:pPr>
        <w:ind w:firstLine="720"/>
        <w:rPr>
          <w:lang w:val="en-GB"/>
        </w:rPr>
      </w:pPr>
    </w:p>
    <w:p w14:paraId="71294BA8" w14:textId="77777777" w:rsidR="002B261F" w:rsidRDefault="002B261F" w:rsidP="00D522AA">
      <w:pPr>
        <w:ind w:firstLine="720"/>
        <w:rPr>
          <w:lang w:val="en-GB"/>
        </w:rPr>
      </w:pPr>
    </w:p>
    <w:p w14:paraId="5848724D" w14:textId="77777777" w:rsidR="002B261F" w:rsidRDefault="002B261F" w:rsidP="00D522AA">
      <w:pPr>
        <w:ind w:firstLine="720"/>
        <w:rPr>
          <w:lang w:val="en-GB"/>
        </w:rPr>
      </w:pPr>
    </w:p>
    <w:p w14:paraId="6E55E0FE" w14:textId="77777777" w:rsidR="002B261F" w:rsidRDefault="002B261F" w:rsidP="00D522AA">
      <w:pPr>
        <w:ind w:firstLine="720"/>
        <w:rPr>
          <w:lang w:val="en-GB"/>
        </w:rPr>
      </w:pPr>
    </w:p>
    <w:p w14:paraId="6FA55520" w14:textId="77777777" w:rsidR="002B261F" w:rsidRDefault="002B261F" w:rsidP="00D522AA">
      <w:pPr>
        <w:ind w:firstLine="720"/>
        <w:rPr>
          <w:lang w:val="en-GB"/>
        </w:rPr>
      </w:pPr>
    </w:p>
    <w:p w14:paraId="57CDD2F8" w14:textId="77777777" w:rsidR="00D522AA" w:rsidRDefault="00D522AA" w:rsidP="00890441">
      <w:pPr>
        <w:rPr>
          <w:lang w:val="en-GB"/>
        </w:rPr>
      </w:pPr>
    </w:p>
    <w:tbl>
      <w:tblPr>
        <w:tblW w:w="10081" w:type="dxa"/>
        <w:tblInd w:w="-631" w:type="dxa"/>
        <w:tblLayout w:type="fixed"/>
        <w:tblLook w:val="04A0" w:firstRow="1" w:lastRow="0" w:firstColumn="1" w:lastColumn="0" w:noHBand="0" w:noVBand="1"/>
      </w:tblPr>
      <w:tblGrid>
        <w:gridCol w:w="2189"/>
        <w:gridCol w:w="1300"/>
        <w:gridCol w:w="1300"/>
        <w:gridCol w:w="1300"/>
        <w:gridCol w:w="1672"/>
        <w:gridCol w:w="1250"/>
        <w:gridCol w:w="1070"/>
      </w:tblGrid>
      <w:tr w:rsidR="00890441" w:rsidRPr="0083040A" w14:paraId="552F65CE" w14:textId="77777777" w:rsidTr="00D4314D">
        <w:trPr>
          <w:trHeight w:val="340"/>
        </w:trPr>
        <w:tc>
          <w:tcPr>
            <w:tcW w:w="2189" w:type="dxa"/>
            <w:tcBorders>
              <w:top w:val="nil"/>
              <w:left w:val="nil"/>
              <w:bottom w:val="nil"/>
              <w:right w:val="nil"/>
            </w:tcBorders>
            <w:shd w:val="clear" w:color="auto" w:fill="auto"/>
            <w:noWrap/>
            <w:vAlign w:val="bottom"/>
            <w:hideMark/>
          </w:tcPr>
          <w:p w14:paraId="6D768873" w14:textId="77777777" w:rsidR="0083040A" w:rsidRPr="0083040A" w:rsidRDefault="0083040A" w:rsidP="0083040A">
            <w:pPr>
              <w:rPr>
                <w:rFonts w:ascii="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75DA241" w14:textId="77777777" w:rsidR="0083040A" w:rsidRPr="0083040A" w:rsidRDefault="0083040A" w:rsidP="0083040A">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E2688D4" w14:textId="77777777" w:rsidR="0083040A" w:rsidRPr="0083040A" w:rsidRDefault="0083040A" w:rsidP="0083040A">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75C188B" w14:textId="77777777" w:rsidR="0083040A" w:rsidRPr="0083040A" w:rsidRDefault="0083040A" w:rsidP="0083040A">
            <w:pPr>
              <w:rPr>
                <w:rFonts w:ascii="Times New Roman" w:eastAsia="Times New Roman" w:hAnsi="Times New Roman" w:cs="Times New Roman"/>
                <w:sz w:val="20"/>
                <w:szCs w:val="20"/>
              </w:rPr>
            </w:pPr>
          </w:p>
        </w:tc>
        <w:tc>
          <w:tcPr>
            <w:tcW w:w="1672" w:type="dxa"/>
            <w:tcBorders>
              <w:top w:val="nil"/>
              <w:left w:val="nil"/>
              <w:bottom w:val="nil"/>
              <w:right w:val="nil"/>
            </w:tcBorders>
            <w:shd w:val="clear" w:color="auto" w:fill="auto"/>
            <w:noWrap/>
            <w:vAlign w:val="bottom"/>
            <w:hideMark/>
          </w:tcPr>
          <w:p w14:paraId="732632B5" w14:textId="77777777" w:rsidR="0083040A" w:rsidRPr="0083040A" w:rsidRDefault="0083040A" w:rsidP="0083040A">
            <w:pPr>
              <w:rPr>
                <w:rFonts w:ascii="Times New Roman" w:eastAsia="Times New Roman" w:hAnsi="Times New Roman" w:cs="Times New Roman"/>
                <w:sz w:val="20"/>
                <w:szCs w:val="20"/>
              </w:rPr>
            </w:pPr>
          </w:p>
        </w:tc>
        <w:tc>
          <w:tcPr>
            <w:tcW w:w="2320" w:type="dxa"/>
            <w:gridSpan w:val="2"/>
            <w:tcBorders>
              <w:top w:val="single" w:sz="8" w:space="0" w:color="auto"/>
              <w:left w:val="single" w:sz="8" w:space="0" w:color="auto"/>
              <w:bottom w:val="nil"/>
              <w:right w:val="single" w:sz="8" w:space="0" w:color="000000"/>
            </w:tcBorders>
            <w:shd w:val="clear" w:color="auto" w:fill="F2F2F2" w:themeFill="background1" w:themeFillShade="F2"/>
            <w:noWrap/>
            <w:vAlign w:val="bottom"/>
            <w:hideMark/>
          </w:tcPr>
          <w:p w14:paraId="1B743C06" w14:textId="5D600413"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 xml:space="preserve">Correct button </w:t>
            </w:r>
            <w:r w:rsidR="00890441">
              <w:rPr>
                <w:rFonts w:ascii="Calibri" w:eastAsia="Times New Roman" w:hAnsi="Calibri" w:cs="Times New Roman"/>
                <w:color w:val="000000"/>
                <w:sz w:val="22"/>
                <w:szCs w:val="22"/>
              </w:rPr>
              <w:t>using:</w:t>
            </w:r>
          </w:p>
        </w:tc>
      </w:tr>
      <w:tr w:rsidR="00D4314D" w:rsidRPr="0083040A" w14:paraId="267DF5F6" w14:textId="77777777" w:rsidTr="00D4314D">
        <w:trPr>
          <w:trHeight w:val="340"/>
        </w:trPr>
        <w:tc>
          <w:tcPr>
            <w:tcW w:w="2189" w:type="dxa"/>
            <w:tcBorders>
              <w:top w:val="nil"/>
              <w:left w:val="nil"/>
              <w:bottom w:val="nil"/>
              <w:right w:val="nil"/>
            </w:tcBorders>
            <w:shd w:val="clear" w:color="auto" w:fill="auto"/>
            <w:noWrap/>
            <w:vAlign w:val="bottom"/>
            <w:hideMark/>
          </w:tcPr>
          <w:p w14:paraId="16616F73" w14:textId="77777777" w:rsidR="0083040A" w:rsidRPr="0083040A" w:rsidRDefault="0083040A" w:rsidP="0083040A">
            <w:pPr>
              <w:jc w:val="center"/>
              <w:rPr>
                <w:rFonts w:ascii="Calibri" w:eastAsia="Times New Roman" w:hAnsi="Calibri" w:cs="Times New Roman"/>
                <w:color w:val="000000"/>
                <w:sz w:val="22"/>
                <w:szCs w:val="22"/>
              </w:rPr>
            </w:pPr>
          </w:p>
        </w:tc>
        <w:tc>
          <w:tcPr>
            <w:tcW w:w="3900" w:type="dxa"/>
            <w:gridSpan w:val="3"/>
            <w:tcBorders>
              <w:top w:val="single" w:sz="8" w:space="0" w:color="auto"/>
              <w:left w:val="single" w:sz="8" w:space="0" w:color="auto"/>
              <w:bottom w:val="single" w:sz="8" w:space="0" w:color="auto"/>
              <w:right w:val="single" w:sz="8" w:space="0" w:color="000000"/>
            </w:tcBorders>
            <w:shd w:val="clear" w:color="000000" w:fill="F2F2F2"/>
            <w:noWrap/>
            <w:vAlign w:val="center"/>
            <w:hideMark/>
          </w:tcPr>
          <w:p w14:paraId="32FD3990"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 Number of circles of each colour</w:t>
            </w:r>
          </w:p>
        </w:tc>
        <w:tc>
          <w:tcPr>
            <w:tcW w:w="1672" w:type="dxa"/>
            <w:tcBorders>
              <w:top w:val="single" w:sz="8" w:space="0" w:color="auto"/>
              <w:left w:val="nil"/>
              <w:bottom w:val="single" w:sz="8" w:space="0" w:color="auto"/>
              <w:right w:val="nil"/>
            </w:tcBorders>
            <w:shd w:val="clear" w:color="000000" w:fill="F2F2F2"/>
            <w:noWrap/>
            <w:vAlign w:val="center"/>
            <w:hideMark/>
          </w:tcPr>
          <w:p w14:paraId="3796184A" w14:textId="77777777"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Trial type</w:t>
            </w:r>
          </w:p>
        </w:tc>
        <w:tc>
          <w:tcPr>
            <w:tcW w:w="125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142E9398" w14:textId="77777777" w:rsidR="0083040A" w:rsidRPr="0083040A" w:rsidRDefault="0083040A" w:rsidP="00D4314D">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"smallest" rule</w:t>
            </w:r>
          </w:p>
        </w:tc>
        <w:tc>
          <w:tcPr>
            <w:tcW w:w="107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59E0F759" w14:textId="77777777" w:rsidR="0083040A" w:rsidRPr="0083040A" w:rsidRDefault="0083040A" w:rsidP="00D4314D">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"largest" rule</w:t>
            </w:r>
          </w:p>
        </w:tc>
      </w:tr>
      <w:tr w:rsidR="00D4314D" w:rsidRPr="0083040A" w14:paraId="2C360DFC" w14:textId="77777777" w:rsidTr="00D4314D">
        <w:trPr>
          <w:trHeight w:val="340"/>
        </w:trPr>
        <w:tc>
          <w:tcPr>
            <w:tcW w:w="2189" w:type="dxa"/>
            <w:tcBorders>
              <w:top w:val="single" w:sz="8" w:space="0" w:color="auto"/>
              <w:left w:val="single" w:sz="8" w:space="0" w:color="auto"/>
              <w:bottom w:val="single" w:sz="8" w:space="0" w:color="auto"/>
              <w:right w:val="single" w:sz="8" w:space="0" w:color="auto"/>
            </w:tcBorders>
            <w:shd w:val="clear" w:color="000000" w:fill="F2F2F2"/>
            <w:noWrap/>
            <w:vAlign w:val="center"/>
            <w:hideMark/>
          </w:tcPr>
          <w:p w14:paraId="4951B608" w14:textId="77777777"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Matching outer ring (</w:t>
            </w:r>
            <w:r w:rsidRPr="0083040A">
              <w:rPr>
                <w:rFonts w:ascii="Calibri" w:eastAsia="Times New Roman" w:hAnsi="Calibri" w:cs="Times New Roman"/>
                <w:b/>
                <w:bCs/>
                <w:color w:val="000000"/>
                <w:sz w:val="22"/>
                <w:szCs w:val="22"/>
              </w:rPr>
              <w:t>M</w:t>
            </w:r>
            <w:r w:rsidRPr="0083040A">
              <w:rPr>
                <w:rFonts w:ascii="Calibri" w:eastAsia="Times New Roman" w:hAnsi="Calibri" w:cs="Times New Roman"/>
                <w:color w:val="000000"/>
                <w:sz w:val="22"/>
                <w:szCs w:val="22"/>
              </w:rPr>
              <w:t>)</w:t>
            </w:r>
          </w:p>
        </w:tc>
        <w:tc>
          <w:tcPr>
            <w:tcW w:w="1300" w:type="dxa"/>
            <w:tcBorders>
              <w:top w:val="nil"/>
              <w:left w:val="nil"/>
              <w:bottom w:val="single" w:sz="8" w:space="0" w:color="auto"/>
              <w:right w:val="single" w:sz="8" w:space="0" w:color="auto"/>
            </w:tcBorders>
            <w:shd w:val="clear" w:color="auto" w:fill="auto"/>
            <w:noWrap/>
            <w:vAlign w:val="center"/>
            <w:hideMark/>
          </w:tcPr>
          <w:p w14:paraId="5EC13EAD" w14:textId="77777777" w:rsidR="0083040A" w:rsidRPr="0083040A" w:rsidRDefault="0083040A" w:rsidP="0083040A">
            <w:pPr>
              <w:jc w:val="center"/>
              <w:rPr>
                <w:rFonts w:ascii="Calibri" w:eastAsia="Times New Roman" w:hAnsi="Calibri" w:cs="Times New Roman"/>
                <w:b/>
                <w:bCs/>
                <w:color w:val="000000"/>
              </w:rPr>
            </w:pPr>
            <w:r w:rsidRPr="0083040A">
              <w:rPr>
                <w:rFonts w:ascii="Calibri" w:eastAsia="Times New Roman" w:hAnsi="Calibri" w:cs="Times New Roman"/>
                <w:b/>
                <w:bCs/>
                <w:color w:val="000000"/>
              </w:rPr>
              <w:t>7 M</w:t>
            </w:r>
          </w:p>
        </w:tc>
        <w:tc>
          <w:tcPr>
            <w:tcW w:w="1300" w:type="dxa"/>
            <w:tcBorders>
              <w:top w:val="nil"/>
              <w:left w:val="nil"/>
              <w:bottom w:val="single" w:sz="8" w:space="0" w:color="auto"/>
              <w:right w:val="single" w:sz="8" w:space="0" w:color="auto"/>
            </w:tcBorders>
            <w:shd w:val="clear" w:color="auto" w:fill="auto"/>
            <w:noWrap/>
            <w:vAlign w:val="center"/>
            <w:hideMark/>
          </w:tcPr>
          <w:p w14:paraId="368E50A9"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4</w:t>
            </w:r>
          </w:p>
        </w:tc>
        <w:tc>
          <w:tcPr>
            <w:tcW w:w="1300" w:type="dxa"/>
            <w:tcBorders>
              <w:top w:val="nil"/>
              <w:left w:val="nil"/>
              <w:bottom w:val="single" w:sz="8" w:space="0" w:color="auto"/>
              <w:right w:val="single" w:sz="8" w:space="0" w:color="auto"/>
            </w:tcBorders>
            <w:shd w:val="clear" w:color="auto" w:fill="auto"/>
            <w:noWrap/>
            <w:vAlign w:val="center"/>
            <w:hideMark/>
          </w:tcPr>
          <w:p w14:paraId="0CB926C2"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2</w:t>
            </w:r>
          </w:p>
        </w:tc>
        <w:tc>
          <w:tcPr>
            <w:tcW w:w="1672" w:type="dxa"/>
            <w:tcBorders>
              <w:top w:val="nil"/>
              <w:left w:val="nil"/>
              <w:bottom w:val="single" w:sz="8" w:space="0" w:color="auto"/>
              <w:right w:val="nil"/>
            </w:tcBorders>
            <w:shd w:val="clear" w:color="000000" w:fill="F2F2F2"/>
            <w:noWrap/>
            <w:vAlign w:val="center"/>
            <w:hideMark/>
          </w:tcPr>
          <w:p w14:paraId="36109F44" w14:textId="3D407BD4"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1)Unambiguous</w:t>
            </w:r>
          </w:p>
        </w:tc>
        <w:tc>
          <w:tcPr>
            <w:tcW w:w="1250" w:type="dxa"/>
            <w:tcBorders>
              <w:top w:val="nil"/>
              <w:left w:val="single" w:sz="4" w:space="0" w:color="auto"/>
              <w:bottom w:val="single" w:sz="4" w:space="0" w:color="auto"/>
              <w:right w:val="single" w:sz="4" w:space="0" w:color="auto"/>
            </w:tcBorders>
            <w:shd w:val="clear" w:color="auto" w:fill="auto"/>
            <w:noWrap/>
            <w:vAlign w:val="bottom"/>
            <w:hideMark/>
          </w:tcPr>
          <w:p w14:paraId="36BAD5C9" w14:textId="47894709"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L</w:t>
            </w:r>
            <w:r w:rsidR="00890441">
              <w:rPr>
                <w:rFonts w:ascii="Calibri" w:eastAsia="Times New Roman" w:hAnsi="Calibri" w:cs="Times New Roman"/>
                <w:color w:val="000000"/>
                <w:sz w:val="22"/>
                <w:szCs w:val="22"/>
              </w:rPr>
              <w:t>eft</w:t>
            </w:r>
          </w:p>
        </w:tc>
        <w:tc>
          <w:tcPr>
            <w:tcW w:w="1070" w:type="dxa"/>
            <w:tcBorders>
              <w:top w:val="nil"/>
              <w:left w:val="nil"/>
              <w:bottom w:val="single" w:sz="4" w:space="0" w:color="auto"/>
              <w:right w:val="single" w:sz="4" w:space="0" w:color="auto"/>
            </w:tcBorders>
            <w:shd w:val="clear" w:color="auto" w:fill="auto"/>
            <w:noWrap/>
            <w:vAlign w:val="bottom"/>
            <w:hideMark/>
          </w:tcPr>
          <w:p w14:paraId="38A850F1" w14:textId="6EE54E8D"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L</w:t>
            </w:r>
            <w:r w:rsidR="00890441">
              <w:rPr>
                <w:rFonts w:ascii="Calibri" w:eastAsia="Times New Roman" w:hAnsi="Calibri" w:cs="Times New Roman"/>
                <w:color w:val="000000"/>
                <w:sz w:val="22"/>
                <w:szCs w:val="22"/>
              </w:rPr>
              <w:t>eft</w:t>
            </w:r>
          </w:p>
        </w:tc>
      </w:tr>
      <w:tr w:rsidR="00D4314D" w:rsidRPr="0083040A" w14:paraId="5FF4C886" w14:textId="77777777" w:rsidTr="00D4314D">
        <w:trPr>
          <w:trHeight w:val="340"/>
        </w:trPr>
        <w:tc>
          <w:tcPr>
            <w:tcW w:w="2189" w:type="dxa"/>
            <w:tcBorders>
              <w:top w:val="nil"/>
              <w:left w:val="single" w:sz="8" w:space="0" w:color="auto"/>
              <w:bottom w:val="single" w:sz="8" w:space="0" w:color="auto"/>
              <w:right w:val="single" w:sz="8" w:space="0" w:color="auto"/>
            </w:tcBorders>
            <w:shd w:val="clear" w:color="000000" w:fill="F2F2F2"/>
            <w:noWrap/>
            <w:vAlign w:val="center"/>
            <w:hideMark/>
          </w:tcPr>
          <w:p w14:paraId="30C34D9F" w14:textId="77777777"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Matching outer ring (</w:t>
            </w:r>
            <w:r w:rsidRPr="0083040A">
              <w:rPr>
                <w:rFonts w:ascii="Calibri" w:eastAsia="Times New Roman" w:hAnsi="Calibri" w:cs="Times New Roman"/>
                <w:b/>
                <w:bCs/>
                <w:color w:val="000000"/>
                <w:sz w:val="22"/>
                <w:szCs w:val="22"/>
              </w:rPr>
              <w:t>M</w:t>
            </w:r>
            <w:r w:rsidRPr="0083040A">
              <w:rPr>
                <w:rFonts w:ascii="Calibri" w:eastAsia="Times New Roman" w:hAnsi="Calibri" w:cs="Times New Roman"/>
                <w:color w:val="000000"/>
                <w:sz w:val="22"/>
                <w:szCs w:val="22"/>
              </w:rPr>
              <w:t>)</w:t>
            </w:r>
          </w:p>
        </w:tc>
        <w:tc>
          <w:tcPr>
            <w:tcW w:w="1300" w:type="dxa"/>
            <w:tcBorders>
              <w:top w:val="nil"/>
              <w:left w:val="nil"/>
              <w:bottom w:val="single" w:sz="8" w:space="0" w:color="auto"/>
              <w:right w:val="single" w:sz="8" w:space="0" w:color="auto"/>
            </w:tcBorders>
            <w:shd w:val="clear" w:color="auto" w:fill="auto"/>
            <w:noWrap/>
            <w:vAlign w:val="center"/>
            <w:hideMark/>
          </w:tcPr>
          <w:p w14:paraId="4F8594C4"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7</w:t>
            </w:r>
          </w:p>
        </w:tc>
        <w:tc>
          <w:tcPr>
            <w:tcW w:w="1300" w:type="dxa"/>
            <w:tcBorders>
              <w:top w:val="nil"/>
              <w:left w:val="nil"/>
              <w:bottom w:val="single" w:sz="8" w:space="0" w:color="auto"/>
              <w:right w:val="single" w:sz="8" w:space="0" w:color="auto"/>
            </w:tcBorders>
            <w:shd w:val="clear" w:color="auto" w:fill="auto"/>
            <w:noWrap/>
            <w:vAlign w:val="center"/>
            <w:hideMark/>
          </w:tcPr>
          <w:p w14:paraId="52A91265" w14:textId="77777777" w:rsidR="0083040A" w:rsidRPr="0083040A" w:rsidRDefault="0083040A" w:rsidP="0083040A">
            <w:pPr>
              <w:jc w:val="center"/>
              <w:rPr>
                <w:rFonts w:ascii="Calibri" w:eastAsia="Times New Roman" w:hAnsi="Calibri" w:cs="Times New Roman"/>
                <w:b/>
                <w:bCs/>
                <w:color w:val="000000"/>
              </w:rPr>
            </w:pPr>
            <w:r w:rsidRPr="0083040A">
              <w:rPr>
                <w:rFonts w:ascii="Calibri" w:eastAsia="Times New Roman" w:hAnsi="Calibri" w:cs="Times New Roman"/>
                <w:b/>
                <w:bCs/>
                <w:color w:val="000000"/>
              </w:rPr>
              <w:t>4 M</w:t>
            </w:r>
          </w:p>
        </w:tc>
        <w:tc>
          <w:tcPr>
            <w:tcW w:w="1300" w:type="dxa"/>
            <w:tcBorders>
              <w:top w:val="nil"/>
              <w:left w:val="nil"/>
              <w:bottom w:val="single" w:sz="8" w:space="0" w:color="auto"/>
              <w:right w:val="single" w:sz="8" w:space="0" w:color="auto"/>
            </w:tcBorders>
            <w:shd w:val="clear" w:color="auto" w:fill="auto"/>
            <w:noWrap/>
            <w:vAlign w:val="center"/>
            <w:hideMark/>
          </w:tcPr>
          <w:p w14:paraId="3B339BD0"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2</w:t>
            </w:r>
          </w:p>
        </w:tc>
        <w:tc>
          <w:tcPr>
            <w:tcW w:w="1672" w:type="dxa"/>
            <w:tcBorders>
              <w:top w:val="nil"/>
              <w:left w:val="nil"/>
              <w:bottom w:val="single" w:sz="8" w:space="0" w:color="auto"/>
              <w:right w:val="nil"/>
            </w:tcBorders>
            <w:shd w:val="clear" w:color="000000" w:fill="F2F2F2"/>
            <w:noWrap/>
            <w:vAlign w:val="center"/>
            <w:hideMark/>
          </w:tcPr>
          <w:p w14:paraId="45ED3C59" w14:textId="338023BF"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2)Ambiguous</w:t>
            </w:r>
          </w:p>
        </w:tc>
        <w:tc>
          <w:tcPr>
            <w:tcW w:w="1250" w:type="dxa"/>
            <w:tcBorders>
              <w:top w:val="nil"/>
              <w:left w:val="single" w:sz="4" w:space="0" w:color="auto"/>
              <w:bottom w:val="single" w:sz="4" w:space="0" w:color="auto"/>
              <w:right w:val="single" w:sz="4" w:space="0" w:color="auto"/>
            </w:tcBorders>
            <w:shd w:val="clear" w:color="auto" w:fill="auto"/>
            <w:noWrap/>
            <w:vAlign w:val="bottom"/>
            <w:hideMark/>
          </w:tcPr>
          <w:p w14:paraId="39310E9B" w14:textId="787700F4" w:rsidR="0083040A" w:rsidRPr="0083040A" w:rsidRDefault="0083040A" w:rsidP="0083040A">
            <w:pPr>
              <w:jc w:val="center"/>
              <w:rPr>
                <w:rFonts w:ascii="Calibri" w:eastAsia="Times New Roman" w:hAnsi="Calibri" w:cs="Times New Roman"/>
                <w:color w:val="000000"/>
              </w:rPr>
            </w:pPr>
            <w:r w:rsidRPr="0083040A">
              <w:rPr>
                <w:rFonts w:ascii="Calibri" w:eastAsia="Times New Roman" w:hAnsi="Calibri" w:cs="Times New Roman"/>
                <w:color w:val="000000"/>
              </w:rPr>
              <w:t>L</w:t>
            </w:r>
            <w:r w:rsidR="00890441">
              <w:rPr>
                <w:rFonts w:ascii="Calibri" w:eastAsia="Times New Roman" w:hAnsi="Calibri" w:cs="Times New Roman"/>
                <w:color w:val="000000"/>
              </w:rPr>
              <w:t>eft</w:t>
            </w:r>
          </w:p>
        </w:tc>
        <w:tc>
          <w:tcPr>
            <w:tcW w:w="1070" w:type="dxa"/>
            <w:tcBorders>
              <w:top w:val="nil"/>
              <w:left w:val="nil"/>
              <w:bottom w:val="single" w:sz="4" w:space="0" w:color="auto"/>
              <w:right w:val="single" w:sz="4" w:space="0" w:color="auto"/>
            </w:tcBorders>
            <w:shd w:val="clear" w:color="auto" w:fill="auto"/>
            <w:noWrap/>
            <w:vAlign w:val="bottom"/>
            <w:hideMark/>
          </w:tcPr>
          <w:p w14:paraId="2A0A15D8" w14:textId="35ED626A"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R</w:t>
            </w:r>
            <w:r w:rsidR="00890441">
              <w:rPr>
                <w:rFonts w:ascii="Calibri" w:eastAsia="Times New Roman" w:hAnsi="Calibri" w:cs="Times New Roman"/>
                <w:color w:val="000000"/>
                <w:sz w:val="22"/>
                <w:szCs w:val="22"/>
              </w:rPr>
              <w:t>ight</w:t>
            </w:r>
          </w:p>
        </w:tc>
      </w:tr>
      <w:tr w:rsidR="00D4314D" w:rsidRPr="0083040A" w14:paraId="2DE21457" w14:textId="77777777" w:rsidTr="00D4314D">
        <w:trPr>
          <w:trHeight w:val="340"/>
        </w:trPr>
        <w:tc>
          <w:tcPr>
            <w:tcW w:w="2189" w:type="dxa"/>
            <w:tcBorders>
              <w:top w:val="nil"/>
              <w:left w:val="single" w:sz="8" w:space="0" w:color="auto"/>
              <w:bottom w:val="single" w:sz="8" w:space="0" w:color="auto"/>
              <w:right w:val="single" w:sz="8" w:space="0" w:color="auto"/>
            </w:tcBorders>
            <w:shd w:val="clear" w:color="000000" w:fill="F2F2F2"/>
            <w:noWrap/>
            <w:vAlign w:val="center"/>
            <w:hideMark/>
          </w:tcPr>
          <w:p w14:paraId="4CBD9A57" w14:textId="77777777"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Matching outer ring (</w:t>
            </w:r>
            <w:r w:rsidRPr="0083040A">
              <w:rPr>
                <w:rFonts w:ascii="Calibri" w:eastAsia="Times New Roman" w:hAnsi="Calibri" w:cs="Times New Roman"/>
                <w:b/>
                <w:bCs/>
                <w:color w:val="000000"/>
                <w:sz w:val="22"/>
                <w:szCs w:val="22"/>
              </w:rPr>
              <w:t>M</w:t>
            </w:r>
            <w:r w:rsidRPr="0083040A">
              <w:rPr>
                <w:rFonts w:ascii="Calibri" w:eastAsia="Times New Roman" w:hAnsi="Calibri" w:cs="Times New Roman"/>
                <w:color w:val="000000"/>
                <w:sz w:val="22"/>
                <w:szCs w:val="22"/>
              </w:rPr>
              <w:t>)</w:t>
            </w:r>
          </w:p>
        </w:tc>
        <w:tc>
          <w:tcPr>
            <w:tcW w:w="1300" w:type="dxa"/>
            <w:tcBorders>
              <w:top w:val="nil"/>
              <w:left w:val="nil"/>
              <w:bottom w:val="single" w:sz="8" w:space="0" w:color="auto"/>
              <w:right w:val="single" w:sz="8" w:space="0" w:color="auto"/>
            </w:tcBorders>
            <w:shd w:val="clear" w:color="auto" w:fill="auto"/>
            <w:noWrap/>
            <w:vAlign w:val="center"/>
            <w:hideMark/>
          </w:tcPr>
          <w:p w14:paraId="20D6D765"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7</w:t>
            </w:r>
          </w:p>
        </w:tc>
        <w:tc>
          <w:tcPr>
            <w:tcW w:w="1300" w:type="dxa"/>
            <w:tcBorders>
              <w:top w:val="nil"/>
              <w:left w:val="nil"/>
              <w:bottom w:val="single" w:sz="8" w:space="0" w:color="auto"/>
              <w:right w:val="single" w:sz="8" w:space="0" w:color="auto"/>
            </w:tcBorders>
            <w:shd w:val="clear" w:color="auto" w:fill="auto"/>
            <w:noWrap/>
            <w:vAlign w:val="center"/>
            <w:hideMark/>
          </w:tcPr>
          <w:p w14:paraId="6D1204B9"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4</w:t>
            </w:r>
          </w:p>
        </w:tc>
        <w:tc>
          <w:tcPr>
            <w:tcW w:w="1300" w:type="dxa"/>
            <w:tcBorders>
              <w:top w:val="nil"/>
              <w:left w:val="nil"/>
              <w:bottom w:val="single" w:sz="8" w:space="0" w:color="auto"/>
              <w:right w:val="single" w:sz="8" w:space="0" w:color="auto"/>
            </w:tcBorders>
            <w:shd w:val="clear" w:color="auto" w:fill="auto"/>
            <w:noWrap/>
            <w:vAlign w:val="center"/>
            <w:hideMark/>
          </w:tcPr>
          <w:p w14:paraId="674C0E89" w14:textId="77777777" w:rsidR="0083040A" w:rsidRPr="0083040A" w:rsidRDefault="0083040A" w:rsidP="0083040A">
            <w:pPr>
              <w:jc w:val="center"/>
              <w:rPr>
                <w:rFonts w:ascii="Calibri" w:eastAsia="Times New Roman" w:hAnsi="Calibri" w:cs="Times New Roman"/>
                <w:b/>
                <w:bCs/>
                <w:color w:val="000000"/>
              </w:rPr>
            </w:pPr>
            <w:r w:rsidRPr="0083040A">
              <w:rPr>
                <w:rFonts w:ascii="Calibri" w:eastAsia="Times New Roman" w:hAnsi="Calibri" w:cs="Times New Roman"/>
                <w:b/>
                <w:bCs/>
                <w:color w:val="000000"/>
              </w:rPr>
              <w:t>2 M</w:t>
            </w:r>
          </w:p>
        </w:tc>
        <w:tc>
          <w:tcPr>
            <w:tcW w:w="1672" w:type="dxa"/>
            <w:tcBorders>
              <w:top w:val="nil"/>
              <w:left w:val="nil"/>
              <w:bottom w:val="single" w:sz="8" w:space="0" w:color="auto"/>
              <w:right w:val="nil"/>
            </w:tcBorders>
            <w:shd w:val="clear" w:color="000000" w:fill="F2F2F2"/>
            <w:noWrap/>
            <w:vAlign w:val="center"/>
            <w:hideMark/>
          </w:tcPr>
          <w:p w14:paraId="6BD69C2C" w14:textId="55E81254"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3)Unambiguous</w:t>
            </w:r>
          </w:p>
        </w:tc>
        <w:tc>
          <w:tcPr>
            <w:tcW w:w="1250" w:type="dxa"/>
            <w:tcBorders>
              <w:top w:val="nil"/>
              <w:left w:val="single" w:sz="4" w:space="0" w:color="auto"/>
              <w:bottom w:val="single" w:sz="4" w:space="0" w:color="auto"/>
              <w:right w:val="single" w:sz="4" w:space="0" w:color="auto"/>
            </w:tcBorders>
            <w:shd w:val="clear" w:color="auto" w:fill="auto"/>
            <w:noWrap/>
            <w:vAlign w:val="bottom"/>
            <w:hideMark/>
          </w:tcPr>
          <w:p w14:paraId="23322E3C" w14:textId="086C84EF" w:rsidR="0083040A" w:rsidRPr="0083040A" w:rsidRDefault="0083040A" w:rsidP="0083040A">
            <w:pPr>
              <w:jc w:val="center"/>
              <w:rPr>
                <w:rFonts w:ascii="Calibri" w:eastAsia="Times New Roman" w:hAnsi="Calibri" w:cs="Times New Roman"/>
                <w:color w:val="000000"/>
              </w:rPr>
            </w:pPr>
            <w:r w:rsidRPr="0083040A">
              <w:rPr>
                <w:rFonts w:ascii="Calibri" w:eastAsia="Times New Roman" w:hAnsi="Calibri" w:cs="Times New Roman"/>
                <w:color w:val="000000"/>
              </w:rPr>
              <w:t>R</w:t>
            </w:r>
            <w:r w:rsidR="00890441">
              <w:rPr>
                <w:rFonts w:ascii="Calibri" w:eastAsia="Times New Roman" w:hAnsi="Calibri" w:cs="Times New Roman"/>
                <w:color w:val="000000"/>
              </w:rPr>
              <w:t>ight</w:t>
            </w:r>
          </w:p>
        </w:tc>
        <w:tc>
          <w:tcPr>
            <w:tcW w:w="1070" w:type="dxa"/>
            <w:tcBorders>
              <w:top w:val="nil"/>
              <w:left w:val="nil"/>
              <w:bottom w:val="single" w:sz="4" w:space="0" w:color="auto"/>
              <w:right w:val="single" w:sz="4" w:space="0" w:color="auto"/>
            </w:tcBorders>
            <w:shd w:val="clear" w:color="auto" w:fill="auto"/>
            <w:noWrap/>
            <w:vAlign w:val="bottom"/>
            <w:hideMark/>
          </w:tcPr>
          <w:p w14:paraId="57247D27" w14:textId="70CE5059"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R</w:t>
            </w:r>
            <w:r w:rsidR="00890441">
              <w:rPr>
                <w:rFonts w:ascii="Calibri" w:eastAsia="Times New Roman" w:hAnsi="Calibri" w:cs="Times New Roman"/>
                <w:color w:val="000000"/>
                <w:sz w:val="22"/>
                <w:szCs w:val="22"/>
              </w:rPr>
              <w:t>ight</w:t>
            </w:r>
          </w:p>
        </w:tc>
      </w:tr>
      <w:tr w:rsidR="00D4314D" w:rsidRPr="0083040A" w14:paraId="396D8CAD" w14:textId="77777777" w:rsidTr="00D4314D">
        <w:trPr>
          <w:trHeight w:val="340"/>
        </w:trPr>
        <w:tc>
          <w:tcPr>
            <w:tcW w:w="2189" w:type="dxa"/>
            <w:tcBorders>
              <w:top w:val="nil"/>
              <w:left w:val="single" w:sz="8" w:space="0" w:color="auto"/>
              <w:bottom w:val="single" w:sz="8" w:space="0" w:color="auto"/>
              <w:right w:val="single" w:sz="8" w:space="0" w:color="auto"/>
            </w:tcBorders>
            <w:shd w:val="clear" w:color="000000" w:fill="F2F2F2"/>
            <w:noWrap/>
            <w:vAlign w:val="center"/>
            <w:hideMark/>
          </w:tcPr>
          <w:p w14:paraId="553318E8" w14:textId="77777777"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Matching outer ring (</w:t>
            </w:r>
            <w:r w:rsidRPr="0083040A">
              <w:rPr>
                <w:rFonts w:ascii="Calibri" w:eastAsia="Times New Roman" w:hAnsi="Calibri" w:cs="Times New Roman"/>
                <w:b/>
                <w:bCs/>
                <w:color w:val="000000"/>
                <w:sz w:val="22"/>
                <w:szCs w:val="22"/>
              </w:rPr>
              <w:t>M</w:t>
            </w:r>
            <w:r w:rsidRPr="0083040A">
              <w:rPr>
                <w:rFonts w:ascii="Calibri" w:eastAsia="Times New Roman" w:hAnsi="Calibri" w:cs="Times New Roman"/>
                <w:color w:val="000000"/>
                <w:sz w:val="22"/>
                <w:szCs w:val="22"/>
              </w:rPr>
              <w:t>)</w:t>
            </w:r>
          </w:p>
        </w:tc>
        <w:tc>
          <w:tcPr>
            <w:tcW w:w="1300" w:type="dxa"/>
            <w:tcBorders>
              <w:top w:val="nil"/>
              <w:left w:val="nil"/>
              <w:bottom w:val="single" w:sz="8" w:space="0" w:color="auto"/>
              <w:right w:val="single" w:sz="8" w:space="0" w:color="auto"/>
            </w:tcBorders>
            <w:shd w:val="clear" w:color="auto" w:fill="auto"/>
            <w:noWrap/>
            <w:vAlign w:val="center"/>
            <w:hideMark/>
          </w:tcPr>
          <w:p w14:paraId="244F6B2D" w14:textId="77777777" w:rsidR="0083040A" w:rsidRPr="0083040A" w:rsidRDefault="0083040A" w:rsidP="0083040A">
            <w:pPr>
              <w:jc w:val="center"/>
              <w:rPr>
                <w:rFonts w:ascii="Calibri" w:eastAsia="Times New Roman" w:hAnsi="Calibri" w:cs="Times New Roman"/>
                <w:b/>
                <w:bCs/>
                <w:color w:val="000000"/>
              </w:rPr>
            </w:pPr>
            <w:r w:rsidRPr="0083040A">
              <w:rPr>
                <w:rFonts w:ascii="Calibri" w:eastAsia="Times New Roman" w:hAnsi="Calibri" w:cs="Times New Roman"/>
                <w:b/>
                <w:bCs/>
                <w:color w:val="000000"/>
              </w:rPr>
              <w:t>6 M</w:t>
            </w:r>
          </w:p>
        </w:tc>
        <w:tc>
          <w:tcPr>
            <w:tcW w:w="1300" w:type="dxa"/>
            <w:tcBorders>
              <w:top w:val="nil"/>
              <w:left w:val="nil"/>
              <w:bottom w:val="single" w:sz="8" w:space="0" w:color="auto"/>
              <w:right w:val="single" w:sz="8" w:space="0" w:color="auto"/>
            </w:tcBorders>
            <w:shd w:val="clear" w:color="auto" w:fill="auto"/>
            <w:noWrap/>
            <w:vAlign w:val="center"/>
            <w:hideMark/>
          </w:tcPr>
          <w:p w14:paraId="15CF7099"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4</w:t>
            </w:r>
          </w:p>
        </w:tc>
        <w:tc>
          <w:tcPr>
            <w:tcW w:w="1300" w:type="dxa"/>
            <w:tcBorders>
              <w:top w:val="nil"/>
              <w:left w:val="nil"/>
              <w:bottom w:val="single" w:sz="8" w:space="0" w:color="auto"/>
              <w:right w:val="single" w:sz="8" w:space="0" w:color="auto"/>
            </w:tcBorders>
            <w:shd w:val="clear" w:color="auto" w:fill="auto"/>
            <w:noWrap/>
            <w:vAlign w:val="center"/>
            <w:hideMark/>
          </w:tcPr>
          <w:p w14:paraId="521F497D"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3</w:t>
            </w:r>
          </w:p>
        </w:tc>
        <w:tc>
          <w:tcPr>
            <w:tcW w:w="1672" w:type="dxa"/>
            <w:tcBorders>
              <w:top w:val="nil"/>
              <w:left w:val="nil"/>
              <w:bottom w:val="single" w:sz="8" w:space="0" w:color="auto"/>
              <w:right w:val="nil"/>
            </w:tcBorders>
            <w:shd w:val="clear" w:color="000000" w:fill="F2F2F2"/>
            <w:noWrap/>
            <w:vAlign w:val="center"/>
            <w:hideMark/>
          </w:tcPr>
          <w:p w14:paraId="15532B30" w14:textId="77777777"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4)</w:t>
            </w:r>
            <w:r w:rsidRPr="0083040A">
              <w:rPr>
                <w:rFonts w:ascii="Calibri" w:eastAsia="Times New Roman" w:hAnsi="Calibri" w:cs="Times New Roman"/>
                <w:color w:val="008080"/>
                <w:sz w:val="22"/>
                <w:szCs w:val="22"/>
                <w:u w:val="single"/>
              </w:rPr>
              <w:t xml:space="preserve"> </w:t>
            </w:r>
            <w:r w:rsidRPr="0083040A">
              <w:rPr>
                <w:rFonts w:ascii="Calibri" w:eastAsia="Times New Roman" w:hAnsi="Calibri" w:cs="Times New Roman"/>
                <w:color w:val="000000"/>
                <w:sz w:val="22"/>
                <w:szCs w:val="22"/>
              </w:rPr>
              <w:t>Ambiguous</w:t>
            </w:r>
          </w:p>
        </w:tc>
        <w:tc>
          <w:tcPr>
            <w:tcW w:w="1250" w:type="dxa"/>
            <w:tcBorders>
              <w:top w:val="nil"/>
              <w:left w:val="single" w:sz="4" w:space="0" w:color="auto"/>
              <w:bottom w:val="single" w:sz="4" w:space="0" w:color="auto"/>
              <w:right w:val="single" w:sz="4" w:space="0" w:color="auto"/>
            </w:tcBorders>
            <w:shd w:val="clear" w:color="auto" w:fill="auto"/>
            <w:noWrap/>
            <w:vAlign w:val="bottom"/>
            <w:hideMark/>
          </w:tcPr>
          <w:p w14:paraId="32AC7DB2" w14:textId="463474B4" w:rsidR="0083040A" w:rsidRPr="0083040A" w:rsidRDefault="0083040A" w:rsidP="0083040A">
            <w:pPr>
              <w:jc w:val="center"/>
              <w:rPr>
                <w:rFonts w:ascii="Calibri" w:eastAsia="Times New Roman" w:hAnsi="Calibri" w:cs="Times New Roman"/>
                <w:color w:val="000000"/>
              </w:rPr>
            </w:pPr>
            <w:r w:rsidRPr="0083040A">
              <w:rPr>
                <w:rFonts w:ascii="Calibri" w:eastAsia="Times New Roman" w:hAnsi="Calibri" w:cs="Times New Roman"/>
                <w:color w:val="000000"/>
              </w:rPr>
              <w:t>L</w:t>
            </w:r>
            <w:r w:rsidR="00890441">
              <w:rPr>
                <w:rFonts w:ascii="Calibri" w:eastAsia="Times New Roman" w:hAnsi="Calibri" w:cs="Times New Roman"/>
                <w:color w:val="000000"/>
              </w:rPr>
              <w:t>eft</w:t>
            </w:r>
          </w:p>
        </w:tc>
        <w:tc>
          <w:tcPr>
            <w:tcW w:w="1070" w:type="dxa"/>
            <w:tcBorders>
              <w:top w:val="nil"/>
              <w:left w:val="nil"/>
              <w:bottom w:val="single" w:sz="4" w:space="0" w:color="auto"/>
              <w:right w:val="single" w:sz="4" w:space="0" w:color="auto"/>
            </w:tcBorders>
            <w:shd w:val="clear" w:color="auto" w:fill="auto"/>
            <w:noWrap/>
            <w:vAlign w:val="bottom"/>
            <w:hideMark/>
          </w:tcPr>
          <w:p w14:paraId="1E5EE46B" w14:textId="227154C8"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L</w:t>
            </w:r>
            <w:r w:rsidR="00890441">
              <w:rPr>
                <w:rFonts w:ascii="Calibri" w:eastAsia="Times New Roman" w:hAnsi="Calibri" w:cs="Times New Roman"/>
                <w:color w:val="000000"/>
                <w:sz w:val="22"/>
                <w:szCs w:val="22"/>
              </w:rPr>
              <w:t>eft</w:t>
            </w:r>
          </w:p>
        </w:tc>
      </w:tr>
      <w:tr w:rsidR="00D4314D" w:rsidRPr="0083040A" w14:paraId="49E6A84E" w14:textId="77777777" w:rsidTr="00D4314D">
        <w:trPr>
          <w:trHeight w:val="340"/>
        </w:trPr>
        <w:tc>
          <w:tcPr>
            <w:tcW w:w="2189" w:type="dxa"/>
            <w:tcBorders>
              <w:top w:val="nil"/>
              <w:left w:val="single" w:sz="8" w:space="0" w:color="auto"/>
              <w:bottom w:val="single" w:sz="8" w:space="0" w:color="auto"/>
              <w:right w:val="single" w:sz="8" w:space="0" w:color="auto"/>
            </w:tcBorders>
            <w:shd w:val="clear" w:color="000000" w:fill="F2F2F2"/>
            <w:noWrap/>
            <w:vAlign w:val="center"/>
            <w:hideMark/>
          </w:tcPr>
          <w:p w14:paraId="3ABA9E57" w14:textId="77777777"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Matching outer ring (</w:t>
            </w:r>
            <w:r w:rsidRPr="0083040A">
              <w:rPr>
                <w:rFonts w:ascii="Calibri" w:eastAsia="Times New Roman" w:hAnsi="Calibri" w:cs="Times New Roman"/>
                <w:b/>
                <w:bCs/>
                <w:color w:val="000000"/>
                <w:sz w:val="22"/>
                <w:szCs w:val="22"/>
              </w:rPr>
              <w:t>M</w:t>
            </w:r>
            <w:r w:rsidRPr="0083040A">
              <w:rPr>
                <w:rFonts w:ascii="Calibri" w:eastAsia="Times New Roman" w:hAnsi="Calibri" w:cs="Times New Roman"/>
                <w:color w:val="000000"/>
                <w:sz w:val="22"/>
                <w:szCs w:val="22"/>
              </w:rPr>
              <w:t>)</w:t>
            </w:r>
          </w:p>
        </w:tc>
        <w:tc>
          <w:tcPr>
            <w:tcW w:w="1300" w:type="dxa"/>
            <w:tcBorders>
              <w:top w:val="nil"/>
              <w:left w:val="nil"/>
              <w:bottom w:val="single" w:sz="8" w:space="0" w:color="auto"/>
              <w:right w:val="single" w:sz="8" w:space="0" w:color="auto"/>
            </w:tcBorders>
            <w:shd w:val="clear" w:color="auto" w:fill="auto"/>
            <w:noWrap/>
            <w:vAlign w:val="center"/>
            <w:hideMark/>
          </w:tcPr>
          <w:p w14:paraId="2459531D"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6</w:t>
            </w:r>
          </w:p>
        </w:tc>
        <w:tc>
          <w:tcPr>
            <w:tcW w:w="1300" w:type="dxa"/>
            <w:tcBorders>
              <w:top w:val="nil"/>
              <w:left w:val="nil"/>
              <w:bottom w:val="single" w:sz="8" w:space="0" w:color="auto"/>
              <w:right w:val="single" w:sz="8" w:space="0" w:color="auto"/>
            </w:tcBorders>
            <w:shd w:val="clear" w:color="auto" w:fill="auto"/>
            <w:noWrap/>
            <w:vAlign w:val="center"/>
            <w:hideMark/>
          </w:tcPr>
          <w:p w14:paraId="11D63B68" w14:textId="77777777" w:rsidR="0083040A" w:rsidRPr="0083040A" w:rsidRDefault="0083040A" w:rsidP="0083040A">
            <w:pPr>
              <w:jc w:val="center"/>
              <w:rPr>
                <w:rFonts w:ascii="Calibri" w:eastAsia="Times New Roman" w:hAnsi="Calibri" w:cs="Times New Roman"/>
                <w:b/>
                <w:bCs/>
                <w:color w:val="000000"/>
              </w:rPr>
            </w:pPr>
            <w:r w:rsidRPr="0083040A">
              <w:rPr>
                <w:rFonts w:ascii="Calibri" w:eastAsia="Times New Roman" w:hAnsi="Calibri" w:cs="Times New Roman"/>
                <w:b/>
                <w:bCs/>
                <w:color w:val="000000"/>
              </w:rPr>
              <w:t>4 M</w:t>
            </w:r>
          </w:p>
        </w:tc>
        <w:tc>
          <w:tcPr>
            <w:tcW w:w="1300" w:type="dxa"/>
            <w:tcBorders>
              <w:top w:val="nil"/>
              <w:left w:val="nil"/>
              <w:bottom w:val="single" w:sz="8" w:space="0" w:color="auto"/>
              <w:right w:val="single" w:sz="8" w:space="0" w:color="auto"/>
            </w:tcBorders>
            <w:shd w:val="clear" w:color="auto" w:fill="auto"/>
            <w:noWrap/>
            <w:vAlign w:val="center"/>
            <w:hideMark/>
          </w:tcPr>
          <w:p w14:paraId="62B1BD47"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3</w:t>
            </w:r>
          </w:p>
        </w:tc>
        <w:tc>
          <w:tcPr>
            <w:tcW w:w="1672" w:type="dxa"/>
            <w:tcBorders>
              <w:top w:val="nil"/>
              <w:left w:val="nil"/>
              <w:bottom w:val="single" w:sz="8" w:space="0" w:color="auto"/>
              <w:right w:val="nil"/>
            </w:tcBorders>
            <w:shd w:val="clear" w:color="000000" w:fill="F2F2F2"/>
            <w:noWrap/>
            <w:vAlign w:val="center"/>
            <w:hideMark/>
          </w:tcPr>
          <w:p w14:paraId="57B724FC" w14:textId="43140658"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5)Ambiguous</w:t>
            </w:r>
          </w:p>
        </w:tc>
        <w:tc>
          <w:tcPr>
            <w:tcW w:w="1250" w:type="dxa"/>
            <w:tcBorders>
              <w:top w:val="nil"/>
              <w:left w:val="single" w:sz="4" w:space="0" w:color="auto"/>
              <w:bottom w:val="single" w:sz="4" w:space="0" w:color="auto"/>
              <w:right w:val="single" w:sz="4" w:space="0" w:color="auto"/>
            </w:tcBorders>
            <w:shd w:val="clear" w:color="auto" w:fill="auto"/>
            <w:noWrap/>
            <w:vAlign w:val="bottom"/>
            <w:hideMark/>
          </w:tcPr>
          <w:p w14:paraId="2812A95F" w14:textId="656DF9DA" w:rsidR="0083040A" w:rsidRPr="0083040A" w:rsidRDefault="0083040A" w:rsidP="0083040A">
            <w:pPr>
              <w:jc w:val="center"/>
              <w:rPr>
                <w:rFonts w:ascii="Calibri" w:eastAsia="Times New Roman" w:hAnsi="Calibri" w:cs="Times New Roman"/>
                <w:color w:val="000000"/>
              </w:rPr>
            </w:pPr>
            <w:r w:rsidRPr="0083040A">
              <w:rPr>
                <w:rFonts w:ascii="Calibri" w:eastAsia="Times New Roman" w:hAnsi="Calibri" w:cs="Times New Roman"/>
                <w:color w:val="000000"/>
              </w:rPr>
              <w:t>L</w:t>
            </w:r>
            <w:r w:rsidR="00890441">
              <w:rPr>
                <w:rFonts w:ascii="Calibri" w:eastAsia="Times New Roman" w:hAnsi="Calibri" w:cs="Times New Roman"/>
                <w:color w:val="000000"/>
              </w:rPr>
              <w:t>eft</w:t>
            </w:r>
          </w:p>
        </w:tc>
        <w:tc>
          <w:tcPr>
            <w:tcW w:w="1070" w:type="dxa"/>
            <w:tcBorders>
              <w:top w:val="nil"/>
              <w:left w:val="nil"/>
              <w:bottom w:val="single" w:sz="4" w:space="0" w:color="auto"/>
              <w:right w:val="single" w:sz="4" w:space="0" w:color="auto"/>
            </w:tcBorders>
            <w:shd w:val="clear" w:color="auto" w:fill="auto"/>
            <w:noWrap/>
            <w:vAlign w:val="bottom"/>
            <w:hideMark/>
          </w:tcPr>
          <w:p w14:paraId="6EF86279" w14:textId="37891EDA"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R</w:t>
            </w:r>
            <w:r w:rsidR="00890441">
              <w:rPr>
                <w:rFonts w:ascii="Calibri" w:eastAsia="Times New Roman" w:hAnsi="Calibri" w:cs="Times New Roman"/>
                <w:color w:val="000000"/>
                <w:sz w:val="22"/>
                <w:szCs w:val="22"/>
              </w:rPr>
              <w:t>ight</w:t>
            </w:r>
          </w:p>
        </w:tc>
      </w:tr>
      <w:tr w:rsidR="00D4314D" w:rsidRPr="0083040A" w14:paraId="56202BB4" w14:textId="77777777" w:rsidTr="00D4314D">
        <w:trPr>
          <w:trHeight w:val="340"/>
        </w:trPr>
        <w:tc>
          <w:tcPr>
            <w:tcW w:w="2189" w:type="dxa"/>
            <w:tcBorders>
              <w:top w:val="nil"/>
              <w:left w:val="single" w:sz="8" w:space="0" w:color="auto"/>
              <w:bottom w:val="single" w:sz="8" w:space="0" w:color="auto"/>
              <w:right w:val="single" w:sz="8" w:space="0" w:color="auto"/>
            </w:tcBorders>
            <w:shd w:val="clear" w:color="000000" w:fill="F2F2F2"/>
            <w:noWrap/>
            <w:vAlign w:val="center"/>
            <w:hideMark/>
          </w:tcPr>
          <w:p w14:paraId="30D384FD" w14:textId="77777777"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Matching outer ring (</w:t>
            </w:r>
            <w:r w:rsidRPr="0083040A">
              <w:rPr>
                <w:rFonts w:ascii="Calibri" w:eastAsia="Times New Roman" w:hAnsi="Calibri" w:cs="Times New Roman"/>
                <w:b/>
                <w:bCs/>
                <w:color w:val="000000"/>
                <w:sz w:val="22"/>
                <w:szCs w:val="22"/>
              </w:rPr>
              <w:t>M</w:t>
            </w:r>
            <w:r w:rsidRPr="0083040A">
              <w:rPr>
                <w:rFonts w:ascii="Calibri" w:eastAsia="Times New Roman" w:hAnsi="Calibri" w:cs="Times New Roman"/>
                <w:color w:val="000000"/>
                <w:sz w:val="22"/>
                <w:szCs w:val="22"/>
              </w:rPr>
              <w:t>)</w:t>
            </w:r>
          </w:p>
        </w:tc>
        <w:tc>
          <w:tcPr>
            <w:tcW w:w="1300" w:type="dxa"/>
            <w:tcBorders>
              <w:top w:val="nil"/>
              <w:left w:val="nil"/>
              <w:bottom w:val="single" w:sz="8" w:space="0" w:color="auto"/>
              <w:right w:val="single" w:sz="8" w:space="0" w:color="auto"/>
            </w:tcBorders>
            <w:shd w:val="clear" w:color="auto" w:fill="auto"/>
            <w:noWrap/>
            <w:vAlign w:val="center"/>
            <w:hideMark/>
          </w:tcPr>
          <w:p w14:paraId="3DA1B0C8"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6</w:t>
            </w:r>
          </w:p>
        </w:tc>
        <w:tc>
          <w:tcPr>
            <w:tcW w:w="1300" w:type="dxa"/>
            <w:tcBorders>
              <w:top w:val="nil"/>
              <w:left w:val="nil"/>
              <w:bottom w:val="single" w:sz="8" w:space="0" w:color="auto"/>
              <w:right w:val="single" w:sz="8" w:space="0" w:color="auto"/>
            </w:tcBorders>
            <w:shd w:val="clear" w:color="auto" w:fill="auto"/>
            <w:noWrap/>
            <w:vAlign w:val="center"/>
            <w:hideMark/>
          </w:tcPr>
          <w:p w14:paraId="7F07BE72" w14:textId="77777777"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4</w:t>
            </w:r>
          </w:p>
        </w:tc>
        <w:tc>
          <w:tcPr>
            <w:tcW w:w="1300" w:type="dxa"/>
            <w:tcBorders>
              <w:top w:val="nil"/>
              <w:left w:val="nil"/>
              <w:bottom w:val="single" w:sz="8" w:space="0" w:color="auto"/>
              <w:right w:val="single" w:sz="8" w:space="0" w:color="auto"/>
            </w:tcBorders>
            <w:shd w:val="clear" w:color="auto" w:fill="auto"/>
            <w:noWrap/>
            <w:vAlign w:val="center"/>
            <w:hideMark/>
          </w:tcPr>
          <w:p w14:paraId="67221ACA" w14:textId="77777777" w:rsidR="0083040A" w:rsidRPr="0083040A" w:rsidRDefault="0083040A" w:rsidP="0083040A">
            <w:pPr>
              <w:jc w:val="center"/>
              <w:rPr>
                <w:rFonts w:ascii="Calibri" w:eastAsia="Times New Roman" w:hAnsi="Calibri" w:cs="Times New Roman"/>
                <w:b/>
                <w:bCs/>
                <w:color w:val="000000"/>
              </w:rPr>
            </w:pPr>
            <w:r w:rsidRPr="0083040A">
              <w:rPr>
                <w:rFonts w:ascii="Calibri" w:eastAsia="Times New Roman" w:hAnsi="Calibri" w:cs="Times New Roman"/>
                <w:b/>
                <w:bCs/>
                <w:color w:val="000000"/>
              </w:rPr>
              <w:t>3 M</w:t>
            </w:r>
          </w:p>
        </w:tc>
        <w:tc>
          <w:tcPr>
            <w:tcW w:w="1672" w:type="dxa"/>
            <w:tcBorders>
              <w:top w:val="nil"/>
              <w:left w:val="nil"/>
              <w:bottom w:val="single" w:sz="8" w:space="0" w:color="auto"/>
              <w:right w:val="nil"/>
            </w:tcBorders>
            <w:shd w:val="clear" w:color="000000" w:fill="F2F2F2"/>
            <w:noWrap/>
            <w:vAlign w:val="center"/>
            <w:hideMark/>
          </w:tcPr>
          <w:p w14:paraId="226AAF7F" w14:textId="72443209" w:rsidR="0083040A" w:rsidRPr="0083040A" w:rsidRDefault="0083040A" w:rsidP="0083040A">
            <w:pP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6)Unambiguous</w:t>
            </w:r>
          </w:p>
        </w:tc>
        <w:tc>
          <w:tcPr>
            <w:tcW w:w="1250" w:type="dxa"/>
            <w:tcBorders>
              <w:top w:val="nil"/>
              <w:left w:val="single" w:sz="4" w:space="0" w:color="auto"/>
              <w:bottom w:val="single" w:sz="4" w:space="0" w:color="auto"/>
              <w:right w:val="single" w:sz="4" w:space="0" w:color="auto"/>
            </w:tcBorders>
            <w:shd w:val="clear" w:color="auto" w:fill="auto"/>
            <w:noWrap/>
            <w:vAlign w:val="bottom"/>
            <w:hideMark/>
          </w:tcPr>
          <w:p w14:paraId="71DB5521" w14:textId="4716FF94" w:rsidR="0083040A" w:rsidRPr="0083040A" w:rsidRDefault="0083040A" w:rsidP="0083040A">
            <w:pPr>
              <w:jc w:val="center"/>
              <w:rPr>
                <w:rFonts w:ascii="Calibri" w:eastAsia="Times New Roman" w:hAnsi="Calibri" w:cs="Times New Roman"/>
                <w:color w:val="000000"/>
              </w:rPr>
            </w:pPr>
            <w:r w:rsidRPr="0083040A">
              <w:rPr>
                <w:rFonts w:ascii="Calibri" w:eastAsia="Times New Roman" w:hAnsi="Calibri" w:cs="Times New Roman"/>
                <w:color w:val="000000"/>
              </w:rPr>
              <w:t>R</w:t>
            </w:r>
            <w:r w:rsidR="00890441">
              <w:rPr>
                <w:rFonts w:ascii="Calibri" w:eastAsia="Times New Roman" w:hAnsi="Calibri" w:cs="Times New Roman"/>
                <w:color w:val="000000"/>
              </w:rPr>
              <w:t>ight</w:t>
            </w:r>
          </w:p>
        </w:tc>
        <w:tc>
          <w:tcPr>
            <w:tcW w:w="1070" w:type="dxa"/>
            <w:tcBorders>
              <w:top w:val="nil"/>
              <w:left w:val="nil"/>
              <w:bottom w:val="single" w:sz="4" w:space="0" w:color="auto"/>
              <w:right w:val="single" w:sz="4" w:space="0" w:color="auto"/>
            </w:tcBorders>
            <w:shd w:val="clear" w:color="auto" w:fill="auto"/>
            <w:noWrap/>
            <w:vAlign w:val="bottom"/>
            <w:hideMark/>
          </w:tcPr>
          <w:p w14:paraId="065DC376" w14:textId="5857B35F" w:rsidR="0083040A" w:rsidRPr="0083040A" w:rsidRDefault="0083040A" w:rsidP="0083040A">
            <w:pPr>
              <w:jc w:val="center"/>
              <w:rPr>
                <w:rFonts w:ascii="Calibri" w:eastAsia="Times New Roman" w:hAnsi="Calibri" w:cs="Times New Roman"/>
                <w:color w:val="000000"/>
                <w:sz w:val="22"/>
                <w:szCs w:val="22"/>
              </w:rPr>
            </w:pPr>
            <w:r w:rsidRPr="0083040A">
              <w:rPr>
                <w:rFonts w:ascii="Calibri" w:eastAsia="Times New Roman" w:hAnsi="Calibri" w:cs="Times New Roman"/>
                <w:color w:val="000000"/>
                <w:sz w:val="22"/>
                <w:szCs w:val="22"/>
              </w:rPr>
              <w:t>R</w:t>
            </w:r>
            <w:r w:rsidR="00890441">
              <w:rPr>
                <w:rFonts w:ascii="Calibri" w:eastAsia="Times New Roman" w:hAnsi="Calibri" w:cs="Times New Roman"/>
                <w:color w:val="000000"/>
                <w:sz w:val="22"/>
                <w:szCs w:val="22"/>
              </w:rPr>
              <w:t>ight</w:t>
            </w:r>
          </w:p>
        </w:tc>
      </w:tr>
    </w:tbl>
    <w:p w14:paraId="0E2350C9" w14:textId="77777777" w:rsidR="00D522AA" w:rsidRDefault="00D522AA" w:rsidP="00D522AA">
      <w:pPr>
        <w:rPr>
          <w:lang w:val="en-GB"/>
        </w:rPr>
      </w:pPr>
    </w:p>
    <w:p w14:paraId="6A25D1A2" w14:textId="59DF8138" w:rsidR="00890441" w:rsidRDefault="00890441" w:rsidP="00890441">
      <w:pPr>
        <w:rPr>
          <w:lang w:val="en-GB"/>
        </w:rPr>
      </w:pPr>
      <w:r w:rsidRPr="00F45139">
        <w:rPr>
          <w:u w:val="single"/>
          <w:lang w:val="en-GB"/>
        </w:rPr>
        <w:t>Table 2: Stage 8 trial types and correct button for each. There were five trials of each type</w:t>
      </w:r>
      <w:r>
        <w:rPr>
          <w:lang w:val="en-GB"/>
        </w:rPr>
        <w:t xml:space="preserve">. </w:t>
      </w:r>
      <w:r w:rsidRPr="00F45139">
        <w:rPr>
          <w:i/>
          <w:lang w:val="en-GB"/>
        </w:rPr>
        <w:t>Note: correct button only varies according rule on trial types</w:t>
      </w:r>
      <w:r w:rsidR="00F45139" w:rsidRPr="00F45139">
        <w:rPr>
          <w:i/>
          <w:lang w:val="en-GB"/>
        </w:rPr>
        <w:t xml:space="preserve"> 2 and 5. See Table XX f</w:t>
      </w:r>
      <w:r w:rsidR="00F45139">
        <w:rPr>
          <w:i/>
          <w:lang w:val="en-GB"/>
        </w:rPr>
        <w:t>or corresponding</w:t>
      </w:r>
      <w:r w:rsidR="00F45139" w:rsidRPr="00F45139">
        <w:rPr>
          <w:i/>
          <w:lang w:val="en-GB"/>
        </w:rPr>
        <w:t xml:space="preserve"> example pattern of each trial type.</w:t>
      </w:r>
    </w:p>
    <w:p w14:paraId="409106D0" w14:textId="77777777" w:rsidR="00263F59" w:rsidRDefault="00263F59" w:rsidP="00890441">
      <w:pPr>
        <w:rPr>
          <w:lang w:val="en-GB"/>
        </w:rPr>
      </w:pPr>
    </w:p>
    <w:p w14:paraId="6585EA26" w14:textId="77777777" w:rsidR="00505F83" w:rsidRDefault="00505F83" w:rsidP="00890441">
      <w:pPr>
        <w:rPr>
          <w:lang w:val="en-GB"/>
        </w:rPr>
      </w:pPr>
    </w:p>
    <w:p w14:paraId="5D749283" w14:textId="77777777" w:rsidR="00505F83" w:rsidRDefault="00505F83" w:rsidP="00890441">
      <w:pPr>
        <w:rPr>
          <w:lang w:val="en-GB"/>
        </w:rPr>
      </w:pPr>
    </w:p>
    <w:p w14:paraId="5C259C35" w14:textId="77777777" w:rsidR="00505F83" w:rsidRDefault="00505F83" w:rsidP="00890441">
      <w:pPr>
        <w:rPr>
          <w:lang w:val="en-GB"/>
        </w:rPr>
      </w:pPr>
    </w:p>
    <w:p w14:paraId="29E67752" w14:textId="77777777" w:rsidR="00505F83" w:rsidRDefault="00505F83" w:rsidP="00890441">
      <w:pPr>
        <w:rPr>
          <w:lang w:val="en-GB"/>
        </w:rPr>
      </w:pPr>
    </w:p>
    <w:p w14:paraId="097C4502" w14:textId="77777777" w:rsidR="00505F83" w:rsidRDefault="00505F83" w:rsidP="00890441">
      <w:pPr>
        <w:rPr>
          <w:lang w:val="en-GB"/>
        </w:rPr>
      </w:pPr>
    </w:p>
    <w:p w14:paraId="7F700463" w14:textId="77777777" w:rsidR="00505F83" w:rsidRDefault="00505F83" w:rsidP="00890441">
      <w:pPr>
        <w:rPr>
          <w:lang w:val="en-GB"/>
        </w:rPr>
      </w:pPr>
    </w:p>
    <w:p w14:paraId="07653FAE" w14:textId="77777777" w:rsidR="00505F83" w:rsidRDefault="00505F83" w:rsidP="00890441">
      <w:pPr>
        <w:rPr>
          <w:lang w:val="en-GB"/>
        </w:rPr>
      </w:pPr>
    </w:p>
    <w:tbl>
      <w:tblPr>
        <w:tblW w:w="10170" w:type="dxa"/>
        <w:tblInd w:w="-545" w:type="dxa"/>
        <w:tblLayout w:type="fixed"/>
        <w:tblLook w:val="04A0" w:firstRow="1" w:lastRow="0" w:firstColumn="1" w:lastColumn="0" w:noHBand="0" w:noVBand="1"/>
      </w:tblPr>
      <w:tblGrid>
        <w:gridCol w:w="1800"/>
        <w:gridCol w:w="3150"/>
        <w:gridCol w:w="622"/>
        <w:gridCol w:w="1538"/>
        <w:gridCol w:w="3060"/>
      </w:tblGrid>
      <w:tr w:rsidR="00F45139" w:rsidRPr="00263F59" w14:paraId="687306E0" w14:textId="77777777" w:rsidTr="00F45139">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60631A6" w14:textId="77777777" w:rsidR="00263F59" w:rsidRPr="00263F59" w:rsidRDefault="00263F59" w:rsidP="00505F83">
            <w:pPr>
              <w:jc w:val="center"/>
              <w:rPr>
                <w:rFonts w:ascii="Calibri" w:eastAsia="Times New Roman" w:hAnsi="Calibri" w:cs="Times New Roman"/>
                <w:b/>
                <w:color w:val="000000"/>
                <w:u w:val="single"/>
              </w:rPr>
            </w:pPr>
            <w:r w:rsidRPr="00263F59">
              <w:rPr>
                <w:rFonts w:ascii="Calibri" w:eastAsia="Times New Roman" w:hAnsi="Calibri" w:cs="Times New Roman"/>
                <w:b/>
                <w:color w:val="000000"/>
                <w:u w:val="single"/>
              </w:rPr>
              <w:t>Trial type</w:t>
            </w:r>
          </w:p>
        </w:tc>
        <w:tc>
          <w:tcPr>
            <w:tcW w:w="315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6AB5E50" w14:textId="77777777" w:rsidR="00263F59" w:rsidRPr="00263F59" w:rsidRDefault="00263F59" w:rsidP="00505F83">
            <w:pPr>
              <w:jc w:val="center"/>
              <w:rPr>
                <w:rFonts w:ascii="Calibri" w:eastAsia="Times New Roman" w:hAnsi="Calibri" w:cs="Times New Roman"/>
                <w:b/>
                <w:color w:val="000000"/>
                <w:u w:val="single"/>
              </w:rPr>
            </w:pPr>
            <w:r w:rsidRPr="00263F59">
              <w:rPr>
                <w:rFonts w:ascii="Calibri" w:eastAsia="Times New Roman" w:hAnsi="Calibri" w:cs="Times New Roman"/>
                <w:b/>
                <w:color w:val="000000"/>
                <w:u w:val="single"/>
              </w:rPr>
              <w:t>Example of pattern displayed</w:t>
            </w:r>
          </w:p>
        </w:tc>
        <w:tc>
          <w:tcPr>
            <w:tcW w:w="622" w:type="dxa"/>
            <w:tcBorders>
              <w:top w:val="single" w:sz="4" w:space="0" w:color="auto"/>
              <w:left w:val="nil"/>
              <w:bottom w:val="single" w:sz="4" w:space="0" w:color="auto"/>
              <w:right w:val="single" w:sz="4" w:space="0" w:color="auto"/>
            </w:tcBorders>
            <w:shd w:val="clear" w:color="auto" w:fill="808080" w:themeFill="background1" w:themeFillShade="80"/>
            <w:noWrap/>
            <w:vAlign w:val="bottom"/>
            <w:hideMark/>
          </w:tcPr>
          <w:p w14:paraId="774DCE98" w14:textId="14BFE921" w:rsidR="00263F59" w:rsidRPr="00263F59" w:rsidRDefault="00263F59" w:rsidP="00505F83">
            <w:pPr>
              <w:jc w:val="center"/>
              <w:rPr>
                <w:rFonts w:ascii="Calibri" w:eastAsia="Times New Roman" w:hAnsi="Calibri" w:cs="Times New Roman"/>
                <w:b/>
                <w:color w:val="000000"/>
                <w:u w:val="single"/>
              </w:rPr>
            </w:pPr>
          </w:p>
        </w:tc>
        <w:tc>
          <w:tcPr>
            <w:tcW w:w="153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7EFB8B82" w14:textId="77777777" w:rsidR="00263F59" w:rsidRPr="00263F59" w:rsidRDefault="00263F59" w:rsidP="00505F83">
            <w:pPr>
              <w:jc w:val="center"/>
              <w:rPr>
                <w:rFonts w:ascii="Calibri" w:eastAsia="Times New Roman" w:hAnsi="Calibri" w:cs="Times New Roman"/>
                <w:b/>
                <w:color w:val="000000"/>
                <w:u w:val="single"/>
              </w:rPr>
            </w:pPr>
            <w:r w:rsidRPr="00263F59">
              <w:rPr>
                <w:rFonts w:ascii="Calibri" w:eastAsia="Times New Roman" w:hAnsi="Calibri" w:cs="Times New Roman"/>
                <w:b/>
                <w:color w:val="000000"/>
                <w:u w:val="single"/>
              </w:rPr>
              <w:t>Trial type</w:t>
            </w:r>
          </w:p>
        </w:tc>
        <w:tc>
          <w:tcPr>
            <w:tcW w:w="30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32408D1" w14:textId="77777777" w:rsidR="00263F59" w:rsidRPr="00263F59" w:rsidRDefault="00263F59" w:rsidP="00505F83">
            <w:pPr>
              <w:jc w:val="center"/>
              <w:rPr>
                <w:rFonts w:ascii="Calibri" w:eastAsia="Times New Roman" w:hAnsi="Calibri" w:cs="Times New Roman"/>
                <w:b/>
                <w:color w:val="000000"/>
                <w:u w:val="single"/>
              </w:rPr>
            </w:pPr>
            <w:r w:rsidRPr="00263F59">
              <w:rPr>
                <w:rFonts w:ascii="Calibri" w:eastAsia="Times New Roman" w:hAnsi="Calibri" w:cs="Times New Roman"/>
                <w:b/>
                <w:color w:val="000000"/>
                <w:u w:val="single"/>
              </w:rPr>
              <w:t>Example of pattern displayed</w:t>
            </w:r>
          </w:p>
        </w:tc>
      </w:tr>
      <w:tr w:rsidR="00F45139" w:rsidRPr="00263F59" w14:paraId="22021BF9" w14:textId="77777777" w:rsidTr="00F45139">
        <w:trPr>
          <w:trHeight w:val="300"/>
        </w:trPr>
        <w:tc>
          <w:tcPr>
            <w:tcW w:w="180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1FDBAE1F" w14:textId="77777777" w:rsidR="00263F59" w:rsidRPr="00263F59" w:rsidRDefault="00263F59" w:rsidP="00263F59">
            <w:pPr>
              <w:rPr>
                <w:rFonts w:ascii="Calibri" w:eastAsia="Times New Roman" w:hAnsi="Calibri" w:cs="Times New Roman"/>
                <w:color w:val="000000"/>
                <w:sz w:val="22"/>
                <w:szCs w:val="22"/>
              </w:rPr>
            </w:pPr>
            <w:r w:rsidRPr="00263F59">
              <w:rPr>
                <w:rFonts w:ascii="Calibri" w:eastAsia="Times New Roman" w:hAnsi="Calibri" w:cs="Times New Roman"/>
                <w:color w:val="000000"/>
                <w:sz w:val="22"/>
                <w:szCs w:val="22"/>
              </w:rPr>
              <w:t>1.) Unambiguous</w:t>
            </w:r>
          </w:p>
        </w:tc>
        <w:tc>
          <w:tcPr>
            <w:tcW w:w="3150" w:type="dxa"/>
            <w:tcBorders>
              <w:top w:val="nil"/>
              <w:left w:val="nil"/>
              <w:bottom w:val="single" w:sz="4" w:space="0" w:color="auto"/>
              <w:right w:val="single" w:sz="4" w:space="0" w:color="auto"/>
            </w:tcBorders>
            <w:shd w:val="clear" w:color="auto" w:fill="auto"/>
            <w:noWrap/>
            <w:vAlign w:val="bottom"/>
            <w:hideMark/>
          </w:tcPr>
          <w:p w14:paraId="49B3A092" w14:textId="4DC63685" w:rsidR="00263F59" w:rsidRPr="00263F59" w:rsidRDefault="00505F83" w:rsidP="00263F59">
            <w:pPr>
              <w:rPr>
                <w:rFonts w:ascii="Calibri" w:eastAsia="Times New Roman" w:hAnsi="Calibri" w:cs="Times New Roman"/>
                <w:color w:val="000000"/>
                <w:sz w:val="22"/>
                <w:szCs w:val="22"/>
              </w:rPr>
            </w:pPr>
            <w:r>
              <w:rPr>
                <w:noProof/>
              </w:rPr>
              <w:drawing>
                <wp:inline distT="0" distB="0" distL="0" distR="0" wp14:anchorId="48266422" wp14:editId="7E93EC62">
                  <wp:extent cx="1951299" cy="1682641"/>
                  <wp:effectExtent l="0" t="0" r="5080" b="0"/>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963154" cy="1692864"/>
                          </a:xfrm>
                          <a:prstGeom prst="rect">
                            <a:avLst/>
                          </a:prstGeom>
                        </pic:spPr>
                      </pic:pic>
                    </a:graphicData>
                  </a:graphic>
                </wp:inline>
              </w:drawing>
            </w:r>
          </w:p>
        </w:tc>
        <w:tc>
          <w:tcPr>
            <w:tcW w:w="622" w:type="dxa"/>
            <w:tcBorders>
              <w:top w:val="nil"/>
              <w:left w:val="nil"/>
              <w:bottom w:val="single" w:sz="4" w:space="0" w:color="auto"/>
              <w:right w:val="single" w:sz="4" w:space="0" w:color="auto"/>
            </w:tcBorders>
            <w:shd w:val="clear" w:color="auto" w:fill="808080" w:themeFill="background1" w:themeFillShade="80"/>
            <w:noWrap/>
            <w:vAlign w:val="bottom"/>
            <w:hideMark/>
          </w:tcPr>
          <w:p w14:paraId="0B23DB8E" w14:textId="77777777" w:rsidR="00263F59" w:rsidRPr="00263F59" w:rsidRDefault="00263F59" w:rsidP="00263F59">
            <w:pPr>
              <w:rPr>
                <w:rFonts w:ascii="Calibri" w:eastAsia="Times New Roman" w:hAnsi="Calibri" w:cs="Times New Roman"/>
                <w:color w:val="000000"/>
                <w:sz w:val="22"/>
                <w:szCs w:val="22"/>
              </w:rPr>
            </w:pPr>
            <w:r w:rsidRPr="00263F59">
              <w:rPr>
                <w:rFonts w:ascii="Calibri" w:eastAsia="Times New Roman" w:hAnsi="Calibri" w:cs="Times New Roman"/>
                <w:color w:val="000000"/>
                <w:sz w:val="22"/>
                <w:szCs w:val="22"/>
              </w:rPr>
              <w:t> </w:t>
            </w:r>
          </w:p>
        </w:tc>
        <w:tc>
          <w:tcPr>
            <w:tcW w:w="1538" w:type="dxa"/>
            <w:tcBorders>
              <w:top w:val="nil"/>
              <w:left w:val="nil"/>
              <w:bottom w:val="single" w:sz="4" w:space="0" w:color="auto"/>
              <w:right w:val="single" w:sz="4" w:space="0" w:color="auto"/>
            </w:tcBorders>
            <w:shd w:val="clear" w:color="auto" w:fill="D9D9D9" w:themeFill="background1" w:themeFillShade="D9"/>
            <w:noWrap/>
            <w:vAlign w:val="bottom"/>
            <w:hideMark/>
          </w:tcPr>
          <w:p w14:paraId="79AA9A3E" w14:textId="77777777" w:rsidR="00263F59" w:rsidRPr="00263F59" w:rsidRDefault="00263F59" w:rsidP="00263F59">
            <w:pPr>
              <w:rPr>
                <w:rFonts w:ascii="Calibri" w:eastAsia="Times New Roman" w:hAnsi="Calibri" w:cs="Times New Roman"/>
                <w:color w:val="000000"/>
                <w:sz w:val="22"/>
                <w:szCs w:val="22"/>
              </w:rPr>
            </w:pPr>
            <w:r w:rsidRPr="00263F59">
              <w:rPr>
                <w:rFonts w:ascii="Calibri" w:eastAsia="Times New Roman" w:hAnsi="Calibri" w:cs="Times New Roman"/>
                <w:color w:val="000000"/>
                <w:sz w:val="22"/>
                <w:szCs w:val="22"/>
              </w:rPr>
              <w:t>4.) Ambiguous</w:t>
            </w:r>
          </w:p>
        </w:tc>
        <w:tc>
          <w:tcPr>
            <w:tcW w:w="3060" w:type="dxa"/>
            <w:tcBorders>
              <w:top w:val="nil"/>
              <w:left w:val="nil"/>
              <w:bottom w:val="single" w:sz="4" w:space="0" w:color="auto"/>
              <w:right w:val="single" w:sz="4" w:space="0" w:color="auto"/>
            </w:tcBorders>
            <w:shd w:val="clear" w:color="auto" w:fill="auto"/>
            <w:noWrap/>
            <w:vAlign w:val="bottom"/>
            <w:hideMark/>
          </w:tcPr>
          <w:p w14:paraId="20EC3D8D" w14:textId="51D5319C" w:rsidR="00263F59" w:rsidRPr="00263F59" w:rsidRDefault="00505F83" w:rsidP="00263F59">
            <w:pPr>
              <w:rPr>
                <w:rFonts w:ascii="Calibri" w:eastAsia="Times New Roman" w:hAnsi="Calibri" w:cs="Times New Roman"/>
                <w:color w:val="000000"/>
                <w:sz w:val="22"/>
                <w:szCs w:val="22"/>
              </w:rPr>
            </w:pPr>
            <w:r>
              <w:rPr>
                <w:noProof/>
              </w:rPr>
              <w:drawing>
                <wp:inline distT="0" distB="0" distL="0" distR="0" wp14:anchorId="7ADD216F" wp14:editId="52152E01">
                  <wp:extent cx="1880886" cy="1747801"/>
                  <wp:effectExtent l="0" t="0" r="0" b="508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893629" cy="1759642"/>
                          </a:xfrm>
                          <a:prstGeom prst="rect">
                            <a:avLst/>
                          </a:prstGeom>
                        </pic:spPr>
                      </pic:pic>
                    </a:graphicData>
                  </a:graphic>
                </wp:inline>
              </w:drawing>
            </w:r>
          </w:p>
        </w:tc>
      </w:tr>
      <w:tr w:rsidR="00F45139" w:rsidRPr="00263F59" w14:paraId="4AE47D47" w14:textId="77777777" w:rsidTr="00F45139">
        <w:trPr>
          <w:trHeight w:val="300"/>
        </w:trPr>
        <w:tc>
          <w:tcPr>
            <w:tcW w:w="180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45F7D974" w14:textId="77777777" w:rsidR="00263F59" w:rsidRPr="00263F59" w:rsidRDefault="00263F59" w:rsidP="00263F59">
            <w:pPr>
              <w:rPr>
                <w:rFonts w:ascii="Calibri" w:eastAsia="Times New Roman" w:hAnsi="Calibri" w:cs="Times New Roman"/>
                <w:color w:val="000000"/>
                <w:sz w:val="22"/>
                <w:szCs w:val="22"/>
              </w:rPr>
            </w:pPr>
            <w:r w:rsidRPr="00263F59">
              <w:rPr>
                <w:rFonts w:ascii="Calibri" w:eastAsia="Times New Roman" w:hAnsi="Calibri" w:cs="Times New Roman"/>
                <w:color w:val="000000"/>
                <w:sz w:val="22"/>
                <w:szCs w:val="22"/>
              </w:rPr>
              <w:t>2.) Ambiguous</w:t>
            </w:r>
          </w:p>
        </w:tc>
        <w:tc>
          <w:tcPr>
            <w:tcW w:w="3150" w:type="dxa"/>
            <w:tcBorders>
              <w:top w:val="nil"/>
              <w:left w:val="nil"/>
              <w:bottom w:val="single" w:sz="4" w:space="0" w:color="auto"/>
              <w:right w:val="single" w:sz="4" w:space="0" w:color="auto"/>
            </w:tcBorders>
            <w:shd w:val="clear" w:color="auto" w:fill="auto"/>
            <w:noWrap/>
            <w:vAlign w:val="bottom"/>
            <w:hideMark/>
          </w:tcPr>
          <w:p w14:paraId="505E013E" w14:textId="3D9FFD55" w:rsidR="00263F59" w:rsidRPr="00263F59" w:rsidRDefault="00F45139" w:rsidP="00263F59">
            <w:pPr>
              <w:rPr>
                <w:rFonts w:ascii="Calibri" w:eastAsia="Times New Roman" w:hAnsi="Calibri" w:cs="Times New Roman"/>
                <w:color w:val="000000"/>
                <w:sz w:val="22"/>
                <w:szCs w:val="22"/>
              </w:rPr>
            </w:pPr>
            <w:r>
              <w:rPr>
                <w:noProof/>
              </w:rPr>
              <w:drawing>
                <wp:inline distT="0" distB="0" distL="0" distR="0" wp14:anchorId="3DC67B86" wp14:editId="6DCAAE83">
                  <wp:extent cx="2112701" cy="1756031"/>
                  <wp:effectExtent l="0" t="0" r="0" b="0"/>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153693" cy="1790103"/>
                          </a:xfrm>
                          <a:prstGeom prst="rect">
                            <a:avLst/>
                          </a:prstGeom>
                        </pic:spPr>
                      </pic:pic>
                    </a:graphicData>
                  </a:graphic>
                </wp:inline>
              </w:drawing>
            </w:r>
          </w:p>
        </w:tc>
        <w:tc>
          <w:tcPr>
            <w:tcW w:w="622" w:type="dxa"/>
            <w:tcBorders>
              <w:top w:val="nil"/>
              <w:left w:val="nil"/>
              <w:bottom w:val="single" w:sz="4" w:space="0" w:color="auto"/>
              <w:right w:val="single" w:sz="4" w:space="0" w:color="auto"/>
            </w:tcBorders>
            <w:shd w:val="clear" w:color="auto" w:fill="808080" w:themeFill="background1" w:themeFillShade="80"/>
            <w:noWrap/>
            <w:vAlign w:val="bottom"/>
            <w:hideMark/>
          </w:tcPr>
          <w:p w14:paraId="41629A04" w14:textId="77777777" w:rsidR="00263F59" w:rsidRPr="00263F59" w:rsidRDefault="00263F59" w:rsidP="00263F59">
            <w:pPr>
              <w:rPr>
                <w:rFonts w:ascii="Calibri" w:eastAsia="Times New Roman" w:hAnsi="Calibri" w:cs="Times New Roman"/>
                <w:color w:val="000000"/>
                <w:sz w:val="22"/>
                <w:szCs w:val="22"/>
              </w:rPr>
            </w:pPr>
            <w:r w:rsidRPr="00263F59">
              <w:rPr>
                <w:rFonts w:ascii="Calibri" w:eastAsia="Times New Roman" w:hAnsi="Calibri" w:cs="Times New Roman"/>
                <w:color w:val="000000"/>
                <w:sz w:val="22"/>
                <w:szCs w:val="22"/>
              </w:rPr>
              <w:t> </w:t>
            </w:r>
          </w:p>
        </w:tc>
        <w:tc>
          <w:tcPr>
            <w:tcW w:w="1538" w:type="dxa"/>
            <w:tcBorders>
              <w:top w:val="nil"/>
              <w:left w:val="nil"/>
              <w:bottom w:val="single" w:sz="4" w:space="0" w:color="auto"/>
              <w:right w:val="single" w:sz="4" w:space="0" w:color="auto"/>
            </w:tcBorders>
            <w:shd w:val="clear" w:color="auto" w:fill="D9D9D9" w:themeFill="background1" w:themeFillShade="D9"/>
            <w:noWrap/>
            <w:vAlign w:val="bottom"/>
            <w:hideMark/>
          </w:tcPr>
          <w:p w14:paraId="7EBB53E8" w14:textId="77777777" w:rsidR="00263F59" w:rsidRPr="00263F59" w:rsidRDefault="00263F59" w:rsidP="00263F59">
            <w:pPr>
              <w:rPr>
                <w:rFonts w:ascii="Calibri" w:eastAsia="Times New Roman" w:hAnsi="Calibri" w:cs="Times New Roman"/>
                <w:color w:val="000000"/>
                <w:sz w:val="22"/>
                <w:szCs w:val="22"/>
              </w:rPr>
            </w:pPr>
            <w:r w:rsidRPr="00263F59">
              <w:rPr>
                <w:rFonts w:ascii="Calibri" w:eastAsia="Times New Roman" w:hAnsi="Calibri" w:cs="Times New Roman"/>
                <w:color w:val="000000"/>
                <w:sz w:val="22"/>
                <w:szCs w:val="22"/>
              </w:rPr>
              <w:t>5.) Ambiguous</w:t>
            </w:r>
          </w:p>
        </w:tc>
        <w:tc>
          <w:tcPr>
            <w:tcW w:w="3060" w:type="dxa"/>
            <w:tcBorders>
              <w:top w:val="nil"/>
              <w:left w:val="nil"/>
              <w:bottom w:val="single" w:sz="4" w:space="0" w:color="auto"/>
              <w:right w:val="single" w:sz="4" w:space="0" w:color="auto"/>
            </w:tcBorders>
            <w:shd w:val="clear" w:color="auto" w:fill="auto"/>
            <w:noWrap/>
            <w:vAlign w:val="bottom"/>
            <w:hideMark/>
          </w:tcPr>
          <w:p w14:paraId="738EDDEB" w14:textId="5B99BA35" w:rsidR="00263F59" w:rsidRPr="00263F59" w:rsidRDefault="00505F83" w:rsidP="00263F59">
            <w:pPr>
              <w:rPr>
                <w:rFonts w:ascii="Calibri" w:eastAsia="Times New Roman" w:hAnsi="Calibri" w:cs="Times New Roman"/>
                <w:color w:val="000000"/>
                <w:sz w:val="22"/>
                <w:szCs w:val="22"/>
              </w:rPr>
            </w:pPr>
            <w:r>
              <w:rPr>
                <w:noProof/>
              </w:rPr>
              <w:drawing>
                <wp:inline distT="0" distB="0" distL="0" distR="0" wp14:anchorId="33895EE4" wp14:editId="183A8EB7">
                  <wp:extent cx="2036019" cy="1721734"/>
                  <wp:effectExtent l="0" t="0" r="0" b="5715"/>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043858" cy="1728363"/>
                          </a:xfrm>
                          <a:prstGeom prst="rect">
                            <a:avLst/>
                          </a:prstGeom>
                        </pic:spPr>
                      </pic:pic>
                    </a:graphicData>
                  </a:graphic>
                </wp:inline>
              </w:drawing>
            </w:r>
          </w:p>
        </w:tc>
      </w:tr>
      <w:tr w:rsidR="00F45139" w:rsidRPr="00263F59" w14:paraId="35CF42B6" w14:textId="77777777" w:rsidTr="00F45139">
        <w:trPr>
          <w:trHeight w:val="300"/>
        </w:trPr>
        <w:tc>
          <w:tcPr>
            <w:tcW w:w="1800"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14:paraId="3AA6DED7" w14:textId="77777777" w:rsidR="00263F59" w:rsidRPr="00263F59" w:rsidRDefault="00263F59" w:rsidP="00263F59">
            <w:pPr>
              <w:rPr>
                <w:rFonts w:ascii="Calibri" w:eastAsia="Times New Roman" w:hAnsi="Calibri" w:cs="Times New Roman"/>
                <w:color w:val="000000"/>
                <w:sz w:val="22"/>
                <w:szCs w:val="22"/>
              </w:rPr>
            </w:pPr>
            <w:r w:rsidRPr="00263F59">
              <w:rPr>
                <w:rFonts w:ascii="Calibri" w:eastAsia="Times New Roman" w:hAnsi="Calibri" w:cs="Times New Roman"/>
                <w:color w:val="000000"/>
                <w:sz w:val="22"/>
                <w:szCs w:val="22"/>
              </w:rPr>
              <w:lastRenderedPageBreak/>
              <w:t>3.) Unambiguous</w:t>
            </w:r>
          </w:p>
        </w:tc>
        <w:tc>
          <w:tcPr>
            <w:tcW w:w="3150" w:type="dxa"/>
            <w:tcBorders>
              <w:top w:val="nil"/>
              <w:left w:val="nil"/>
              <w:bottom w:val="single" w:sz="4" w:space="0" w:color="auto"/>
              <w:right w:val="single" w:sz="4" w:space="0" w:color="auto"/>
            </w:tcBorders>
            <w:shd w:val="clear" w:color="auto" w:fill="auto"/>
            <w:noWrap/>
            <w:vAlign w:val="bottom"/>
            <w:hideMark/>
          </w:tcPr>
          <w:p w14:paraId="2EBFB3FA" w14:textId="018CDA42" w:rsidR="00263F59" w:rsidRPr="00263F59" w:rsidRDefault="00F45139" w:rsidP="00263F59">
            <w:pPr>
              <w:rPr>
                <w:rFonts w:ascii="Calibri" w:eastAsia="Times New Roman" w:hAnsi="Calibri" w:cs="Times New Roman"/>
                <w:color w:val="000000"/>
                <w:sz w:val="22"/>
                <w:szCs w:val="22"/>
              </w:rPr>
            </w:pPr>
            <w:r>
              <w:rPr>
                <w:noProof/>
              </w:rPr>
              <w:drawing>
                <wp:inline distT="0" distB="0" distL="0" distR="0" wp14:anchorId="139DC329" wp14:editId="350FE228">
                  <wp:extent cx="2126713" cy="1915551"/>
                  <wp:effectExtent l="0" t="0" r="6985" b="0"/>
                  <wp:docPr id="4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142269" cy="1929563"/>
                          </a:xfrm>
                          <a:prstGeom prst="rect">
                            <a:avLst/>
                          </a:prstGeom>
                        </pic:spPr>
                      </pic:pic>
                    </a:graphicData>
                  </a:graphic>
                </wp:inline>
              </w:drawing>
            </w:r>
          </w:p>
        </w:tc>
        <w:tc>
          <w:tcPr>
            <w:tcW w:w="622" w:type="dxa"/>
            <w:tcBorders>
              <w:top w:val="nil"/>
              <w:left w:val="nil"/>
              <w:bottom w:val="single" w:sz="4" w:space="0" w:color="auto"/>
              <w:right w:val="single" w:sz="4" w:space="0" w:color="auto"/>
            </w:tcBorders>
            <w:shd w:val="clear" w:color="auto" w:fill="808080" w:themeFill="background1" w:themeFillShade="80"/>
            <w:noWrap/>
            <w:vAlign w:val="bottom"/>
            <w:hideMark/>
          </w:tcPr>
          <w:p w14:paraId="0B683772" w14:textId="77777777" w:rsidR="00263F59" w:rsidRPr="00263F59" w:rsidRDefault="00263F59" w:rsidP="00263F59">
            <w:pPr>
              <w:rPr>
                <w:rFonts w:ascii="Calibri" w:eastAsia="Times New Roman" w:hAnsi="Calibri" w:cs="Times New Roman"/>
                <w:color w:val="000000"/>
                <w:sz w:val="22"/>
                <w:szCs w:val="22"/>
              </w:rPr>
            </w:pPr>
            <w:r w:rsidRPr="00263F59">
              <w:rPr>
                <w:rFonts w:ascii="Calibri" w:eastAsia="Times New Roman" w:hAnsi="Calibri" w:cs="Times New Roman"/>
                <w:color w:val="000000"/>
                <w:sz w:val="22"/>
                <w:szCs w:val="22"/>
              </w:rPr>
              <w:t> </w:t>
            </w:r>
          </w:p>
        </w:tc>
        <w:tc>
          <w:tcPr>
            <w:tcW w:w="1538" w:type="dxa"/>
            <w:tcBorders>
              <w:top w:val="nil"/>
              <w:left w:val="nil"/>
              <w:bottom w:val="single" w:sz="4" w:space="0" w:color="auto"/>
              <w:right w:val="single" w:sz="4" w:space="0" w:color="auto"/>
            </w:tcBorders>
            <w:shd w:val="clear" w:color="auto" w:fill="D9D9D9" w:themeFill="background1" w:themeFillShade="D9"/>
            <w:noWrap/>
            <w:vAlign w:val="bottom"/>
            <w:hideMark/>
          </w:tcPr>
          <w:p w14:paraId="3823B7AD" w14:textId="77777777" w:rsidR="00263F59" w:rsidRPr="00263F59" w:rsidRDefault="00263F59" w:rsidP="00263F59">
            <w:pPr>
              <w:rPr>
                <w:rFonts w:ascii="Calibri" w:eastAsia="Times New Roman" w:hAnsi="Calibri" w:cs="Times New Roman"/>
                <w:color w:val="000000"/>
                <w:sz w:val="22"/>
                <w:szCs w:val="22"/>
              </w:rPr>
            </w:pPr>
            <w:r w:rsidRPr="00263F59">
              <w:rPr>
                <w:rFonts w:ascii="Calibri" w:eastAsia="Times New Roman" w:hAnsi="Calibri" w:cs="Times New Roman"/>
                <w:color w:val="000000"/>
                <w:sz w:val="22"/>
                <w:szCs w:val="22"/>
              </w:rPr>
              <w:t>6.) Unambiguous</w:t>
            </w:r>
          </w:p>
        </w:tc>
        <w:tc>
          <w:tcPr>
            <w:tcW w:w="3060" w:type="dxa"/>
            <w:tcBorders>
              <w:top w:val="nil"/>
              <w:left w:val="nil"/>
              <w:bottom w:val="single" w:sz="4" w:space="0" w:color="auto"/>
              <w:right w:val="single" w:sz="4" w:space="0" w:color="auto"/>
            </w:tcBorders>
            <w:shd w:val="clear" w:color="auto" w:fill="auto"/>
            <w:noWrap/>
            <w:vAlign w:val="bottom"/>
            <w:hideMark/>
          </w:tcPr>
          <w:p w14:paraId="4D4A4894" w14:textId="458975DB" w:rsidR="00263F59" w:rsidRPr="00263F59" w:rsidRDefault="00505F83" w:rsidP="00263F59">
            <w:pPr>
              <w:rPr>
                <w:rFonts w:ascii="Calibri" w:eastAsia="Times New Roman" w:hAnsi="Calibri" w:cs="Times New Roman"/>
                <w:color w:val="000000"/>
                <w:sz w:val="22"/>
                <w:szCs w:val="22"/>
              </w:rPr>
            </w:pPr>
            <w:r>
              <w:rPr>
                <w:noProof/>
              </w:rPr>
              <w:drawing>
                <wp:inline distT="0" distB="0" distL="0" distR="0" wp14:anchorId="457B2FB2" wp14:editId="5A3C9CF3">
                  <wp:extent cx="1839540" cy="1877864"/>
                  <wp:effectExtent l="0" t="0" r="0" b="1905"/>
                  <wp:docPr id="4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853181" cy="1891789"/>
                          </a:xfrm>
                          <a:prstGeom prst="rect">
                            <a:avLst/>
                          </a:prstGeom>
                        </pic:spPr>
                      </pic:pic>
                    </a:graphicData>
                  </a:graphic>
                </wp:inline>
              </w:drawing>
            </w:r>
          </w:p>
        </w:tc>
      </w:tr>
    </w:tbl>
    <w:p w14:paraId="6512EB9A" w14:textId="77777777" w:rsidR="00263F59" w:rsidRDefault="00263F59" w:rsidP="00890441">
      <w:pPr>
        <w:rPr>
          <w:lang w:val="en-GB"/>
        </w:rPr>
      </w:pPr>
    </w:p>
    <w:p w14:paraId="7BDED694" w14:textId="1ECE7DE4" w:rsidR="00D522AA" w:rsidRPr="00F45139" w:rsidRDefault="004E6CC6" w:rsidP="00D522AA">
      <w:pPr>
        <w:rPr>
          <w:u w:val="single"/>
          <w:lang w:val="en-GB"/>
        </w:rPr>
      </w:pPr>
      <w:r w:rsidRPr="004E6CC6">
        <w:rPr>
          <w:u w:val="single"/>
          <w:lang w:val="en-GB"/>
        </w:rPr>
        <w:t>Figure 3</w:t>
      </w:r>
      <w:r w:rsidR="00F45139" w:rsidRPr="004E6CC6">
        <w:rPr>
          <w:u w:val="single"/>
          <w:lang w:val="en-GB"/>
        </w:rPr>
        <w:t>:</w:t>
      </w:r>
      <w:r w:rsidR="00F45139" w:rsidRPr="00F45139">
        <w:rPr>
          <w:u w:val="single"/>
          <w:lang w:val="en-GB"/>
        </w:rPr>
        <w:t xml:space="preserve"> Example image pattern for </w:t>
      </w:r>
      <w:r>
        <w:rPr>
          <w:u w:val="single"/>
          <w:lang w:val="en-GB"/>
        </w:rPr>
        <w:t xml:space="preserve">the six </w:t>
      </w:r>
      <w:r w:rsidR="00F45139" w:rsidRPr="00F45139">
        <w:rPr>
          <w:u w:val="single"/>
          <w:lang w:val="en-GB"/>
        </w:rPr>
        <w:t>stage 8 trial types.</w:t>
      </w:r>
    </w:p>
    <w:p w14:paraId="2EDAE85F" w14:textId="77777777" w:rsidR="00D522AA" w:rsidRPr="006B3746" w:rsidRDefault="00D522AA" w:rsidP="00D522AA">
      <w:pPr>
        <w:rPr>
          <w:lang w:val="en-GB"/>
        </w:rPr>
      </w:pPr>
    </w:p>
    <w:p w14:paraId="1F11610D" w14:textId="77777777" w:rsidR="00D522AA" w:rsidRDefault="00D522AA" w:rsidP="00D522AA">
      <w:pPr>
        <w:rPr>
          <w:lang w:val="en-GB"/>
        </w:rPr>
      </w:pPr>
    </w:p>
    <w:p w14:paraId="78C4EFB5" w14:textId="77777777" w:rsidR="00D522AA" w:rsidRDefault="00D522AA" w:rsidP="00D522AA">
      <w:pPr>
        <w:rPr>
          <w:sz w:val="28"/>
          <w:szCs w:val="28"/>
          <w:u w:val="single"/>
          <w:lang w:val="en-GB"/>
        </w:rPr>
      </w:pPr>
      <w:r>
        <w:rPr>
          <w:sz w:val="28"/>
          <w:szCs w:val="28"/>
          <w:u w:val="single"/>
          <w:lang w:val="en-GB"/>
        </w:rPr>
        <w:t>Procedure</w:t>
      </w:r>
    </w:p>
    <w:p w14:paraId="362CF79A" w14:textId="7CCA8CEA" w:rsidR="00D522AA" w:rsidRDefault="00D522AA" w:rsidP="00D522AA">
      <w:pPr>
        <w:rPr>
          <w:sz w:val="28"/>
          <w:szCs w:val="28"/>
          <w:u w:val="single"/>
          <w:lang w:val="en-GB"/>
        </w:rPr>
      </w:pPr>
    </w:p>
    <w:p w14:paraId="798E38D8" w14:textId="3E802663" w:rsidR="00D522AA" w:rsidRDefault="00D522AA" w:rsidP="00E011A6">
      <w:pPr>
        <w:rPr>
          <w:lang w:val="en-GB"/>
        </w:rPr>
      </w:pPr>
      <w:r>
        <w:rPr>
          <w:sz w:val="28"/>
          <w:szCs w:val="28"/>
          <w:lang w:val="en-GB"/>
        </w:rPr>
        <w:tab/>
      </w:r>
      <w:r>
        <w:rPr>
          <w:rFonts w:ascii="Times New Roman" w:hAnsi="Times New Roman" w:cs="Times New Roman"/>
          <w:lang w:val="en-GB"/>
        </w:rPr>
        <w:t xml:space="preserve">The study design was cross-sectional. </w:t>
      </w:r>
      <w:r w:rsidR="001C3533">
        <w:rPr>
          <w:lang w:val="en-GB"/>
        </w:rPr>
        <w:t xml:space="preserve">Participants </w:t>
      </w:r>
      <w:r>
        <w:rPr>
          <w:lang w:val="en-GB"/>
        </w:rPr>
        <w:t>completed a standard consent form, guaranteeing</w:t>
      </w:r>
      <w:r w:rsidR="00016786">
        <w:rPr>
          <w:lang w:val="en-GB"/>
        </w:rPr>
        <w:t xml:space="preserve"> anonymity, confidentiality, </w:t>
      </w:r>
      <w:r>
        <w:rPr>
          <w:lang w:val="en-GB"/>
        </w:rPr>
        <w:t>data protection</w:t>
      </w:r>
      <w:r w:rsidR="00016786">
        <w:rPr>
          <w:lang w:val="en-GB"/>
        </w:rPr>
        <w:t xml:space="preserve"> and the right to withdraw without prejudice</w:t>
      </w:r>
      <w:r>
        <w:rPr>
          <w:lang w:val="en-GB"/>
        </w:rPr>
        <w:t xml:space="preserve">. They then completed the questionnaires. After </w:t>
      </w:r>
      <w:r w:rsidR="00072B30">
        <w:rPr>
          <w:lang w:val="en-GB"/>
        </w:rPr>
        <w:t>this,</w:t>
      </w:r>
      <w:r>
        <w:rPr>
          <w:lang w:val="en-GB"/>
        </w:rPr>
        <w:t xml:space="preserve"> participants filled out a brief feedback form and were provided with a completion code. This code was to be input on the Amazon website for their work to be reviewed and approved for payment. </w:t>
      </w:r>
    </w:p>
    <w:p w14:paraId="6027B4CC" w14:textId="77777777" w:rsidR="00D522AA" w:rsidRDefault="00D522AA" w:rsidP="00D522AA">
      <w:pPr>
        <w:rPr>
          <w:lang w:val="en-GB"/>
        </w:rPr>
      </w:pPr>
    </w:p>
    <w:p w14:paraId="6E4FD989" w14:textId="77777777" w:rsidR="00D522AA" w:rsidRDefault="00D522AA" w:rsidP="00D522AA">
      <w:pPr>
        <w:rPr>
          <w:sz w:val="28"/>
          <w:szCs w:val="28"/>
          <w:u w:val="single"/>
          <w:lang w:val="en-GB"/>
        </w:rPr>
      </w:pPr>
      <w:r>
        <w:rPr>
          <w:sz w:val="28"/>
          <w:szCs w:val="28"/>
          <w:u w:val="single"/>
          <w:lang w:val="en-GB"/>
        </w:rPr>
        <w:t>Analysis plan</w:t>
      </w:r>
    </w:p>
    <w:p w14:paraId="08595E66" w14:textId="77777777" w:rsidR="00D522AA" w:rsidRDefault="00D522AA" w:rsidP="00D522AA">
      <w:pPr>
        <w:rPr>
          <w:lang w:val="en-GB"/>
        </w:rPr>
      </w:pPr>
    </w:p>
    <w:p w14:paraId="5CD25248" w14:textId="749C0B1A" w:rsidR="00042A71" w:rsidRDefault="00D522AA" w:rsidP="00D522AA">
      <w:pPr>
        <w:rPr>
          <w:lang w:val="en-GB"/>
        </w:rPr>
      </w:pPr>
      <w:r>
        <w:rPr>
          <w:lang w:val="en-GB"/>
        </w:rPr>
        <w:tab/>
        <w:t xml:space="preserve">Several outcome variables </w:t>
      </w:r>
      <w:r w:rsidR="00D2554A">
        <w:rPr>
          <w:lang w:val="en-GB"/>
        </w:rPr>
        <w:t xml:space="preserve">were </w:t>
      </w:r>
      <w:r>
        <w:rPr>
          <w:lang w:val="en-GB"/>
        </w:rPr>
        <w:t xml:space="preserve">created </w:t>
      </w:r>
      <w:r w:rsidR="00D2554A">
        <w:rPr>
          <w:lang w:val="en-GB"/>
        </w:rPr>
        <w:t xml:space="preserve">to </w:t>
      </w:r>
      <w:r>
        <w:rPr>
          <w:lang w:val="en-GB"/>
        </w:rPr>
        <w:t xml:space="preserve">reflect generalisation within the game. The first is the highest level reached with three or more errors. This ought to reflect the level at which a participant learnt the </w:t>
      </w:r>
      <w:r w:rsidR="00042A71">
        <w:rPr>
          <w:lang w:val="en-GB"/>
        </w:rPr>
        <w:t xml:space="preserve">correct </w:t>
      </w:r>
      <w:r>
        <w:rPr>
          <w:lang w:val="en-GB"/>
        </w:rPr>
        <w:t xml:space="preserve">underlying rule, as in any subsequent stages they will make fewer or no errors. </w:t>
      </w:r>
      <w:r w:rsidR="00D2554A">
        <w:rPr>
          <w:lang w:val="en-GB"/>
        </w:rPr>
        <w:t xml:space="preserve">A lower number indicates </w:t>
      </w:r>
      <w:r w:rsidR="00042A71">
        <w:rPr>
          <w:lang w:val="en-GB"/>
        </w:rPr>
        <w:t>that they learnt</w:t>
      </w:r>
      <w:r w:rsidR="005B16B5">
        <w:rPr>
          <w:lang w:val="en-GB"/>
        </w:rPr>
        <w:t xml:space="preserve"> the rule sooner and therefore a</w:t>
      </w:r>
      <w:r w:rsidR="00042A71">
        <w:rPr>
          <w:lang w:val="en-GB"/>
        </w:rPr>
        <w:t xml:space="preserve"> </w:t>
      </w:r>
      <w:r w:rsidR="00D2554A">
        <w:rPr>
          <w:lang w:val="en-GB"/>
        </w:rPr>
        <w:t>higher</w:t>
      </w:r>
      <w:r w:rsidR="00042A71">
        <w:rPr>
          <w:lang w:val="en-GB"/>
        </w:rPr>
        <w:t xml:space="preserve"> level of</w:t>
      </w:r>
      <w:r w:rsidR="00D2554A">
        <w:rPr>
          <w:lang w:val="en-GB"/>
        </w:rPr>
        <w:t xml:space="preserve"> generalisation. </w:t>
      </w:r>
    </w:p>
    <w:p w14:paraId="50F51E87" w14:textId="2162D1EB" w:rsidR="00042A71" w:rsidRDefault="00D522AA" w:rsidP="00042A71">
      <w:pPr>
        <w:ind w:firstLine="720"/>
        <w:rPr>
          <w:lang w:val="en-GB"/>
        </w:rPr>
      </w:pPr>
      <w:r>
        <w:rPr>
          <w:lang w:val="en-GB"/>
        </w:rPr>
        <w:t xml:space="preserve">The next outcome variable is the median correct reaction time on stage seven divided by </w:t>
      </w:r>
      <w:r w:rsidR="00D2554A">
        <w:rPr>
          <w:lang w:val="en-GB"/>
        </w:rPr>
        <w:t xml:space="preserve">the median reaction time on </w:t>
      </w:r>
      <w:r>
        <w:rPr>
          <w:lang w:val="en-GB"/>
        </w:rPr>
        <w:t>stage one</w:t>
      </w:r>
      <w:r w:rsidR="00D2554A">
        <w:rPr>
          <w:lang w:val="en-GB"/>
        </w:rPr>
        <w:t>, which reflect</w:t>
      </w:r>
      <w:r w:rsidR="005B16B5">
        <w:rPr>
          <w:lang w:val="en-GB"/>
        </w:rPr>
        <w:t>s</w:t>
      </w:r>
      <w:r w:rsidR="00D2554A">
        <w:rPr>
          <w:lang w:val="en-GB"/>
        </w:rPr>
        <w:t xml:space="preserve"> speeding over the game – a lower ratio indicates greater </w:t>
      </w:r>
      <w:r w:rsidR="00D01B1B">
        <w:rPr>
          <w:lang w:val="en-GB"/>
        </w:rPr>
        <w:t xml:space="preserve">speeding and therefore greater </w:t>
      </w:r>
      <w:r w:rsidR="00D2554A">
        <w:rPr>
          <w:lang w:val="en-GB"/>
        </w:rPr>
        <w:t>generalisation</w:t>
      </w:r>
      <w:r>
        <w:rPr>
          <w:lang w:val="en-GB"/>
        </w:rPr>
        <w:t xml:space="preserve">. </w:t>
      </w:r>
    </w:p>
    <w:p w14:paraId="597BBB06" w14:textId="359EE403" w:rsidR="00042A71" w:rsidRDefault="00D522AA" w:rsidP="00D522AA">
      <w:pPr>
        <w:ind w:firstLine="720"/>
        <w:rPr>
          <w:lang w:val="en-GB"/>
        </w:rPr>
      </w:pPr>
      <w:r>
        <w:rPr>
          <w:lang w:val="en-GB"/>
        </w:rPr>
        <w:t xml:space="preserve">The percentage of errors made on stage </w:t>
      </w:r>
      <w:r w:rsidR="00D01B1B">
        <w:rPr>
          <w:lang w:val="en-GB"/>
        </w:rPr>
        <w:t xml:space="preserve">8 </w:t>
      </w:r>
      <w:r w:rsidR="00D2554A">
        <w:rPr>
          <w:lang w:val="en-GB"/>
        </w:rPr>
        <w:t xml:space="preserve">was </w:t>
      </w:r>
      <w:r>
        <w:rPr>
          <w:lang w:val="en-GB"/>
        </w:rPr>
        <w:t>analysed for all trial types, as well as the median correct reaction times</w:t>
      </w:r>
      <w:r w:rsidR="00D01B1B">
        <w:rPr>
          <w:lang w:val="en-GB"/>
        </w:rPr>
        <w:t>,</w:t>
      </w:r>
      <w:r>
        <w:rPr>
          <w:lang w:val="en-GB"/>
        </w:rPr>
        <w:t xml:space="preserve"> for </w:t>
      </w:r>
      <w:r w:rsidR="00D01B1B">
        <w:rPr>
          <w:lang w:val="en-GB"/>
        </w:rPr>
        <w:t xml:space="preserve">the ambiguous (types 2 and 5) and unambiguous (types 1,3 and 6) </w:t>
      </w:r>
      <w:r>
        <w:rPr>
          <w:lang w:val="en-GB"/>
        </w:rPr>
        <w:t>trial type</w:t>
      </w:r>
      <w:r w:rsidR="00D01B1B">
        <w:rPr>
          <w:lang w:val="en-GB"/>
        </w:rPr>
        <w:t>s</w:t>
      </w:r>
      <w:r>
        <w:rPr>
          <w:lang w:val="en-GB"/>
        </w:rPr>
        <w:t>.</w:t>
      </w:r>
      <w:r w:rsidR="00042A71">
        <w:rPr>
          <w:lang w:val="en-GB"/>
        </w:rPr>
        <w:t xml:space="preserve"> </w:t>
      </w:r>
      <w:r w:rsidR="00420710">
        <w:rPr>
          <w:lang w:val="en-GB"/>
        </w:rPr>
        <w:t>As faster RTs and fewer errors should also suggest higher generalisation, t</w:t>
      </w:r>
      <w:r w:rsidR="00042A71">
        <w:rPr>
          <w:lang w:val="en-GB"/>
        </w:rPr>
        <w:t xml:space="preserve">his was done in order to check if there were any associations between the questionnaire measures and any of the different trial types. </w:t>
      </w:r>
    </w:p>
    <w:p w14:paraId="47A8FD0B" w14:textId="32620A67" w:rsidR="00D522AA" w:rsidRDefault="00D522AA" w:rsidP="005B16B5">
      <w:pPr>
        <w:ind w:firstLine="720"/>
        <w:rPr>
          <w:lang w:val="en-GB"/>
        </w:rPr>
      </w:pPr>
      <w:r>
        <w:rPr>
          <w:lang w:val="en-GB"/>
        </w:rPr>
        <w:t xml:space="preserve"> </w:t>
      </w:r>
      <w:r w:rsidR="00D01B1B">
        <w:rPr>
          <w:lang w:val="en-GB"/>
        </w:rPr>
        <w:t>A</w:t>
      </w:r>
      <w:r>
        <w:rPr>
          <w:lang w:val="en-GB"/>
        </w:rPr>
        <w:t xml:space="preserve">mbiguous minus unambiguous </w:t>
      </w:r>
      <w:r w:rsidR="00D01B1B">
        <w:rPr>
          <w:lang w:val="en-GB"/>
        </w:rPr>
        <w:t xml:space="preserve">median correct reaction time </w:t>
      </w:r>
      <w:r w:rsidR="00D2554A">
        <w:rPr>
          <w:lang w:val="en-GB"/>
        </w:rPr>
        <w:t>was calculated</w:t>
      </w:r>
      <w:r>
        <w:rPr>
          <w:lang w:val="en-GB"/>
        </w:rPr>
        <w:t xml:space="preserve">. </w:t>
      </w:r>
      <w:r w:rsidR="00042A71">
        <w:rPr>
          <w:lang w:val="en-GB"/>
        </w:rPr>
        <w:t xml:space="preserve">Unambiguous trials are supposed to be more straightforward and so comparing the reaction time on ambiguous </w:t>
      </w:r>
      <w:r w:rsidR="00420710">
        <w:rPr>
          <w:lang w:val="en-GB"/>
        </w:rPr>
        <w:t>trials</w:t>
      </w:r>
      <w:r w:rsidR="00042A71">
        <w:rPr>
          <w:lang w:val="en-GB"/>
        </w:rPr>
        <w:t xml:space="preserve"> relative to unambiguous ones suggests how well a participant</w:t>
      </w:r>
      <w:r w:rsidR="00420710">
        <w:rPr>
          <w:lang w:val="en-GB"/>
        </w:rPr>
        <w:t xml:space="preserve"> </w:t>
      </w:r>
      <w:r w:rsidR="00042A71">
        <w:rPr>
          <w:lang w:val="en-GB"/>
        </w:rPr>
        <w:t xml:space="preserve">is able to generalise the rule they have learnt to the new ambiguous trial. </w:t>
      </w:r>
      <w:r w:rsidR="00420710">
        <w:rPr>
          <w:lang w:val="en-GB"/>
        </w:rPr>
        <w:t>A lower score (smaller difference) should therefore indicate greater generalisation.</w:t>
      </w:r>
      <w:r w:rsidR="005B16B5">
        <w:rPr>
          <w:lang w:val="en-GB"/>
        </w:rPr>
        <w:t xml:space="preserve"> </w:t>
      </w:r>
      <w:r w:rsidR="000D69D4">
        <w:rPr>
          <w:lang w:val="en-GB"/>
        </w:rPr>
        <w:t xml:space="preserve">Finally, </w:t>
      </w:r>
      <w:r>
        <w:rPr>
          <w:lang w:val="en-GB"/>
        </w:rPr>
        <w:t xml:space="preserve">the percentage of errors on stage </w:t>
      </w:r>
      <w:r w:rsidR="00D01B1B">
        <w:rPr>
          <w:lang w:val="en-GB"/>
        </w:rPr>
        <w:t xml:space="preserve">8 </w:t>
      </w:r>
      <w:r>
        <w:rPr>
          <w:lang w:val="en-GB"/>
        </w:rPr>
        <w:t>ambiguous trials minus unambiguous trials</w:t>
      </w:r>
      <w:r w:rsidR="000D69D4">
        <w:rPr>
          <w:lang w:val="en-GB"/>
        </w:rPr>
        <w:t xml:space="preserve"> was calculated</w:t>
      </w:r>
      <w:r w:rsidR="005B16B5">
        <w:rPr>
          <w:lang w:val="en-GB"/>
        </w:rPr>
        <w:t xml:space="preserve">. Again </w:t>
      </w:r>
      <w:r w:rsidR="00D01B1B">
        <w:rPr>
          <w:lang w:val="en-GB"/>
        </w:rPr>
        <w:t>a lower score (smaller difference) indicating greater generalisation</w:t>
      </w:r>
      <w:r>
        <w:rPr>
          <w:lang w:val="en-GB"/>
        </w:rPr>
        <w:t xml:space="preserve">. </w:t>
      </w:r>
    </w:p>
    <w:p w14:paraId="39005C19" w14:textId="29534238" w:rsidR="00D522AA" w:rsidRDefault="00D522AA" w:rsidP="00D522AA">
      <w:pPr>
        <w:ind w:firstLine="720"/>
        <w:rPr>
          <w:lang w:val="en-GB"/>
        </w:rPr>
      </w:pPr>
      <w:r>
        <w:rPr>
          <w:lang w:val="en-GB"/>
        </w:rPr>
        <w:t xml:space="preserve">Bivariate Pearson’s correlations </w:t>
      </w:r>
      <w:r w:rsidR="000D69D4">
        <w:rPr>
          <w:lang w:val="en-GB"/>
        </w:rPr>
        <w:t xml:space="preserve">were </w:t>
      </w:r>
      <w:r>
        <w:rPr>
          <w:lang w:val="en-GB"/>
        </w:rPr>
        <w:t xml:space="preserve">performed </w:t>
      </w:r>
      <w:r w:rsidR="000D69D4">
        <w:rPr>
          <w:lang w:val="en-GB"/>
        </w:rPr>
        <w:t xml:space="preserve">between </w:t>
      </w:r>
      <w:r>
        <w:rPr>
          <w:lang w:val="en-GB"/>
        </w:rPr>
        <w:t>each of these variables and the questionnaire measures</w:t>
      </w:r>
      <w:r w:rsidR="00420710">
        <w:rPr>
          <w:lang w:val="en-GB"/>
        </w:rPr>
        <w:t>.</w:t>
      </w:r>
      <w:r>
        <w:rPr>
          <w:lang w:val="en-GB"/>
        </w:rPr>
        <w:t xml:space="preserve"> The correlation with Z</w:t>
      </w:r>
      <w:r w:rsidR="000D69D4">
        <w:rPr>
          <w:lang w:val="en-GB"/>
        </w:rPr>
        <w:t>ung</w:t>
      </w:r>
      <w:r>
        <w:rPr>
          <w:lang w:val="en-GB"/>
        </w:rPr>
        <w:t xml:space="preserve"> is the primary of interest</w:t>
      </w:r>
      <w:r w:rsidR="00420710">
        <w:rPr>
          <w:lang w:val="en-GB"/>
        </w:rPr>
        <w:t xml:space="preserve"> and how this relationship differs from the correlation with the positive and negative generalisation questionnaire measures. </w:t>
      </w:r>
    </w:p>
    <w:p w14:paraId="5DDA0166" w14:textId="77777777" w:rsidR="00D522AA" w:rsidRDefault="00D522AA" w:rsidP="00D522AA">
      <w:pPr>
        <w:rPr>
          <w:lang w:val="en-GB"/>
        </w:rPr>
      </w:pPr>
    </w:p>
    <w:p w14:paraId="0F74897D" w14:textId="77777777" w:rsidR="00D522AA" w:rsidRDefault="00D522AA" w:rsidP="00D522AA">
      <w:pPr>
        <w:jc w:val="center"/>
        <w:rPr>
          <w:sz w:val="36"/>
          <w:szCs w:val="36"/>
          <w:u w:val="single"/>
          <w:lang w:val="en-GB"/>
        </w:rPr>
      </w:pPr>
      <w:r>
        <w:rPr>
          <w:sz w:val="36"/>
          <w:szCs w:val="36"/>
          <w:u w:val="single"/>
          <w:lang w:val="en-GB"/>
        </w:rPr>
        <w:lastRenderedPageBreak/>
        <w:t>Results</w:t>
      </w:r>
    </w:p>
    <w:p w14:paraId="04CB3550" w14:textId="77777777" w:rsidR="00D522AA" w:rsidRDefault="00D522AA" w:rsidP="00D522AA">
      <w:pPr>
        <w:rPr>
          <w:lang w:val="en-GB"/>
        </w:rPr>
      </w:pPr>
    </w:p>
    <w:p w14:paraId="02C8FAAF" w14:textId="77777777" w:rsidR="00D522AA" w:rsidRDefault="00D522AA" w:rsidP="00D522AA">
      <w:pPr>
        <w:rPr>
          <w:u w:val="single"/>
          <w:lang w:val="en-GB"/>
        </w:rPr>
      </w:pPr>
      <w:r>
        <w:rPr>
          <w:u w:val="single"/>
          <w:lang w:val="en-GB"/>
        </w:rPr>
        <w:t>Descriptive statistics</w:t>
      </w:r>
    </w:p>
    <w:p w14:paraId="7345BD06" w14:textId="77777777" w:rsidR="00D522AA" w:rsidRDefault="00D522AA" w:rsidP="00D522AA">
      <w:pPr>
        <w:rPr>
          <w:lang w:val="en-GB"/>
        </w:rPr>
      </w:pPr>
    </w:p>
    <w:p w14:paraId="55718AE3" w14:textId="4CC80E8D" w:rsidR="00D522AA" w:rsidRDefault="00D522AA" w:rsidP="00D522AA">
      <w:pPr>
        <w:ind w:firstLine="720"/>
        <w:rPr>
          <w:lang w:val="en-GB"/>
        </w:rPr>
      </w:pPr>
      <w:r w:rsidRPr="00C67CC3">
        <w:rPr>
          <w:u w:val="single"/>
          <w:lang w:val="en-GB"/>
        </w:rPr>
        <w:t>Participant final sample</w:t>
      </w:r>
    </w:p>
    <w:p w14:paraId="7FEA1308" w14:textId="77777777" w:rsidR="00D522AA" w:rsidRDefault="00D522AA" w:rsidP="00D522AA">
      <w:pPr>
        <w:rPr>
          <w:lang w:val="en-GB"/>
        </w:rPr>
      </w:pPr>
    </w:p>
    <w:p w14:paraId="51E921AD" w14:textId="77777777" w:rsidR="00D522AA" w:rsidRDefault="00D522AA" w:rsidP="00D522AA">
      <w:pPr>
        <w:rPr>
          <w:lang w:val="en-GB"/>
        </w:rPr>
      </w:pPr>
      <w:r>
        <w:rPr>
          <w:lang w:val="en-GB"/>
        </w:rPr>
        <w:tab/>
      </w:r>
    </w:p>
    <w:p w14:paraId="77BDC8C7" w14:textId="55EEC234" w:rsidR="00D522AA" w:rsidRDefault="00D522AA" w:rsidP="00D522AA">
      <w:pPr>
        <w:rPr>
          <w:lang w:val="en-GB"/>
        </w:rPr>
      </w:pPr>
      <w:r>
        <w:rPr>
          <w:lang w:val="en-GB"/>
        </w:rPr>
        <w:tab/>
      </w:r>
      <w:r w:rsidR="0060784F">
        <w:rPr>
          <w:lang w:val="en-GB"/>
        </w:rPr>
        <w:t xml:space="preserve">Seven participants who exceed </w:t>
      </w:r>
      <w:r w:rsidR="000B131D">
        <w:rPr>
          <w:lang w:val="en-GB"/>
        </w:rPr>
        <w:t>1,000 trials were excluded (</w:t>
      </w:r>
      <w:r w:rsidR="0060784F">
        <w:rPr>
          <w:lang w:val="en-GB"/>
        </w:rPr>
        <w:t xml:space="preserve">figure 1). </w:t>
      </w:r>
      <w:r>
        <w:rPr>
          <w:lang w:val="en-GB"/>
        </w:rPr>
        <w:t xml:space="preserve">This was </w:t>
      </w:r>
      <w:r w:rsidR="000D69D4">
        <w:rPr>
          <w:lang w:val="en-GB"/>
        </w:rPr>
        <w:t xml:space="preserve">substantially </w:t>
      </w:r>
      <w:r>
        <w:rPr>
          <w:lang w:val="en-GB"/>
        </w:rPr>
        <w:t xml:space="preserve">more than </w:t>
      </w:r>
      <w:r w:rsidR="00AE7272">
        <w:rPr>
          <w:lang w:val="en-GB"/>
        </w:rPr>
        <w:t xml:space="preserve">the remainder of </w:t>
      </w:r>
      <w:r>
        <w:rPr>
          <w:lang w:val="en-GB"/>
        </w:rPr>
        <w:t>participants</w:t>
      </w:r>
      <w:r w:rsidR="00AE7272">
        <w:rPr>
          <w:lang w:val="en-GB"/>
        </w:rPr>
        <w:t xml:space="preserve"> who completed the game</w:t>
      </w:r>
      <w:r>
        <w:rPr>
          <w:lang w:val="en-GB"/>
        </w:rPr>
        <w:t>, whose mean</w:t>
      </w:r>
      <w:r w:rsidR="000D69D4">
        <w:rPr>
          <w:lang w:val="en-GB"/>
        </w:rPr>
        <w:t xml:space="preserve"> </w:t>
      </w:r>
      <w:r>
        <w:rPr>
          <w:lang w:val="en-GB"/>
        </w:rPr>
        <w:t xml:space="preserve">(SD) number of trials was 172 (142). </w:t>
      </w:r>
      <w:r w:rsidR="00016786">
        <w:rPr>
          <w:lang w:val="en-GB"/>
        </w:rPr>
        <w:t>This could be a</w:t>
      </w:r>
      <w:r w:rsidR="0060784F">
        <w:rPr>
          <w:lang w:val="en-GB"/>
        </w:rPr>
        <w:t xml:space="preserve"> function of the use of “bots” </w:t>
      </w:r>
      <w:r w:rsidR="00016786" w:rsidRPr="00C91505">
        <w:rPr>
          <w:lang w:val="en-GB"/>
        </w:rPr>
        <w:t>(Stokel-Walker, 2018).</w:t>
      </w:r>
      <w:r w:rsidR="000D69D4">
        <w:rPr>
          <w:lang w:val="en-GB"/>
        </w:rPr>
        <w:t xml:space="preserve"> </w:t>
      </w:r>
      <w:r>
        <w:rPr>
          <w:lang w:val="en-GB"/>
        </w:rPr>
        <w:t xml:space="preserve">The </w:t>
      </w:r>
      <w:r w:rsidR="00AE7272">
        <w:rPr>
          <w:lang w:val="en-GB"/>
        </w:rPr>
        <w:t xml:space="preserve">final </w:t>
      </w:r>
      <w:r>
        <w:rPr>
          <w:lang w:val="en-GB"/>
        </w:rPr>
        <w:t xml:space="preserve">analysis </w:t>
      </w:r>
      <w:r w:rsidR="00AE7272">
        <w:rPr>
          <w:lang w:val="en-GB"/>
        </w:rPr>
        <w:t xml:space="preserve">was </w:t>
      </w:r>
      <w:r>
        <w:rPr>
          <w:lang w:val="en-GB"/>
        </w:rPr>
        <w:t xml:space="preserve">based on the remaining sample of 272 participants. </w:t>
      </w:r>
    </w:p>
    <w:p w14:paraId="4AFA967E" w14:textId="77777777" w:rsidR="007007C4" w:rsidRDefault="007007C4" w:rsidP="00D522AA">
      <w:pPr>
        <w:rPr>
          <w:lang w:val="en-GB"/>
        </w:rPr>
      </w:pPr>
    </w:p>
    <w:p w14:paraId="0A6C2E87" w14:textId="457A1773" w:rsidR="007007C4" w:rsidRDefault="00122FA8" w:rsidP="00C91505">
      <w:pPr>
        <w:ind w:firstLine="720"/>
        <w:rPr>
          <w:lang w:val="en-GB"/>
        </w:rPr>
      </w:pPr>
      <w:r>
        <w:rPr>
          <w:u w:val="single"/>
          <w:lang w:val="en-GB"/>
        </w:rPr>
        <w:t>Participants not in final sample</w:t>
      </w:r>
    </w:p>
    <w:p w14:paraId="46CC7FD1" w14:textId="77777777" w:rsidR="00D522AA" w:rsidRDefault="00D522AA" w:rsidP="00D522AA">
      <w:pPr>
        <w:rPr>
          <w:lang w:val="en-GB"/>
        </w:rPr>
      </w:pPr>
    </w:p>
    <w:p w14:paraId="14DD52D5" w14:textId="7AE9C673" w:rsidR="002C3177" w:rsidRPr="0060784F" w:rsidRDefault="007007C4" w:rsidP="00D522AA">
      <w:pPr>
        <w:rPr>
          <w:lang w:val="en-GB"/>
        </w:rPr>
      </w:pPr>
      <w:r>
        <w:rPr>
          <w:lang w:val="en-GB"/>
        </w:rPr>
        <w:tab/>
      </w:r>
      <w:r w:rsidR="000B7912">
        <w:rPr>
          <w:lang w:val="en-GB"/>
        </w:rPr>
        <w:t>Using an independent samples t-test, t</w:t>
      </w:r>
      <w:r>
        <w:rPr>
          <w:lang w:val="en-GB"/>
        </w:rPr>
        <w:t>he 170 participants who completed the Zung questionnaire but not the entire task had a higher mean Zung score than those who did complete the game, with a marginally significant difference of 2.3 points</w:t>
      </w:r>
      <w:r w:rsidR="000B7912">
        <w:rPr>
          <w:lang w:val="en-GB"/>
        </w:rPr>
        <w:t xml:space="preserve"> (SD: 11.40, t=2.10, df = 351, p</w:t>
      </w:r>
      <w:r>
        <w:rPr>
          <w:lang w:val="en-GB"/>
        </w:rPr>
        <w:t>= 0.038).</w:t>
      </w:r>
      <w:r w:rsidR="00EB2809">
        <w:rPr>
          <w:lang w:val="en-GB"/>
        </w:rPr>
        <w:t xml:space="preserve"> However, when comparing the ZUNG score of those who went on to complete stage 1 (n=90), but not the entire task, with those who completed the entire task, </w:t>
      </w:r>
      <w:r w:rsidR="0060784F">
        <w:rPr>
          <w:lang w:val="en-GB"/>
        </w:rPr>
        <w:t>this difference disappeared</w:t>
      </w:r>
      <w:r w:rsidR="00EB2809">
        <w:rPr>
          <w:lang w:val="en-GB"/>
        </w:rPr>
        <w:t xml:space="preserve"> (p=0.792)</w:t>
      </w:r>
    </w:p>
    <w:p w14:paraId="581E9B91" w14:textId="42DF47E7" w:rsidR="00D522AA" w:rsidRDefault="002C3177" w:rsidP="00D522AA">
      <w:pPr>
        <w:rPr>
          <w:lang w:val="en-GB"/>
        </w:rPr>
      </w:pPr>
      <w:r>
        <w:rPr>
          <w:lang w:val="en-GB"/>
        </w:rPr>
        <w:tab/>
      </w:r>
    </w:p>
    <w:p w14:paraId="2942EA43" w14:textId="30A9AC52" w:rsidR="00D522AA" w:rsidRDefault="00D522AA" w:rsidP="00D522AA">
      <w:pPr>
        <w:ind w:firstLine="720"/>
        <w:rPr>
          <w:lang w:val="en-GB"/>
        </w:rPr>
      </w:pPr>
      <w:r>
        <w:rPr>
          <w:u w:val="single"/>
          <w:lang w:val="en-GB"/>
        </w:rPr>
        <w:t>Questionnaire</w:t>
      </w:r>
      <w:r w:rsidRPr="00C67CC3">
        <w:rPr>
          <w:u w:val="single"/>
          <w:lang w:val="en-GB"/>
        </w:rPr>
        <w:t xml:space="preserve"> scores</w:t>
      </w:r>
    </w:p>
    <w:p w14:paraId="0721C4FD" w14:textId="77777777" w:rsidR="00D522AA" w:rsidRDefault="00D522AA" w:rsidP="00D522AA">
      <w:pPr>
        <w:rPr>
          <w:lang w:val="en-GB"/>
        </w:rPr>
      </w:pPr>
    </w:p>
    <w:p w14:paraId="358EDDAD" w14:textId="0FBCFA52" w:rsidR="00D522AA" w:rsidRDefault="00D522AA" w:rsidP="00D522AA">
      <w:pPr>
        <w:rPr>
          <w:lang w:val="en-GB"/>
        </w:rPr>
      </w:pPr>
      <w:r>
        <w:rPr>
          <w:lang w:val="en-GB"/>
        </w:rPr>
        <w:tab/>
      </w:r>
      <w:r w:rsidR="007344DE">
        <w:rPr>
          <w:lang w:val="en-GB"/>
        </w:rPr>
        <w:t>Summary</w:t>
      </w:r>
      <w:r>
        <w:rPr>
          <w:lang w:val="en-GB"/>
        </w:rPr>
        <w:t xml:space="preserve"> scores on the questionnaires are presented in table </w:t>
      </w:r>
      <w:r w:rsidR="007344DE">
        <w:rPr>
          <w:lang w:val="en-GB"/>
        </w:rPr>
        <w:t>3. The</w:t>
      </w:r>
      <w:r>
        <w:rPr>
          <w:lang w:val="en-GB"/>
        </w:rPr>
        <w:t xml:space="preserve"> sample had a relatively low level of depressive symptoms with a mean</w:t>
      </w:r>
      <w:r w:rsidR="00CC074B">
        <w:rPr>
          <w:lang w:val="en-GB"/>
        </w:rPr>
        <w:t xml:space="preserve"> </w:t>
      </w:r>
      <w:r>
        <w:rPr>
          <w:lang w:val="en-GB"/>
        </w:rPr>
        <w:t xml:space="preserve">(SD) </w:t>
      </w:r>
      <w:r w:rsidR="000B131D">
        <w:rPr>
          <w:lang w:val="en-GB"/>
        </w:rPr>
        <w:t>Zung</w:t>
      </w:r>
      <w:r>
        <w:rPr>
          <w:lang w:val="en-GB"/>
        </w:rPr>
        <w:t xml:space="preserve"> of 36</w:t>
      </w:r>
      <w:r w:rsidR="00CC074B">
        <w:rPr>
          <w:lang w:val="en-GB"/>
        </w:rPr>
        <w:t xml:space="preserve"> </w:t>
      </w:r>
      <w:r>
        <w:rPr>
          <w:lang w:val="en-GB"/>
        </w:rPr>
        <w:t xml:space="preserve">(11). A score between 50 and 59 indicates mild depression, with 35 participants falling into this category. Five participants scored above 60 and only 2 of these scored above 70, indicating severe depression. </w:t>
      </w:r>
    </w:p>
    <w:p w14:paraId="44DAFF6D" w14:textId="0971B6F4" w:rsidR="00D522AA" w:rsidRDefault="006E532C" w:rsidP="00D522AA">
      <w:pPr>
        <w:ind w:firstLine="720"/>
        <w:rPr>
          <w:lang w:val="en-GB"/>
        </w:rPr>
      </w:pPr>
      <w:r>
        <w:rPr>
          <w:lang w:val="en-GB"/>
        </w:rPr>
        <w:t>Twenty-six</w:t>
      </w:r>
      <w:r w:rsidR="00D522AA">
        <w:rPr>
          <w:lang w:val="en-GB"/>
        </w:rPr>
        <w:t xml:space="preserve"> reported having a current diagnosis of </w:t>
      </w:r>
      <w:r w:rsidR="00CC074B">
        <w:rPr>
          <w:lang w:val="en-GB"/>
        </w:rPr>
        <w:t>(s</w:t>
      </w:r>
      <w:r w:rsidR="00D522AA">
        <w:rPr>
          <w:lang w:val="en-GB"/>
        </w:rPr>
        <w:t xml:space="preserve">ee </w:t>
      </w:r>
      <w:r w:rsidR="00CC074B">
        <w:rPr>
          <w:lang w:val="en-GB"/>
        </w:rPr>
        <w:t>T</w:t>
      </w:r>
      <w:r w:rsidR="00D522AA">
        <w:rPr>
          <w:lang w:val="en-GB"/>
        </w:rPr>
        <w:t>able 4</w:t>
      </w:r>
      <w:r w:rsidR="00CC074B">
        <w:rPr>
          <w:lang w:val="en-GB"/>
        </w:rPr>
        <w:t>)</w:t>
      </w:r>
      <w:r w:rsidR="00D522AA">
        <w:rPr>
          <w:lang w:val="en-GB"/>
        </w:rPr>
        <w:t xml:space="preserve">. Two of these were for first time diagnoses and 12 were for recurring co-morbid depression and anxiety disorders. </w:t>
      </w:r>
    </w:p>
    <w:p w14:paraId="2085E0AD" w14:textId="77777777" w:rsidR="00D522AA" w:rsidRDefault="00D522AA" w:rsidP="00D522AA">
      <w:pPr>
        <w:ind w:firstLine="720"/>
        <w:rPr>
          <w:lang w:val="en-GB"/>
        </w:rPr>
      </w:pPr>
    </w:p>
    <w:tbl>
      <w:tblPr>
        <w:tblW w:w="9050" w:type="dxa"/>
        <w:tblInd w:w="14" w:type="dxa"/>
        <w:tblLook w:val="04A0" w:firstRow="1" w:lastRow="0" w:firstColumn="1" w:lastColumn="0" w:noHBand="0" w:noVBand="1"/>
      </w:tblPr>
      <w:tblGrid>
        <w:gridCol w:w="2020"/>
        <w:gridCol w:w="1560"/>
        <w:gridCol w:w="1440"/>
        <w:gridCol w:w="1175"/>
        <w:gridCol w:w="2855"/>
      </w:tblGrid>
      <w:tr w:rsidR="00D522AA" w:rsidRPr="001147CF" w14:paraId="01763289" w14:textId="77777777" w:rsidTr="00960AB8">
        <w:trPr>
          <w:trHeight w:val="300"/>
        </w:trPr>
        <w:tc>
          <w:tcPr>
            <w:tcW w:w="2020" w:type="dxa"/>
            <w:tcBorders>
              <w:top w:val="nil"/>
              <w:left w:val="nil"/>
              <w:bottom w:val="nil"/>
              <w:right w:val="nil"/>
            </w:tcBorders>
            <w:shd w:val="clear" w:color="auto" w:fill="auto"/>
            <w:noWrap/>
            <w:vAlign w:val="bottom"/>
            <w:hideMark/>
          </w:tcPr>
          <w:p w14:paraId="4B090BC9" w14:textId="77777777" w:rsidR="00D522AA" w:rsidRPr="001147CF" w:rsidRDefault="00D522AA" w:rsidP="00960AB8">
            <w:pPr>
              <w:rPr>
                <w:sz w:val="20"/>
                <w:szCs w:val="20"/>
              </w:rPr>
            </w:pP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60E0A" w14:textId="77777777" w:rsidR="00D522AA" w:rsidRPr="001147CF" w:rsidRDefault="00D522AA" w:rsidP="00960AB8">
            <w:pPr>
              <w:jc w:val="center"/>
              <w:rPr>
                <w:rFonts w:ascii="Calibri" w:eastAsia="Times New Roman" w:hAnsi="Calibri"/>
                <w:b/>
                <w:color w:val="000000"/>
                <w:sz w:val="22"/>
                <w:szCs w:val="22"/>
              </w:rPr>
            </w:pPr>
            <w:r w:rsidRPr="001147CF">
              <w:rPr>
                <w:rFonts w:ascii="Calibri" w:eastAsia="Times New Roman" w:hAnsi="Calibri"/>
                <w:b/>
                <w:color w:val="000000"/>
                <w:sz w:val="22"/>
                <w:szCs w:val="22"/>
              </w:rPr>
              <w:t>Mean (</w:t>
            </w:r>
            <w:r w:rsidRPr="001147CF">
              <w:rPr>
                <w:rFonts w:ascii="Calibri" w:eastAsia="Times New Roman" w:hAnsi="Calibri"/>
                <w:b/>
                <w:i/>
                <w:color w:val="000000"/>
                <w:sz w:val="22"/>
                <w:szCs w:val="22"/>
              </w:rPr>
              <w:t>SD</w:t>
            </w:r>
            <w:r w:rsidRPr="001147CF">
              <w:rPr>
                <w:rFonts w:ascii="Calibri" w:eastAsia="Times New Roman" w:hAnsi="Calibri"/>
                <w:b/>
                <w:color w:val="000000"/>
                <w:sz w:val="22"/>
                <w:szCs w:val="22"/>
              </w:rPr>
              <w:t>)</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A255E51" w14:textId="77777777" w:rsidR="00D522AA" w:rsidRPr="001147CF" w:rsidRDefault="00D522AA" w:rsidP="00960AB8">
            <w:pPr>
              <w:jc w:val="center"/>
              <w:rPr>
                <w:rFonts w:ascii="Calibri" w:eastAsia="Times New Roman" w:hAnsi="Calibri"/>
                <w:b/>
                <w:color w:val="000000"/>
                <w:sz w:val="22"/>
                <w:szCs w:val="22"/>
              </w:rPr>
            </w:pPr>
            <w:r w:rsidRPr="001147CF">
              <w:rPr>
                <w:rFonts w:ascii="Calibri" w:eastAsia="Times New Roman" w:hAnsi="Calibri"/>
                <w:b/>
                <w:color w:val="000000"/>
                <w:sz w:val="22"/>
                <w:szCs w:val="22"/>
              </w:rPr>
              <w:t>Median (</w:t>
            </w:r>
            <w:r w:rsidRPr="004676B6">
              <w:rPr>
                <w:rFonts w:ascii="Calibri" w:eastAsia="Times New Roman" w:hAnsi="Calibri"/>
                <w:b/>
                <w:i/>
                <w:color w:val="000000"/>
                <w:sz w:val="22"/>
                <w:szCs w:val="22"/>
              </w:rPr>
              <w:t>IQR</w:t>
            </w:r>
            <w:r w:rsidRPr="001147CF">
              <w:rPr>
                <w:rFonts w:ascii="Calibri" w:eastAsia="Times New Roman" w:hAnsi="Calibri"/>
                <w:b/>
                <w:color w:val="000000"/>
                <w:sz w:val="22"/>
                <w:szCs w:val="22"/>
              </w:rPr>
              <w:t>)</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14:paraId="76A0043E" w14:textId="77777777" w:rsidR="00D522AA" w:rsidRPr="001147CF" w:rsidRDefault="00D522AA" w:rsidP="00960AB8">
            <w:pPr>
              <w:jc w:val="center"/>
              <w:rPr>
                <w:rFonts w:ascii="Calibri" w:eastAsia="Times New Roman" w:hAnsi="Calibri"/>
                <w:b/>
                <w:color w:val="000000"/>
                <w:sz w:val="22"/>
                <w:szCs w:val="22"/>
              </w:rPr>
            </w:pPr>
            <w:r w:rsidRPr="001147CF">
              <w:rPr>
                <w:rFonts w:ascii="Calibri" w:eastAsia="Times New Roman" w:hAnsi="Calibri"/>
                <w:b/>
                <w:color w:val="000000"/>
                <w:sz w:val="22"/>
                <w:szCs w:val="22"/>
              </w:rPr>
              <w:t>Range</w:t>
            </w:r>
          </w:p>
        </w:tc>
        <w:tc>
          <w:tcPr>
            <w:tcW w:w="2855" w:type="dxa"/>
            <w:tcBorders>
              <w:top w:val="single" w:sz="4" w:space="0" w:color="auto"/>
              <w:left w:val="nil"/>
              <w:bottom w:val="single" w:sz="4" w:space="0" w:color="auto"/>
              <w:right w:val="single" w:sz="4" w:space="0" w:color="auto"/>
            </w:tcBorders>
          </w:tcPr>
          <w:p w14:paraId="73CFAEEA" w14:textId="77777777" w:rsidR="00D522AA" w:rsidRPr="001147CF" w:rsidRDefault="00D522AA" w:rsidP="00960AB8">
            <w:pPr>
              <w:rPr>
                <w:rFonts w:ascii="Calibri" w:eastAsia="Times New Roman" w:hAnsi="Calibri"/>
                <w:b/>
                <w:color w:val="000000"/>
                <w:sz w:val="22"/>
                <w:szCs w:val="22"/>
              </w:rPr>
            </w:pPr>
            <w:r>
              <w:rPr>
                <w:rFonts w:ascii="Calibri" w:eastAsia="Times New Roman" w:hAnsi="Calibri"/>
                <w:b/>
                <w:color w:val="000000"/>
                <w:sz w:val="22"/>
                <w:szCs w:val="22"/>
              </w:rPr>
              <w:t>Minimum /maximum possible</w:t>
            </w:r>
          </w:p>
        </w:tc>
      </w:tr>
      <w:tr w:rsidR="00D522AA" w:rsidRPr="001147CF" w14:paraId="41919BFC" w14:textId="77777777" w:rsidTr="00960AB8">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2E7D580F" w14:textId="77777777" w:rsidR="00D522AA" w:rsidRPr="00B92DE6" w:rsidRDefault="00D522AA" w:rsidP="00960AB8">
            <w:pPr>
              <w:rPr>
                <w:rFonts w:ascii="Calibri" w:eastAsia="Times New Roman" w:hAnsi="Calibri"/>
                <w:color w:val="000000"/>
                <w:sz w:val="22"/>
                <w:szCs w:val="22"/>
              </w:rPr>
            </w:pPr>
            <w:r w:rsidRPr="0036639D">
              <w:rPr>
                <w:rFonts w:ascii="Calibri" w:eastAsia="Times New Roman" w:hAnsi="Calibri"/>
                <w:b/>
                <w:color w:val="000000"/>
                <w:sz w:val="22"/>
                <w:szCs w:val="22"/>
              </w:rPr>
              <w:t>ZUNG</w:t>
            </w:r>
          </w:p>
        </w:tc>
        <w:tc>
          <w:tcPr>
            <w:tcW w:w="1560" w:type="dxa"/>
            <w:tcBorders>
              <w:top w:val="nil"/>
              <w:left w:val="nil"/>
              <w:bottom w:val="single" w:sz="4" w:space="0" w:color="auto"/>
              <w:right w:val="single" w:sz="4" w:space="0" w:color="auto"/>
            </w:tcBorders>
            <w:shd w:val="clear" w:color="auto" w:fill="F2F2F2" w:themeFill="background1" w:themeFillShade="F2"/>
            <w:noWrap/>
            <w:vAlign w:val="bottom"/>
            <w:hideMark/>
          </w:tcPr>
          <w:p w14:paraId="19A80A53"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36.31 (</w:t>
            </w:r>
            <w:r w:rsidRPr="001147CF">
              <w:rPr>
                <w:rFonts w:ascii="Calibri" w:eastAsia="Times New Roman" w:hAnsi="Calibri"/>
                <w:i/>
                <w:color w:val="000000"/>
                <w:sz w:val="22"/>
                <w:szCs w:val="22"/>
              </w:rPr>
              <w:t>11.09</w:t>
            </w:r>
            <w:r w:rsidRPr="001147CF">
              <w:rPr>
                <w:rFonts w:ascii="Calibri" w:eastAsia="Times New Roman" w:hAnsi="Calibri"/>
                <w:color w:val="000000"/>
                <w:sz w:val="22"/>
                <w:szCs w:val="22"/>
              </w:rPr>
              <w:t>)</w:t>
            </w:r>
          </w:p>
        </w:tc>
        <w:tc>
          <w:tcPr>
            <w:tcW w:w="1440" w:type="dxa"/>
            <w:tcBorders>
              <w:top w:val="nil"/>
              <w:left w:val="nil"/>
              <w:bottom w:val="single" w:sz="4" w:space="0" w:color="auto"/>
              <w:right w:val="single" w:sz="4" w:space="0" w:color="auto"/>
            </w:tcBorders>
            <w:shd w:val="clear" w:color="auto" w:fill="F2F2F2" w:themeFill="background1" w:themeFillShade="F2"/>
            <w:noWrap/>
            <w:vAlign w:val="bottom"/>
            <w:hideMark/>
          </w:tcPr>
          <w:p w14:paraId="5EA0CD15"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34 (</w:t>
            </w:r>
            <w:r w:rsidRPr="001147CF">
              <w:rPr>
                <w:rFonts w:ascii="Calibri" w:eastAsia="Times New Roman" w:hAnsi="Calibri"/>
                <w:i/>
                <w:color w:val="000000"/>
                <w:sz w:val="22"/>
                <w:szCs w:val="22"/>
              </w:rPr>
              <w:t>18</w:t>
            </w:r>
            <w:r w:rsidRPr="001147CF">
              <w:rPr>
                <w:rFonts w:ascii="Calibri" w:eastAsia="Times New Roman" w:hAnsi="Calibri"/>
                <w:color w:val="000000"/>
                <w:sz w:val="22"/>
                <w:szCs w:val="22"/>
              </w:rPr>
              <w:t>)</w:t>
            </w:r>
          </w:p>
        </w:tc>
        <w:tc>
          <w:tcPr>
            <w:tcW w:w="1175" w:type="dxa"/>
            <w:tcBorders>
              <w:top w:val="nil"/>
              <w:left w:val="nil"/>
              <w:bottom w:val="single" w:sz="4" w:space="0" w:color="auto"/>
              <w:right w:val="single" w:sz="4" w:space="0" w:color="auto"/>
            </w:tcBorders>
            <w:shd w:val="clear" w:color="auto" w:fill="F2F2F2" w:themeFill="background1" w:themeFillShade="F2"/>
            <w:noWrap/>
            <w:vAlign w:val="bottom"/>
            <w:hideMark/>
          </w:tcPr>
          <w:p w14:paraId="59E8864A"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 xml:space="preserve">20 - </w:t>
            </w:r>
            <w:r w:rsidRPr="001147CF">
              <w:rPr>
                <w:rFonts w:ascii="Calibri" w:eastAsia="Times New Roman" w:hAnsi="Calibri"/>
                <w:color w:val="000000"/>
                <w:sz w:val="22"/>
                <w:szCs w:val="22"/>
              </w:rPr>
              <w:t>71</w:t>
            </w:r>
          </w:p>
        </w:tc>
        <w:tc>
          <w:tcPr>
            <w:tcW w:w="2855" w:type="dxa"/>
            <w:tcBorders>
              <w:top w:val="nil"/>
              <w:left w:val="nil"/>
              <w:bottom w:val="single" w:sz="4" w:space="0" w:color="auto"/>
              <w:right w:val="single" w:sz="4" w:space="0" w:color="auto"/>
            </w:tcBorders>
            <w:shd w:val="clear" w:color="auto" w:fill="F2F2F2" w:themeFill="background1" w:themeFillShade="F2"/>
          </w:tcPr>
          <w:p w14:paraId="4874BD5E"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20 - 80</w:t>
            </w:r>
          </w:p>
        </w:tc>
      </w:tr>
      <w:tr w:rsidR="00D522AA" w:rsidRPr="001147CF" w14:paraId="32078F22" w14:textId="77777777" w:rsidTr="00960AB8">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A19EE6A" w14:textId="77777777" w:rsidR="00D522AA" w:rsidRPr="001147CF" w:rsidRDefault="00D522AA" w:rsidP="00960AB8">
            <w:pPr>
              <w:rPr>
                <w:rFonts w:ascii="Calibri" w:eastAsia="Times New Roman" w:hAnsi="Calibri"/>
                <w:b/>
                <w:color w:val="000000"/>
                <w:sz w:val="22"/>
                <w:szCs w:val="22"/>
              </w:rPr>
            </w:pPr>
            <w:r w:rsidRPr="001147CF">
              <w:rPr>
                <w:rFonts w:ascii="Calibri" w:eastAsia="Times New Roman" w:hAnsi="Calibri"/>
                <w:b/>
                <w:color w:val="000000"/>
                <w:sz w:val="22"/>
                <w:szCs w:val="22"/>
              </w:rPr>
              <w:t>STAI</w:t>
            </w:r>
            <w:r>
              <w:rPr>
                <w:rFonts w:ascii="Calibri" w:eastAsia="Times New Roman" w:hAnsi="Calibri"/>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FDC0026"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39.76 (</w:t>
            </w:r>
            <w:r w:rsidRPr="001147CF">
              <w:rPr>
                <w:rFonts w:ascii="Calibri" w:eastAsia="Times New Roman" w:hAnsi="Calibri"/>
                <w:i/>
                <w:color w:val="000000"/>
                <w:sz w:val="22"/>
                <w:szCs w:val="22"/>
              </w:rPr>
              <w:t>13.27</w:t>
            </w:r>
            <w:r w:rsidRPr="001147CF">
              <w:rPr>
                <w:rFonts w:ascii="Calibri" w:eastAsia="Times New Roman" w:hAnsi="Calibri"/>
                <w:color w:val="000000"/>
                <w:sz w:val="22"/>
                <w:szCs w:val="22"/>
              </w:rPr>
              <w:t>)</w:t>
            </w:r>
          </w:p>
        </w:tc>
        <w:tc>
          <w:tcPr>
            <w:tcW w:w="1440" w:type="dxa"/>
            <w:tcBorders>
              <w:top w:val="nil"/>
              <w:left w:val="nil"/>
              <w:bottom w:val="single" w:sz="4" w:space="0" w:color="auto"/>
              <w:right w:val="single" w:sz="4" w:space="0" w:color="auto"/>
            </w:tcBorders>
            <w:shd w:val="clear" w:color="auto" w:fill="auto"/>
            <w:noWrap/>
            <w:vAlign w:val="bottom"/>
            <w:hideMark/>
          </w:tcPr>
          <w:p w14:paraId="55FE68A7"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38 (</w:t>
            </w:r>
            <w:r w:rsidRPr="001147CF">
              <w:rPr>
                <w:rFonts w:ascii="Calibri" w:eastAsia="Times New Roman" w:hAnsi="Calibri"/>
                <w:i/>
                <w:color w:val="000000"/>
                <w:sz w:val="22"/>
                <w:szCs w:val="22"/>
              </w:rPr>
              <w:t>20</w:t>
            </w:r>
            <w:r w:rsidRPr="001147CF">
              <w:rPr>
                <w:rFonts w:ascii="Calibri" w:eastAsia="Times New Roman" w:hAnsi="Calibri"/>
                <w:color w:val="000000"/>
                <w:sz w:val="22"/>
                <w:szCs w:val="22"/>
              </w:rPr>
              <w:t>)</w:t>
            </w:r>
          </w:p>
        </w:tc>
        <w:tc>
          <w:tcPr>
            <w:tcW w:w="1175" w:type="dxa"/>
            <w:tcBorders>
              <w:top w:val="nil"/>
              <w:left w:val="nil"/>
              <w:bottom w:val="single" w:sz="4" w:space="0" w:color="auto"/>
              <w:right w:val="single" w:sz="4" w:space="0" w:color="auto"/>
            </w:tcBorders>
            <w:shd w:val="clear" w:color="auto" w:fill="auto"/>
            <w:noWrap/>
            <w:vAlign w:val="bottom"/>
            <w:hideMark/>
          </w:tcPr>
          <w:p w14:paraId="1C01A703"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 xml:space="preserve">20 - </w:t>
            </w:r>
            <w:r w:rsidRPr="001147CF">
              <w:rPr>
                <w:rFonts w:ascii="Calibri" w:eastAsia="Times New Roman" w:hAnsi="Calibri"/>
                <w:color w:val="000000"/>
                <w:sz w:val="22"/>
                <w:szCs w:val="22"/>
              </w:rPr>
              <w:t xml:space="preserve"> 80</w:t>
            </w:r>
          </w:p>
        </w:tc>
        <w:tc>
          <w:tcPr>
            <w:tcW w:w="2855" w:type="dxa"/>
            <w:tcBorders>
              <w:top w:val="nil"/>
              <w:left w:val="nil"/>
              <w:bottom w:val="single" w:sz="4" w:space="0" w:color="auto"/>
              <w:right w:val="single" w:sz="4" w:space="0" w:color="auto"/>
            </w:tcBorders>
          </w:tcPr>
          <w:p w14:paraId="0670D77D"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20 - 80</w:t>
            </w:r>
          </w:p>
        </w:tc>
      </w:tr>
      <w:tr w:rsidR="00D522AA" w:rsidRPr="001147CF" w14:paraId="5D337A39" w14:textId="77777777" w:rsidTr="00960AB8">
        <w:trPr>
          <w:trHeight w:val="300"/>
        </w:trPr>
        <w:tc>
          <w:tcPr>
            <w:tcW w:w="202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70AD215" w14:textId="77777777" w:rsidR="00D522AA" w:rsidRPr="001147CF" w:rsidRDefault="00D522AA" w:rsidP="00960AB8">
            <w:pPr>
              <w:rPr>
                <w:rFonts w:ascii="Calibri" w:eastAsia="Times New Roman" w:hAnsi="Calibri"/>
                <w:b/>
                <w:color w:val="000000"/>
                <w:sz w:val="22"/>
                <w:szCs w:val="22"/>
              </w:rPr>
            </w:pPr>
            <w:r w:rsidRPr="001147CF">
              <w:rPr>
                <w:rFonts w:ascii="Calibri" w:eastAsia="Times New Roman" w:hAnsi="Calibri"/>
                <w:b/>
                <w:color w:val="000000"/>
                <w:sz w:val="22"/>
                <w:szCs w:val="22"/>
              </w:rPr>
              <w:t>DAS*</w:t>
            </w:r>
            <w:r>
              <w:rPr>
                <w:rFonts w:ascii="Calibri" w:eastAsia="Times New Roman" w:hAnsi="Calibri"/>
                <w:color w:val="000000"/>
                <w:sz w:val="22"/>
                <w:szCs w:val="22"/>
              </w:rPr>
              <w:t xml:space="preserve"> </w:t>
            </w:r>
          </w:p>
        </w:tc>
        <w:tc>
          <w:tcPr>
            <w:tcW w:w="1560" w:type="dxa"/>
            <w:tcBorders>
              <w:top w:val="nil"/>
              <w:left w:val="nil"/>
              <w:bottom w:val="single" w:sz="4" w:space="0" w:color="auto"/>
              <w:right w:val="single" w:sz="4" w:space="0" w:color="auto"/>
            </w:tcBorders>
            <w:shd w:val="clear" w:color="auto" w:fill="F2F2F2" w:themeFill="background1" w:themeFillShade="F2"/>
            <w:noWrap/>
            <w:vAlign w:val="bottom"/>
            <w:hideMark/>
          </w:tcPr>
          <w:p w14:paraId="252A5B74"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124.91 (</w:t>
            </w:r>
            <w:r w:rsidRPr="001147CF">
              <w:rPr>
                <w:rFonts w:ascii="Calibri" w:eastAsia="Times New Roman" w:hAnsi="Calibri"/>
                <w:i/>
                <w:color w:val="000000"/>
                <w:sz w:val="22"/>
                <w:szCs w:val="22"/>
              </w:rPr>
              <w:t>39.23</w:t>
            </w:r>
            <w:r w:rsidRPr="001147CF">
              <w:rPr>
                <w:rFonts w:ascii="Calibri" w:eastAsia="Times New Roman" w:hAnsi="Calibri"/>
                <w:color w:val="000000"/>
                <w:sz w:val="22"/>
                <w:szCs w:val="22"/>
              </w:rPr>
              <w:t>)</w:t>
            </w:r>
          </w:p>
        </w:tc>
        <w:tc>
          <w:tcPr>
            <w:tcW w:w="1440" w:type="dxa"/>
            <w:tcBorders>
              <w:top w:val="nil"/>
              <w:left w:val="nil"/>
              <w:bottom w:val="single" w:sz="4" w:space="0" w:color="auto"/>
              <w:right w:val="single" w:sz="4" w:space="0" w:color="auto"/>
            </w:tcBorders>
            <w:shd w:val="clear" w:color="auto" w:fill="F2F2F2" w:themeFill="background1" w:themeFillShade="F2"/>
            <w:noWrap/>
            <w:vAlign w:val="bottom"/>
            <w:hideMark/>
          </w:tcPr>
          <w:p w14:paraId="6503333A"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121 (</w:t>
            </w:r>
            <w:r w:rsidRPr="001147CF">
              <w:rPr>
                <w:rFonts w:ascii="Calibri" w:eastAsia="Times New Roman" w:hAnsi="Calibri"/>
                <w:i/>
                <w:color w:val="000000"/>
                <w:sz w:val="22"/>
                <w:szCs w:val="22"/>
              </w:rPr>
              <w:t>59</w:t>
            </w:r>
            <w:r w:rsidRPr="001147CF">
              <w:rPr>
                <w:rFonts w:ascii="Calibri" w:eastAsia="Times New Roman" w:hAnsi="Calibri"/>
                <w:color w:val="000000"/>
                <w:sz w:val="22"/>
                <w:szCs w:val="22"/>
              </w:rPr>
              <w:t>)</w:t>
            </w:r>
          </w:p>
        </w:tc>
        <w:tc>
          <w:tcPr>
            <w:tcW w:w="1175" w:type="dxa"/>
            <w:tcBorders>
              <w:top w:val="nil"/>
              <w:left w:val="nil"/>
              <w:bottom w:val="single" w:sz="4" w:space="0" w:color="auto"/>
              <w:right w:val="single" w:sz="4" w:space="0" w:color="auto"/>
            </w:tcBorders>
            <w:shd w:val="clear" w:color="auto" w:fill="F2F2F2" w:themeFill="background1" w:themeFillShade="F2"/>
            <w:noWrap/>
            <w:vAlign w:val="bottom"/>
            <w:hideMark/>
          </w:tcPr>
          <w:p w14:paraId="46D119DA"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40 - 240</w:t>
            </w:r>
          </w:p>
        </w:tc>
        <w:tc>
          <w:tcPr>
            <w:tcW w:w="2855" w:type="dxa"/>
            <w:tcBorders>
              <w:top w:val="nil"/>
              <w:left w:val="nil"/>
              <w:bottom w:val="single" w:sz="4" w:space="0" w:color="auto"/>
              <w:right w:val="single" w:sz="4" w:space="0" w:color="auto"/>
            </w:tcBorders>
            <w:shd w:val="clear" w:color="auto" w:fill="F2F2F2" w:themeFill="background1" w:themeFillShade="F2"/>
          </w:tcPr>
          <w:p w14:paraId="5ED99B9B"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40 - 240</w:t>
            </w:r>
          </w:p>
        </w:tc>
      </w:tr>
      <w:tr w:rsidR="00D522AA" w:rsidRPr="001147CF" w14:paraId="661BC687" w14:textId="77777777" w:rsidTr="00960AB8">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AE4D2A6" w14:textId="77777777" w:rsidR="00D522AA" w:rsidRPr="001147CF" w:rsidRDefault="00D522AA" w:rsidP="00960AB8">
            <w:pPr>
              <w:rPr>
                <w:rFonts w:ascii="Calibri" w:eastAsia="Times New Roman" w:hAnsi="Calibri"/>
                <w:b/>
                <w:color w:val="000000"/>
                <w:sz w:val="22"/>
                <w:szCs w:val="22"/>
              </w:rPr>
            </w:pPr>
            <w:r>
              <w:rPr>
                <w:rFonts w:ascii="Calibri" w:eastAsia="Times New Roman" w:hAnsi="Calibri"/>
                <w:b/>
                <w:color w:val="000000"/>
                <w:sz w:val="22"/>
                <w:szCs w:val="22"/>
              </w:rPr>
              <w:t>ATS s</w:t>
            </w:r>
            <w:r w:rsidRPr="0036639D">
              <w:rPr>
                <w:rFonts w:ascii="Calibri" w:eastAsia="Times New Roman" w:hAnsi="Calibri"/>
                <w:b/>
                <w:color w:val="000000"/>
                <w:sz w:val="22"/>
                <w:szCs w:val="22"/>
              </w:rPr>
              <w:t>elf-criticism</w:t>
            </w:r>
            <w:r>
              <w:rPr>
                <w:rFonts w:ascii="Calibri" w:eastAsia="Times New Roman" w:hAnsi="Calibri"/>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5771DA08"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9.53 (</w:t>
            </w:r>
            <w:r w:rsidRPr="001147CF">
              <w:rPr>
                <w:rFonts w:ascii="Calibri" w:eastAsia="Times New Roman" w:hAnsi="Calibri"/>
                <w:i/>
                <w:color w:val="000000"/>
                <w:sz w:val="22"/>
                <w:szCs w:val="22"/>
              </w:rPr>
              <w:t>3.51</w:t>
            </w:r>
            <w:r w:rsidRPr="001147CF">
              <w:rPr>
                <w:rFonts w:ascii="Calibri" w:eastAsia="Times New Roman" w:hAnsi="Calibri"/>
                <w:color w:val="000000"/>
                <w:sz w:val="22"/>
                <w:szCs w:val="22"/>
              </w:rPr>
              <w:t>)</w:t>
            </w:r>
          </w:p>
        </w:tc>
        <w:tc>
          <w:tcPr>
            <w:tcW w:w="1440" w:type="dxa"/>
            <w:tcBorders>
              <w:top w:val="nil"/>
              <w:left w:val="nil"/>
              <w:bottom w:val="single" w:sz="4" w:space="0" w:color="auto"/>
              <w:right w:val="single" w:sz="4" w:space="0" w:color="auto"/>
            </w:tcBorders>
            <w:shd w:val="clear" w:color="auto" w:fill="auto"/>
            <w:noWrap/>
            <w:vAlign w:val="bottom"/>
            <w:hideMark/>
          </w:tcPr>
          <w:p w14:paraId="45C659CB"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10 (</w:t>
            </w:r>
            <w:r w:rsidRPr="001147CF">
              <w:rPr>
                <w:rFonts w:ascii="Calibri" w:eastAsia="Times New Roman" w:hAnsi="Calibri"/>
                <w:i/>
                <w:color w:val="000000"/>
                <w:sz w:val="22"/>
                <w:szCs w:val="22"/>
              </w:rPr>
              <w:t>5</w:t>
            </w:r>
            <w:r w:rsidRPr="001147CF">
              <w:rPr>
                <w:rFonts w:ascii="Calibri" w:eastAsia="Times New Roman" w:hAnsi="Calibri"/>
                <w:color w:val="000000"/>
                <w:sz w:val="22"/>
                <w:szCs w:val="22"/>
              </w:rPr>
              <w:t>)</w:t>
            </w:r>
          </w:p>
        </w:tc>
        <w:tc>
          <w:tcPr>
            <w:tcW w:w="1175" w:type="dxa"/>
            <w:tcBorders>
              <w:top w:val="nil"/>
              <w:left w:val="nil"/>
              <w:bottom w:val="single" w:sz="4" w:space="0" w:color="auto"/>
              <w:right w:val="single" w:sz="4" w:space="0" w:color="auto"/>
            </w:tcBorders>
            <w:shd w:val="clear" w:color="auto" w:fill="auto"/>
            <w:noWrap/>
            <w:vAlign w:val="bottom"/>
            <w:hideMark/>
          </w:tcPr>
          <w:p w14:paraId="656FA85F"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3 – 15</w:t>
            </w:r>
          </w:p>
        </w:tc>
        <w:tc>
          <w:tcPr>
            <w:tcW w:w="2855" w:type="dxa"/>
            <w:tcBorders>
              <w:top w:val="nil"/>
              <w:left w:val="nil"/>
              <w:bottom w:val="single" w:sz="4" w:space="0" w:color="auto"/>
              <w:right w:val="single" w:sz="4" w:space="0" w:color="auto"/>
            </w:tcBorders>
          </w:tcPr>
          <w:p w14:paraId="079B265F"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3 – 15</w:t>
            </w:r>
          </w:p>
        </w:tc>
      </w:tr>
      <w:tr w:rsidR="00D522AA" w:rsidRPr="001147CF" w14:paraId="4E97976E" w14:textId="77777777" w:rsidTr="00960AB8">
        <w:trPr>
          <w:trHeight w:val="300"/>
        </w:trPr>
        <w:tc>
          <w:tcPr>
            <w:tcW w:w="202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529C15D7" w14:textId="77777777" w:rsidR="00D522AA" w:rsidRPr="001147CF" w:rsidRDefault="00D522AA" w:rsidP="00960AB8">
            <w:pPr>
              <w:rPr>
                <w:rFonts w:ascii="Calibri" w:eastAsia="Times New Roman" w:hAnsi="Calibri"/>
                <w:b/>
                <w:color w:val="000000"/>
                <w:sz w:val="22"/>
                <w:szCs w:val="22"/>
              </w:rPr>
            </w:pPr>
            <w:r>
              <w:rPr>
                <w:rFonts w:ascii="Calibri" w:eastAsia="Times New Roman" w:hAnsi="Calibri"/>
                <w:b/>
                <w:color w:val="000000"/>
                <w:sz w:val="22"/>
                <w:szCs w:val="22"/>
              </w:rPr>
              <w:t>ATS h</w:t>
            </w:r>
            <w:r w:rsidRPr="001147CF">
              <w:rPr>
                <w:rFonts w:ascii="Calibri" w:eastAsia="Times New Roman" w:hAnsi="Calibri"/>
                <w:b/>
                <w:color w:val="000000"/>
                <w:sz w:val="22"/>
                <w:szCs w:val="22"/>
              </w:rPr>
              <w:t>igh standards</w:t>
            </w:r>
            <w:r>
              <w:rPr>
                <w:rFonts w:ascii="Calibri" w:eastAsia="Times New Roman" w:hAnsi="Calibri"/>
                <w:color w:val="000000"/>
                <w:sz w:val="22"/>
                <w:szCs w:val="22"/>
              </w:rPr>
              <w:t xml:space="preserve"> </w:t>
            </w:r>
          </w:p>
        </w:tc>
        <w:tc>
          <w:tcPr>
            <w:tcW w:w="1560" w:type="dxa"/>
            <w:tcBorders>
              <w:top w:val="nil"/>
              <w:left w:val="nil"/>
              <w:bottom w:val="single" w:sz="4" w:space="0" w:color="auto"/>
              <w:right w:val="single" w:sz="4" w:space="0" w:color="auto"/>
            </w:tcBorders>
            <w:shd w:val="clear" w:color="auto" w:fill="F2F2F2" w:themeFill="background1" w:themeFillShade="F2"/>
            <w:noWrap/>
            <w:vAlign w:val="bottom"/>
            <w:hideMark/>
          </w:tcPr>
          <w:p w14:paraId="48FEA90E"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10.68 (</w:t>
            </w:r>
            <w:r w:rsidRPr="001147CF">
              <w:rPr>
                <w:rFonts w:ascii="Calibri" w:eastAsia="Times New Roman" w:hAnsi="Calibri"/>
                <w:i/>
                <w:color w:val="000000"/>
                <w:sz w:val="22"/>
                <w:szCs w:val="22"/>
              </w:rPr>
              <w:t>3.16</w:t>
            </w:r>
            <w:r w:rsidRPr="001147CF">
              <w:rPr>
                <w:rFonts w:ascii="Calibri" w:eastAsia="Times New Roman" w:hAnsi="Calibri"/>
                <w:color w:val="000000"/>
                <w:sz w:val="22"/>
                <w:szCs w:val="22"/>
              </w:rPr>
              <w:t>)</w:t>
            </w:r>
          </w:p>
        </w:tc>
        <w:tc>
          <w:tcPr>
            <w:tcW w:w="1440" w:type="dxa"/>
            <w:tcBorders>
              <w:top w:val="nil"/>
              <w:left w:val="nil"/>
              <w:bottom w:val="single" w:sz="4" w:space="0" w:color="auto"/>
              <w:right w:val="single" w:sz="4" w:space="0" w:color="auto"/>
            </w:tcBorders>
            <w:shd w:val="clear" w:color="auto" w:fill="F2F2F2" w:themeFill="background1" w:themeFillShade="F2"/>
            <w:noWrap/>
            <w:vAlign w:val="bottom"/>
            <w:hideMark/>
          </w:tcPr>
          <w:p w14:paraId="6CA850A8"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11 (</w:t>
            </w:r>
            <w:r w:rsidRPr="001147CF">
              <w:rPr>
                <w:rFonts w:ascii="Calibri" w:eastAsia="Times New Roman" w:hAnsi="Calibri"/>
                <w:i/>
                <w:color w:val="000000"/>
                <w:sz w:val="22"/>
                <w:szCs w:val="22"/>
              </w:rPr>
              <w:t>4</w:t>
            </w:r>
            <w:r w:rsidRPr="001147CF">
              <w:rPr>
                <w:rFonts w:ascii="Calibri" w:eastAsia="Times New Roman" w:hAnsi="Calibri"/>
                <w:color w:val="000000"/>
                <w:sz w:val="22"/>
                <w:szCs w:val="22"/>
              </w:rPr>
              <w:t>)</w:t>
            </w:r>
          </w:p>
        </w:tc>
        <w:tc>
          <w:tcPr>
            <w:tcW w:w="1175" w:type="dxa"/>
            <w:tcBorders>
              <w:top w:val="nil"/>
              <w:left w:val="nil"/>
              <w:bottom w:val="single" w:sz="4" w:space="0" w:color="auto"/>
              <w:right w:val="single" w:sz="4" w:space="0" w:color="auto"/>
            </w:tcBorders>
            <w:shd w:val="clear" w:color="auto" w:fill="F2F2F2" w:themeFill="background1" w:themeFillShade="F2"/>
            <w:noWrap/>
            <w:vAlign w:val="bottom"/>
            <w:hideMark/>
          </w:tcPr>
          <w:p w14:paraId="102B1D51"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3 – 15</w:t>
            </w:r>
          </w:p>
        </w:tc>
        <w:tc>
          <w:tcPr>
            <w:tcW w:w="2855" w:type="dxa"/>
            <w:tcBorders>
              <w:top w:val="nil"/>
              <w:left w:val="nil"/>
              <w:bottom w:val="single" w:sz="4" w:space="0" w:color="auto"/>
              <w:right w:val="single" w:sz="4" w:space="0" w:color="auto"/>
            </w:tcBorders>
            <w:shd w:val="clear" w:color="auto" w:fill="F2F2F2" w:themeFill="background1" w:themeFillShade="F2"/>
          </w:tcPr>
          <w:p w14:paraId="61106FA3"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3 – 15</w:t>
            </w:r>
          </w:p>
        </w:tc>
      </w:tr>
      <w:tr w:rsidR="00D522AA" w:rsidRPr="001147CF" w14:paraId="633C2E48" w14:textId="77777777" w:rsidTr="00960AB8">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8994149" w14:textId="77777777" w:rsidR="00D522AA" w:rsidRPr="001147CF" w:rsidRDefault="00D522AA" w:rsidP="00960AB8">
            <w:pPr>
              <w:rPr>
                <w:rFonts w:ascii="Calibri" w:eastAsia="Times New Roman" w:hAnsi="Calibri"/>
                <w:b/>
                <w:color w:val="000000"/>
                <w:sz w:val="22"/>
                <w:szCs w:val="22"/>
              </w:rPr>
            </w:pPr>
            <w:r w:rsidRPr="001147CF">
              <w:rPr>
                <w:rFonts w:ascii="Calibri" w:eastAsia="Times New Roman" w:hAnsi="Calibri"/>
                <w:b/>
                <w:color w:val="000000"/>
                <w:sz w:val="22"/>
                <w:szCs w:val="22"/>
              </w:rPr>
              <w:t xml:space="preserve">ATS </w:t>
            </w:r>
            <w:r w:rsidRPr="0036639D">
              <w:rPr>
                <w:rFonts w:ascii="Calibri" w:eastAsia="Times New Roman" w:hAnsi="Calibri"/>
                <w:b/>
                <w:color w:val="000000"/>
                <w:sz w:val="22"/>
                <w:szCs w:val="22"/>
              </w:rPr>
              <w:t>generalization</w:t>
            </w:r>
            <w:r>
              <w:rPr>
                <w:rFonts w:ascii="Calibri" w:eastAsia="Times New Roman" w:hAnsi="Calibri"/>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1A6A5DB2" w14:textId="13EA5D4E"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11.2</w:t>
            </w:r>
            <w:r w:rsidR="00CC074B">
              <w:rPr>
                <w:rFonts w:ascii="Calibri" w:eastAsia="Times New Roman" w:hAnsi="Calibri"/>
                <w:color w:val="000000"/>
                <w:sz w:val="22"/>
                <w:szCs w:val="22"/>
              </w:rPr>
              <w:t>0</w:t>
            </w:r>
            <w:r w:rsidRPr="001147CF">
              <w:rPr>
                <w:rFonts w:ascii="Calibri" w:eastAsia="Times New Roman" w:hAnsi="Calibri"/>
                <w:color w:val="000000"/>
                <w:sz w:val="22"/>
                <w:szCs w:val="22"/>
              </w:rPr>
              <w:t xml:space="preserve"> (</w:t>
            </w:r>
            <w:r w:rsidRPr="001147CF">
              <w:rPr>
                <w:rFonts w:ascii="Calibri" w:eastAsia="Times New Roman" w:hAnsi="Calibri"/>
                <w:i/>
                <w:color w:val="000000"/>
                <w:sz w:val="22"/>
                <w:szCs w:val="22"/>
              </w:rPr>
              <w:t>4.68</w:t>
            </w:r>
            <w:r w:rsidRPr="001147CF">
              <w:rPr>
                <w:rFonts w:ascii="Calibri" w:eastAsia="Times New Roman" w:hAnsi="Calibri"/>
                <w:color w:val="000000"/>
                <w:sz w:val="22"/>
                <w:szCs w:val="22"/>
              </w:rPr>
              <w:t>)</w:t>
            </w:r>
          </w:p>
        </w:tc>
        <w:tc>
          <w:tcPr>
            <w:tcW w:w="1440" w:type="dxa"/>
            <w:tcBorders>
              <w:top w:val="nil"/>
              <w:left w:val="nil"/>
              <w:bottom w:val="single" w:sz="4" w:space="0" w:color="auto"/>
              <w:right w:val="single" w:sz="4" w:space="0" w:color="auto"/>
            </w:tcBorders>
            <w:shd w:val="clear" w:color="auto" w:fill="auto"/>
            <w:noWrap/>
            <w:vAlign w:val="bottom"/>
            <w:hideMark/>
          </w:tcPr>
          <w:p w14:paraId="7D9936C6"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11 (</w:t>
            </w:r>
            <w:r w:rsidRPr="001147CF">
              <w:rPr>
                <w:rFonts w:ascii="Calibri" w:eastAsia="Times New Roman" w:hAnsi="Calibri"/>
                <w:i/>
                <w:color w:val="000000"/>
                <w:sz w:val="22"/>
                <w:szCs w:val="22"/>
              </w:rPr>
              <w:t>8)</w:t>
            </w:r>
          </w:p>
        </w:tc>
        <w:tc>
          <w:tcPr>
            <w:tcW w:w="1175" w:type="dxa"/>
            <w:tcBorders>
              <w:top w:val="nil"/>
              <w:left w:val="nil"/>
              <w:bottom w:val="single" w:sz="4" w:space="0" w:color="auto"/>
              <w:right w:val="single" w:sz="4" w:space="0" w:color="auto"/>
            </w:tcBorders>
            <w:shd w:val="clear" w:color="auto" w:fill="auto"/>
            <w:noWrap/>
            <w:vAlign w:val="bottom"/>
            <w:hideMark/>
          </w:tcPr>
          <w:p w14:paraId="79D74436"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4 - 20</w:t>
            </w:r>
          </w:p>
        </w:tc>
        <w:tc>
          <w:tcPr>
            <w:tcW w:w="2855" w:type="dxa"/>
            <w:tcBorders>
              <w:top w:val="nil"/>
              <w:left w:val="nil"/>
              <w:bottom w:val="single" w:sz="4" w:space="0" w:color="auto"/>
              <w:right w:val="single" w:sz="4" w:space="0" w:color="auto"/>
            </w:tcBorders>
          </w:tcPr>
          <w:p w14:paraId="5260B63D"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4 - 20</w:t>
            </w:r>
          </w:p>
        </w:tc>
      </w:tr>
      <w:tr w:rsidR="00D522AA" w:rsidRPr="001147CF" w14:paraId="0F3BC9CF" w14:textId="77777777" w:rsidTr="00960AB8">
        <w:trPr>
          <w:trHeight w:val="300"/>
        </w:trPr>
        <w:tc>
          <w:tcPr>
            <w:tcW w:w="202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6C85E1F" w14:textId="77777777" w:rsidR="00D522AA" w:rsidRPr="001147CF" w:rsidRDefault="00D522AA" w:rsidP="00960AB8">
            <w:pPr>
              <w:rPr>
                <w:rFonts w:ascii="Calibri" w:eastAsia="Times New Roman" w:hAnsi="Calibri"/>
                <w:b/>
                <w:color w:val="000000"/>
                <w:sz w:val="22"/>
                <w:szCs w:val="22"/>
              </w:rPr>
            </w:pPr>
            <w:r w:rsidRPr="001147CF">
              <w:rPr>
                <w:rFonts w:ascii="Calibri" w:eastAsia="Times New Roman" w:hAnsi="Calibri"/>
                <w:b/>
                <w:color w:val="000000"/>
                <w:sz w:val="22"/>
                <w:szCs w:val="22"/>
              </w:rPr>
              <w:t>POG l</w:t>
            </w:r>
            <w:r w:rsidRPr="001147CF">
              <w:rPr>
                <w:rFonts w:ascii="Calibri" w:eastAsia="Times New Roman" w:hAnsi="Calibri"/>
                <w:b/>
                <w:color w:val="000000"/>
                <w:sz w:val="22"/>
                <w:szCs w:val="22"/>
                <w:shd w:val="clear" w:color="auto" w:fill="F2F2F2" w:themeFill="background1" w:themeFillShade="F2"/>
              </w:rPr>
              <w:t>ateral</w:t>
            </w:r>
            <w:r>
              <w:rPr>
                <w:rFonts w:ascii="Calibri" w:eastAsia="Times New Roman" w:hAnsi="Calibri"/>
                <w:color w:val="000000"/>
                <w:sz w:val="22"/>
                <w:szCs w:val="22"/>
              </w:rPr>
              <w:t xml:space="preserve"> </w:t>
            </w:r>
          </w:p>
        </w:tc>
        <w:tc>
          <w:tcPr>
            <w:tcW w:w="1560" w:type="dxa"/>
            <w:tcBorders>
              <w:top w:val="nil"/>
              <w:left w:val="nil"/>
              <w:bottom w:val="single" w:sz="4" w:space="0" w:color="auto"/>
              <w:right w:val="single" w:sz="4" w:space="0" w:color="auto"/>
            </w:tcBorders>
            <w:shd w:val="clear" w:color="auto" w:fill="F2F2F2" w:themeFill="background1" w:themeFillShade="F2"/>
            <w:noWrap/>
            <w:vAlign w:val="bottom"/>
            <w:hideMark/>
          </w:tcPr>
          <w:p w14:paraId="1FCF7633"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14.89 (</w:t>
            </w:r>
            <w:r w:rsidRPr="001147CF">
              <w:rPr>
                <w:rFonts w:ascii="Calibri" w:eastAsia="Times New Roman" w:hAnsi="Calibri"/>
                <w:i/>
                <w:color w:val="000000"/>
                <w:sz w:val="22"/>
                <w:szCs w:val="22"/>
              </w:rPr>
              <w:t>5.63</w:t>
            </w:r>
            <w:r w:rsidRPr="001147CF">
              <w:rPr>
                <w:rFonts w:ascii="Calibri" w:eastAsia="Times New Roman" w:hAnsi="Calibri"/>
                <w:color w:val="000000"/>
                <w:sz w:val="22"/>
                <w:szCs w:val="22"/>
              </w:rPr>
              <w:t>)</w:t>
            </w:r>
          </w:p>
        </w:tc>
        <w:tc>
          <w:tcPr>
            <w:tcW w:w="1440" w:type="dxa"/>
            <w:tcBorders>
              <w:top w:val="nil"/>
              <w:left w:val="nil"/>
              <w:bottom w:val="single" w:sz="4" w:space="0" w:color="auto"/>
              <w:right w:val="single" w:sz="4" w:space="0" w:color="auto"/>
            </w:tcBorders>
            <w:shd w:val="clear" w:color="auto" w:fill="F2F2F2" w:themeFill="background1" w:themeFillShade="F2"/>
            <w:noWrap/>
            <w:vAlign w:val="bottom"/>
            <w:hideMark/>
          </w:tcPr>
          <w:p w14:paraId="74F63912"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14 (</w:t>
            </w:r>
            <w:r w:rsidRPr="001147CF">
              <w:rPr>
                <w:rFonts w:ascii="Calibri" w:eastAsia="Times New Roman" w:hAnsi="Calibri"/>
                <w:i/>
                <w:color w:val="000000"/>
                <w:sz w:val="22"/>
                <w:szCs w:val="22"/>
              </w:rPr>
              <w:t>7</w:t>
            </w:r>
            <w:r w:rsidRPr="001147CF">
              <w:rPr>
                <w:rFonts w:ascii="Calibri" w:eastAsia="Times New Roman" w:hAnsi="Calibri"/>
                <w:color w:val="000000"/>
                <w:sz w:val="22"/>
                <w:szCs w:val="22"/>
              </w:rPr>
              <w:t>)</w:t>
            </w:r>
          </w:p>
        </w:tc>
        <w:tc>
          <w:tcPr>
            <w:tcW w:w="1175" w:type="dxa"/>
            <w:tcBorders>
              <w:top w:val="nil"/>
              <w:left w:val="nil"/>
              <w:bottom w:val="single" w:sz="4" w:space="0" w:color="auto"/>
              <w:right w:val="single" w:sz="4" w:space="0" w:color="auto"/>
            </w:tcBorders>
            <w:shd w:val="clear" w:color="auto" w:fill="F2F2F2" w:themeFill="background1" w:themeFillShade="F2"/>
            <w:noWrap/>
            <w:vAlign w:val="bottom"/>
            <w:hideMark/>
          </w:tcPr>
          <w:p w14:paraId="24F870BC"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6 - 30</w:t>
            </w:r>
          </w:p>
        </w:tc>
        <w:tc>
          <w:tcPr>
            <w:tcW w:w="2855" w:type="dxa"/>
            <w:tcBorders>
              <w:top w:val="nil"/>
              <w:left w:val="nil"/>
              <w:bottom w:val="single" w:sz="4" w:space="0" w:color="auto"/>
              <w:right w:val="single" w:sz="4" w:space="0" w:color="auto"/>
            </w:tcBorders>
            <w:shd w:val="clear" w:color="auto" w:fill="F2F2F2" w:themeFill="background1" w:themeFillShade="F2"/>
          </w:tcPr>
          <w:p w14:paraId="6A09A640"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6 - 30</w:t>
            </w:r>
          </w:p>
        </w:tc>
      </w:tr>
      <w:tr w:rsidR="00D522AA" w:rsidRPr="001147CF" w14:paraId="0F75B795" w14:textId="77777777" w:rsidTr="00960AB8">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3B9B48A" w14:textId="77777777" w:rsidR="00D522AA" w:rsidRPr="001147CF" w:rsidRDefault="00D522AA" w:rsidP="00960AB8">
            <w:pPr>
              <w:rPr>
                <w:rFonts w:ascii="Calibri" w:eastAsia="Times New Roman" w:hAnsi="Calibri"/>
                <w:b/>
                <w:color w:val="000000"/>
                <w:sz w:val="22"/>
                <w:szCs w:val="22"/>
              </w:rPr>
            </w:pPr>
            <w:r w:rsidRPr="001147CF">
              <w:rPr>
                <w:rFonts w:ascii="Calibri" w:eastAsia="Times New Roman" w:hAnsi="Calibri"/>
                <w:b/>
                <w:color w:val="000000"/>
                <w:sz w:val="22"/>
                <w:szCs w:val="22"/>
              </w:rPr>
              <w:t>POG upward</w:t>
            </w:r>
            <w:r>
              <w:rPr>
                <w:rFonts w:ascii="Calibri" w:eastAsia="Times New Roman" w:hAnsi="Calibri"/>
                <w:color w:val="000000"/>
                <w:sz w:val="22"/>
                <w:szCs w:val="22"/>
              </w:rPr>
              <w:t xml:space="preserve"> </w:t>
            </w:r>
          </w:p>
        </w:tc>
        <w:tc>
          <w:tcPr>
            <w:tcW w:w="1560" w:type="dxa"/>
            <w:tcBorders>
              <w:top w:val="nil"/>
              <w:left w:val="nil"/>
              <w:bottom w:val="single" w:sz="4" w:space="0" w:color="auto"/>
              <w:right w:val="single" w:sz="4" w:space="0" w:color="auto"/>
            </w:tcBorders>
            <w:shd w:val="clear" w:color="auto" w:fill="auto"/>
            <w:noWrap/>
            <w:vAlign w:val="bottom"/>
            <w:hideMark/>
          </w:tcPr>
          <w:p w14:paraId="064FB74D"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18.15 (</w:t>
            </w:r>
            <w:r w:rsidRPr="001147CF">
              <w:rPr>
                <w:rFonts w:ascii="Calibri" w:eastAsia="Times New Roman" w:hAnsi="Calibri"/>
                <w:i/>
                <w:color w:val="000000"/>
                <w:sz w:val="22"/>
                <w:szCs w:val="22"/>
              </w:rPr>
              <w:t>5.87</w:t>
            </w:r>
            <w:r w:rsidRPr="001147CF">
              <w:rPr>
                <w:rFonts w:ascii="Calibri" w:eastAsia="Times New Roman" w:hAnsi="Calibri"/>
                <w:color w:val="000000"/>
                <w:sz w:val="22"/>
                <w:szCs w:val="22"/>
              </w:rPr>
              <w:t>)</w:t>
            </w:r>
          </w:p>
        </w:tc>
        <w:tc>
          <w:tcPr>
            <w:tcW w:w="1440" w:type="dxa"/>
            <w:tcBorders>
              <w:top w:val="nil"/>
              <w:left w:val="nil"/>
              <w:bottom w:val="single" w:sz="4" w:space="0" w:color="auto"/>
              <w:right w:val="single" w:sz="4" w:space="0" w:color="auto"/>
            </w:tcBorders>
            <w:shd w:val="clear" w:color="auto" w:fill="auto"/>
            <w:noWrap/>
            <w:vAlign w:val="bottom"/>
            <w:hideMark/>
          </w:tcPr>
          <w:p w14:paraId="3B37BC0C"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20 (</w:t>
            </w:r>
            <w:r w:rsidRPr="001147CF">
              <w:rPr>
                <w:rFonts w:ascii="Calibri" w:eastAsia="Times New Roman" w:hAnsi="Calibri"/>
                <w:i/>
                <w:color w:val="000000"/>
                <w:sz w:val="22"/>
                <w:szCs w:val="22"/>
              </w:rPr>
              <w:t>11</w:t>
            </w:r>
            <w:r w:rsidRPr="001147CF">
              <w:rPr>
                <w:rFonts w:ascii="Calibri" w:eastAsia="Times New Roman" w:hAnsi="Calibri"/>
                <w:color w:val="000000"/>
                <w:sz w:val="22"/>
                <w:szCs w:val="22"/>
              </w:rPr>
              <w:t>)</w:t>
            </w:r>
          </w:p>
        </w:tc>
        <w:tc>
          <w:tcPr>
            <w:tcW w:w="1175" w:type="dxa"/>
            <w:tcBorders>
              <w:top w:val="nil"/>
              <w:left w:val="nil"/>
              <w:bottom w:val="single" w:sz="4" w:space="0" w:color="auto"/>
              <w:right w:val="single" w:sz="4" w:space="0" w:color="auto"/>
            </w:tcBorders>
            <w:shd w:val="clear" w:color="auto" w:fill="auto"/>
            <w:noWrap/>
            <w:vAlign w:val="bottom"/>
            <w:hideMark/>
          </w:tcPr>
          <w:p w14:paraId="6435DF3D"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5 - 25</w:t>
            </w:r>
          </w:p>
        </w:tc>
        <w:tc>
          <w:tcPr>
            <w:tcW w:w="2855" w:type="dxa"/>
            <w:tcBorders>
              <w:top w:val="nil"/>
              <w:left w:val="nil"/>
              <w:bottom w:val="single" w:sz="4" w:space="0" w:color="auto"/>
              <w:right w:val="single" w:sz="4" w:space="0" w:color="auto"/>
            </w:tcBorders>
          </w:tcPr>
          <w:p w14:paraId="01C220EC"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5 -25</w:t>
            </w:r>
          </w:p>
        </w:tc>
      </w:tr>
      <w:tr w:rsidR="00D522AA" w:rsidRPr="001147CF" w14:paraId="382149EE" w14:textId="77777777" w:rsidTr="00960AB8">
        <w:trPr>
          <w:trHeight w:val="300"/>
        </w:trPr>
        <w:tc>
          <w:tcPr>
            <w:tcW w:w="2020"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2108B4D" w14:textId="77777777" w:rsidR="00D522AA" w:rsidRPr="001147CF" w:rsidRDefault="00D522AA" w:rsidP="00960AB8">
            <w:pPr>
              <w:rPr>
                <w:rFonts w:ascii="Calibri" w:eastAsia="Times New Roman" w:hAnsi="Calibri"/>
                <w:b/>
                <w:color w:val="000000"/>
                <w:sz w:val="22"/>
                <w:szCs w:val="22"/>
              </w:rPr>
            </w:pPr>
            <w:r w:rsidRPr="001147CF">
              <w:rPr>
                <w:rFonts w:ascii="Calibri" w:eastAsia="Times New Roman" w:hAnsi="Calibri"/>
                <w:b/>
                <w:color w:val="000000"/>
                <w:sz w:val="22"/>
                <w:szCs w:val="22"/>
              </w:rPr>
              <w:t>POG social</w:t>
            </w:r>
            <w:r>
              <w:rPr>
                <w:rFonts w:ascii="Calibri" w:eastAsia="Times New Roman" w:hAnsi="Calibri"/>
                <w:color w:val="000000"/>
                <w:sz w:val="22"/>
                <w:szCs w:val="22"/>
              </w:rPr>
              <w:t xml:space="preserve"> </w:t>
            </w:r>
          </w:p>
        </w:tc>
        <w:tc>
          <w:tcPr>
            <w:tcW w:w="1560" w:type="dxa"/>
            <w:tcBorders>
              <w:top w:val="nil"/>
              <w:left w:val="nil"/>
              <w:bottom w:val="single" w:sz="4" w:space="0" w:color="auto"/>
              <w:right w:val="single" w:sz="4" w:space="0" w:color="auto"/>
            </w:tcBorders>
            <w:shd w:val="clear" w:color="auto" w:fill="F2F2F2" w:themeFill="background1" w:themeFillShade="F2"/>
            <w:noWrap/>
            <w:vAlign w:val="bottom"/>
            <w:hideMark/>
          </w:tcPr>
          <w:p w14:paraId="3FBCCDFB"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19.04 (</w:t>
            </w:r>
            <w:r w:rsidRPr="001147CF">
              <w:rPr>
                <w:rFonts w:ascii="Calibri" w:eastAsia="Times New Roman" w:hAnsi="Calibri"/>
                <w:i/>
                <w:color w:val="000000"/>
                <w:sz w:val="22"/>
                <w:szCs w:val="22"/>
              </w:rPr>
              <w:t>5.67</w:t>
            </w:r>
            <w:r w:rsidRPr="001147CF">
              <w:rPr>
                <w:rFonts w:ascii="Calibri" w:eastAsia="Times New Roman" w:hAnsi="Calibri"/>
                <w:color w:val="000000"/>
                <w:sz w:val="22"/>
                <w:szCs w:val="22"/>
              </w:rPr>
              <w:t>)</w:t>
            </w:r>
          </w:p>
        </w:tc>
        <w:tc>
          <w:tcPr>
            <w:tcW w:w="1440" w:type="dxa"/>
            <w:tcBorders>
              <w:top w:val="nil"/>
              <w:left w:val="nil"/>
              <w:bottom w:val="single" w:sz="4" w:space="0" w:color="auto"/>
              <w:right w:val="single" w:sz="4" w:space="0" w:color="auto"/>
            </w:tcBorders>
            <w:shd w:val="clear" w:color="auto" w:fill="F2F2F2" w:themeFill="background1" w:themeFillShade="F2"/>
            <w:noWrap/>
            <w:vAlign w:val="bottom"/>
            <w:hideMark/>
          </w:tcPr>
          <w:p w14:paraId="4936FB30" w14:textId="77777777" w:rsidR="00D522AA" w:rsidRPr="001147CF" w:rsidRDefault="00D522AA" w:rsidP="00960AB8">
            <w:pPr>
              <w:jc w:val="center"/>
              <w:rPr>
                <w:rFonts w:ascii="Calibri" w:eastAsia="Times New Roman" w:hAnsi="Calibri"/>
                <w:color w:val="000000"/>
                <w:sz w:val="22"/>
                <w:szCs w:val="22"/>
              </w:rPr>
            </w:pPr>
            <w:r w:rsidRPr="001147CF">
              <w:rPr>
                <w:rFonts w:ascii="Calibri" w:eastAsia="Times New Roman" w:hAnsi="Calibri"/>
                <w:color w:val="000000"/>
                <w:sz w:val="22"/>
                <w:szCs w:val="22"/>
              </w:rPr>
              <w:t>21  (</w:t>
            </w:r>
            <w:r w:rsidRPr="001147CF">
              <w:rPr>
                <w:rFonts w:ascii="Calibri" w:eastAsia="Times New Roman" w:hAnsi="Calibri"/>
                <w:i/>
                <w:color w:val="000000"/>
                <w:sz w:val="22"/>
                <w:szCs w:val="22"/>
              </w:rPr>
              <w:t>10)</w:t>
            </w:r>
          </w:p>
        </w:tc>
        <w:tc>
          <w:tcPr>
            <w:tcW w:w="1175" w:type="dxa"/>
            <w:tcBorders>
              <w:top w:val="nil"/>
              <w:left w:val="nil"/>
              <w:bottom w:val="single" w:sz="4" w:space="0" w:color="auto"/>
              <w:right w:val="single" w:sz="4" w:space="0" w:color="auto"/>
            </w:tcBorders>
            <w:shd w:val="clear" w:color="auto" w:fill="F2F2F2" w:themeFill="background1" w:themeFillShade="F2"/>
            <w:noWrap/>
            <w:vAlign w:val="bottom"/>
            <w:hideMark/>
          </w:tcPr>
          <w:p w14:paraId="5D4F3495"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5 - 25</w:t>
            </w:r>
          </w:p>
        </w:tc>
        <w:tc>
          <w:tcPr>
            <w:tcW w:w="2855" w:type="dxa"/>
            <w:tcBorders>
              <w:top w:val="nil"/>
              <w:left w:val="nil"/>
              <w:bottom w:val="single" w:sz="4" w:space="0" w:color="auto"/>
              <w:right w:val="single" w:sz="4" w:space="0" w:color="auto"/>
            </w:tcBorders>
            <w:shd w:val="clear" w:color="auto" w:fill="F2F2F2" w:themeFill="background1" w:themeFillShade="F2"/>
          </w:tcPr>
          <w:p w14:paraId="42A1114B" w14:textId="77777777" w:rsidR="00D522AA" w:rsidRPr="001147CF"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5 - 25</w:t>
            </w:r>
          </w:p>
        </w:tc>
      </w:tr>
    </w:tbl>
    <w:p w14:paraId="701E0793" w14:textId="77777777" w:rsidR="00D522AA" w:rsidRDefault="00D522AA" w:rsidP="00D522AA">
      <w:pPr>
        <w:rPr>
          <w:lang w:val="en-GB"/>
        </w:rPr>
      </w:pPr>
      <w:r w:rsidRPr="00BD7D00">
        <w:rPr>
          <w:lang w:val="en-GB"/>
        </w:rPr>
        <w:t>*</w:t>
      </w:r>
      <w:r>
        <w:rPr>
          <w:lang w:val="en-GB"/>
        </w:rPr>
        <w:t xml:space="preserve"> Data missing (n=1)</w:t>
      </w:r>
    </w:p>
    <w:p w14:paraId="4B15839E" w14:textId="7CEBA0C1" w:rsidR="00D522AA" w:rsidRDefault="00D522AA" w:rsidP="00D522AA">
      <w:pPr>
        <w:rPr>
          <w:lang w:val="en-GB"/>
        </w:rPr>
        <w:sectPr w:rsidR="00D522AA" w:rsidSect="00171C98">
          <w:headerReference w:type="default" r:id="rId25"/>
          <w:pgSz w:w="11900" w:h="16840" w:code="9"/>
          <w:pgMar w:top="274" w:right="1440" w:bottom="288" w:left="1440" w:header="720" w:footer="720" w:gutter="0"/>
          <w:cols w:space="720"/>
          <w:docGrid w:linePitch="360"/>
        </w:sectPr>
      </w:pPr>
      <w:r>
        <w:rPr>
          <w:lang w:val="en-GB"/>
        </w:rPr>
        <w:t xml:space="preserve">Table </w:t>
      </w:r>
      <w:r w:rsidR="00CC074B">
        <w:rPr>
          <w:lang w:val="en-GB"/>
        </w:rPr>
        <w:t xml:space="preserve">3 </w:t>
      </w:r>
      <w:r>
        <w:rPr>
          <w:lang w:val="en-GB"/>
        </w:rPr>
        <w:t>– Participant mean, median, interquartile range scores for outcome measures</w:t>
      </w:r>
    </w:p>
    <w:p w14:paraId="13672FEC" w14:textId="77777777" w:rsidR="00D522AA" w:rsidRDefault="00D522AA" w:rsidP="00D522AA">
      <w:pPr>
        <w:ind w:firstLine="720"/>
        <w:rPr>
          <w:lang w:val="en-GB"/>
        </w:rPr>
      </w:pPr>
    </w:p>
    <w:p w14:paraId="78A63D4F" w14:textId="77777777" w:rsidR="00D522AA" w:rsidRDefault="00D522AA" w:rsidP="00D522AA">
      <w:pPr>
        <w:ind w:firstLine="720"/>
        <w:rPr>
          <w:lang w:val="en-GB"/>
        </w:rPr>
      </w:pPr>
    </w:p>
    <w:tbl>
      <w:tblPr>
        <w:tblW w:w="3600" w:type="dxa"/>
        <w:tblInd w:w="10" w:type="dxa"/>
        <w:tblLook w:val="04A0" w:firstRow="1" w:lastRow="0" w:firstColumn="1" w:lastColumn="0" w:noHBand="0" w:noVBand="1"/>
      </w:tblPr>
      <w:tblGrid>
        <w:gridCol w:w="2300"/>
        <w:gridCol w:w="1300"/>
      </w:tblGrid>
      <w:tr w:rsidR="00D522AA" w:rsidRPr="005B4458" w14:paraId="2F17F474" w14:textId="77777777" w:rsidTr="00960AB8">
        <w:trPr>
          <w:trHeight w:val="300"/>
        </w:trPr>
        <w:tc>
          <w:tcPr>
            <w:tcW w:w="2300" w:type="dxa"/>
            <w:tcBorders>
              <w:top w:val="nil"/>
              <w:left w:val="nil"/>
              <w:bottom w:val="nil"/>
              <w:right w:val="nil"/>
            </w:tcBorders>
            <w:shd w:val="clear" w:color="auto" w:fill="auto"/>
            <w:noWrap/>
            <w:vAlign w:val="bottom"/>
            <w:hideMark/>
          </w:tcPr>
          <w:p w14:paraId="1C8AF1F8" w14:textId="77777777" w:rsidR="00D522AA" w:rsidRPr="005B4458" w:rsidRDefault="00D522AA" w:rsidP="00960AB8">
            <w:pPr>
              <w:rPr>
                <w:sz w:val="20"/>
                <w:szCs w:val="2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16AB9" w14:textId="77777777" w:rsidR="00D522AA" w:rsidRPr="005B4458" w:rsidRDefault="00D522AA" w:rsidP="00960AB8">
            <w:pPr>
              <w:jc w:val="center"/>
              <w:rPr>
                <w:rFonts w:ascii="Calibri" w:eastAsia="Times New Roman" w:hAnsi="Calibri"/>
                <w:b/>
                <w:bCs/>
                <w:color w:val="000000"/>
                <w:sz w:val="22"/>
                <w:szCs w:val="22"/>
                <w:u w:val="single"/>
              </w:rPr>
            </w:pPr>
            <w:r w:rsidRPr="005B4458">
              <w:rPr>
                <w:rFonts w:ascii="Calibri" w:eastAsia="Times New Roman" w:hAnsi="Calibri"/>
                <w:b/>
                <w:bCs/>
                <w:color w:val="000000"/>
                <w:sz w:val="22"/>
                <w:szCs w:val="22"/>
                <w:u w:val="single"/>
              </w:rPr>
              <w:t xml:space="preserve">n </w:t>
            </w:r>
            <w:r w:rsidRPr="005B4458">
              <w:rPr>
                <w:rFonts w:ascii="Calibri" w:eastAsia="Times New Roman" w:hAnsi="Calibri"/>
                <w:b/>
                <w:bCs/>
                <w:i/>
                <w:iCs/>
                <w:color w:val="000000"/>
                <w:sz w:val="22"/>
                <w:szCs w:val="22"/>
                <w:u w:val="single"/>
              </w:rPr>
              <w:t>(%)</w:t>
            </w:r>
          </w:p>
        </w:tc>
      </w:tr>
      <w:tr w:rsidR="00D522AA" w:rsidRPr="005B4458" w14:paraId="604EBCA1" w14:textId="77777777" w:rsidTr="00960AB8">
        <w:trPr>
          <w:trHeight w:val="300"/>
        </w:trPr>
        <w:tc>
          <w:tcPr>
            <w:tcW w:w="23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509D74A" w14:textId="77777777" w:rsidR="00D522AA" w:rsidRPr="005B4458" w:rsidRDefault="00D522AA" w:rsidP="00960AB8">
            <w:pPr>
              <w:rPr>
                <w:rFonts w:ascii="Calibri" w:eastAsia="Times New Roman" w:hAnsi="Calibri"/>
                <w:b/>
                <w:bCs/>
                <w:color w:val="000000"/>
                <w:sz w:val="22"/>
                <w:szCs w:val="22"/>
                <w:u w:val="single"/>
              </w:rPr>
            </w:pPr>
            <w:r w:rsidRPr="005B4458">
              <w:rPr>
                <w:rFonts w:ascii="Calibri" w:eastAsia="Times New Roman" w:hAnsi="Calibri"/>
                <w:b/>
                <w:bCs/>
                <w:color w:val="000000"/>
                <w:sz w:val="22"/>
                <w:szCs w:val="22"/>
                <w:u w:val="single"/>
              </w:rPr>
              <w:t>No diagnosis</w:t>
            </w:r>
          </w:p>
        </w:tc>
        <w:tc>
          <w:tcPr>
            <w:tcW w:w="1300" w:type="dxa"/>
            <w:tcBorders>
              <w:top w:val="nil"/>
              <w:left w:val="nil"/>
              <w:bottom w:val="single" w:sz="4" w:space="0" w:color="auto"/>
              <w:right w:val="single" w:sz="4" w:space="0" w:color="auto"/>
            </w:tcBorders>
            <w:shd w:val="clear" w:color="000000" w:fill="F2F2F2"/>
            <w:noWrap/>
            <w:vAlign w:val="bottom"/>
            <w:hideMark/>
          </w:tcPr>
          <w:p w14:paraId="259500DC"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xml:space="preserve">204 </w:t>
            </w:r>
            <w:r w:rsidRPr="005B4458">
              <w:rPr>
                <w:rFonts w:ascii="Calibri" w:eastAsia="Times New Roman" w:hAnsi="Calibri"/>
                <w:i/>
                <w:iCs/>
                <w:color w:val="000000"/>
                <w:sz w:val="22"/>
                <w:szCs w:val="22"/>
              </w:rPr>
              <w:t>(75)</w:t>
            </w:r>
          </w:p>
        </w:tc>
      </w:tr>
      <w:tr w:rsidR="00D522AA" w:rsidRPr="005B4458" w14:paraId="3140533B" w14:textId="77777777" w:rsidTr="00960AB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47A75BFB" w14:textId="77777777" w:rsidR="00D522AA" w:rsidRPr="005B4458" w:rsidRDefault="00D522AA" w:rsidP="00960AB8">
            <w:pPr>
              <w:rPr>
                <w:rFonts w:ascii="Calibri" w:eastAsia="Times New Roman" w:hAnsi="Calibri"/>
                <w:color w:val="000000"/>
                <w:sz w:val="22"/>
                <w:szCs w:val="22"/>
              </w:rPr>
            </w:pPr>
            <w:r w:rsidRPr="005B4458">
              <w:rPr>
                <w:rFonts w:ascii="Calibri" w:eastAsia="Times New Roman" w:hAnsi="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7A8090CF"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w:t>
            </w:r>
          </w:p>
        </w:tc>
      </w:tr>
      <w:tr w:rsidR="00D522AA" w:rsidRPr="005B4458" w14:paraId="43F41C83" w14:textId="77777777" w:rsidTr="00960AB8">
        <w:trPr>
          <w:trHeight w:val="300"/>
        </w:trPr>
        <w:tc>
          <w:tcPr>
            <w:tcW w:w="2300" w:type="dxa"/>
            <w:tcBorders>
              <w:top w:val="nil"/>
              <w:left w:val="single" w:sz="4" w:space="0" w:color="auto"/>
              <w:bottom w:val="single" w:sz="4" w:space="0" w:color="auto"/>
              <w:right w:val="single" w:sz="4" w:space="0" w:color="auto"/>
            </w:tcBorders>
            <w:shd w:val="clear" w:color="000000" w:fill="F2F2F2"/>
            <w:noWrap/>
            <w:vAlign w:val="bottom"/>
            <w:hideMark/>
          </w:tcPr>
          <w:p w14:paraId="0BC5C5FE" w14:textId="77777777" w:rsidR="00D522AA" w:rsidRPr="005B4458" w:rsidRDefault="00D522AA" w:rsidP="00960AB8">
            <w:pPr>
              <w:rPr>
                <w:rFonts w:ascii="Calibri" w:eastAsia="Times New Roman" w:hAnsi="Calibri"/>
                <w:b/>
                <w:bCs/>
                <w:color w:val="000000"/>
                <w:sz w:val="22"/>
                <w:szCs w:val="22"/>
                <w:u w:val="single"/>
              </w:rPr>
            </w:pPr>
            <w:r w:rsidRPr="005B4458">
              <w:rPr>
                <w:rFonts w:ascii="Calibri" w:eastAsia="Times New Roman" w:hAnsi="Calibri"/>
                <w:b/>
                <w:bCs/>
                <w:color w:val="000000"/>
                <w:sz w:val="22"/>
                <w:szCs w:val="22"/>
                <w:u w:val="single"/>
              </w:rPr>
              <w:t>Depression</w:t>
            </w:r>
          </w:p>
        </w:tc>
        <w:tc>
          <w:tcPr>
            <w:tcW w:w="1300" w:type="dxa"/>
            <w:tcBorders>
              <w:top w:val="nil"/>
              <w:left w:val="nil"/>
              <w:bottom w:val="single" w:sz="4" w:space="0" w:color="auto"/>
              <w:right w:val="single" w:sz="4" w:space="0" w:color="auto"/>
            </w:tcBorders>
            <w:shd w:val="clear" w:color="000000" w:fill="F2F2F2"/>
            <w:noWrap/>
            <w:vAlign w:val="bottom"/>
            <w:hideMark/>
          </w:tcPr>
          <w:p w14:paraId="3D4966A8"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w:t>
            </w:r>
          </w:p>
        </w:tc>
      </w:tr>
      <w:tr w:rsidR="00D522AA" w:rsidRPr="005B4458" w14:paraId="5274D0A3" w14:textId="77777777" w:rsidTr="00960AB8">
        <w:trPr>
          <w:trHeight w:val="300"/>
        </w:trPr>
        <w:tc>
          <w:tcPr>
            <w:tcW w:w="2300" w:type="dxa"/>
            <w:tcBorders>
              <w:top w:val="nil"/>
              <w:left w:val="single" w:sz="4" w:space="0" w:color="auto"/>
              <w:bottom w:val="single" w:sz="4" w:space="0" w:color="auto"/>
              <w:right w:val="single" w:sz="4" w:space="0" w:color="auto"/>
            </w:tcBorders>
            <w:shd w:val="clear" w:color="000000" w:fill="F2F2F2"/>
            <w:noWrap/>
            <w:vAlign w:val="bottom"/>
            <w:hideMark/>
          </w:tcPr>
          <w:p w14:paraId="06F6B37F" w14:textId="77777777" w:rsidR="00D522AA" w:rsidRPr="005B4458" w:rsidRDefault="00D522AA" w:rsidP="00960AB8">
            <w:pPr>
              <w:rPr>
                <w:rFonts w:ascii="Calibri" w:eastAsia="Times New Roman" w:hAnsi="Calibri"/>
                <w:color w:val="000000"/>
                <w:sz w:val="22"/>
                <w:szCs w:val="22"/>
              </w:rPr>
            </w:pPr>
            <w:r w:rsidRPr="005B4458">
              <w:rPr>
                <w:rFonts w:ascii="Calibri" w:eastAsia="Times New Roman" w:hAnsi="Calibri"/>
                <w:color w:val="000000"/>
                <w:sz w:val="22"/>
                <w:szCs w:val="22"/>
              </w:rPr>
              <w:t>current only</w:t>
            </w:r>
          </w:p>
        </w:tc>
        <w:tc>
          <w:tcPr>
            <w:tcW w:w="1300" w:type="dxa"/>
            <w:tcBorders>
              <w:top w:val="nil"/>
              <w:left w:val="nil"/>
              <w:bottom w:val="single" w:sz="4" w:space="0" w:color="auto"/>
              <w:right w:val="single" w:sz="4" w:space="0" w:color="auto"/>
            </w:tcBorders>
            <w:shd w:val="clear" w:color="000000" w:fill="F2F2F2"/>
            <w:noWrap/>
            <w:vAlign w:val="bottom"/>
            <w:hideMark/>
          </w:tcPr>
          <w:p w14:paraId="4150C3D0"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xml:space="preserve">2 </w:t>
            </w:r>
            <w:r w:rsidRPr="005B4458">
              <w:rPr>
                <w:rFonts w:ascii="Calibri (Body)" w:eastAsia="Times New Roman" w:hAnsi="Calibri (Body)"/>
                <w:i/>
                <w:iCs/>
                <w:color w:val="000000"/>
                <w:sz w:val="22"/>
                <w:szCs w:val="22"/>
              </w:rPr>
              <w:t>(0.7)</w:t>
            </w:r>
          </w:p>
        </w:tc>
      </w:tr>
      <w:tr w:rsidR="00D522AA" w:rsidRPr="005B4458" w14:paraId="35BDD1C7" w14:textId="77777777" w:rsidTr="00960AB8">
        <w:trPr>
          <w:trHeight w:val="300"/>
        </w:trPr>
        <w:tc>
          <w:tcPr>
            <w:tcW w:w="2300" w:type="dxa"/>
            <w:tcBorders>
              <w:top w:val="nil"/>
              <w:left w:val="single" w:sz="4" w:space="0" w:color="auto"/>
              <w:bottom w:val="single" w:sz="4" w:space="0" w:color="auto"/>
              <w:right w:val="single" w:sz="4" w:space="0" w:color="auto"/>
            </w:tcBorders>
            <w:shd w:val="clear" w:color="000000" w:fill="F2F2F2"/>
            <w:noWrap/>
            <w:vAlign w:val="bottom"/>
            <w:hideMark/>
          </w:tcPr>
          <w:p w14:paraId="6674E164" w14:textId="77777777" w:rsidR="00D522AA" w:rsidRPr="005B4458" w:rsidRDefault="00D522AA" w:rsidP="00960AB8">
            <w:pPr>
              <w:rPr>
                <w:rFonts w:ascii="Calibri" w:eastAsia="Times New Roman" w:hAnsi="Calibri"/>
                <w:color w:val="000000"/>
                <w:sz w:val="22"/>
                <w:szCs w:val="22"/>
              </w:rPr>
            </w:pPr>
            <w:r w:rsidRPr="005B4458">
              <w:rPr>
                <w:rFonts w:ascii="Calibri" w:eastAsia="Times New Roman" w:hAnsi="Calibri"/>
                <w:color w:val="000000"/>
                <w:sz w:val="22"/>
                <w:szCs w:val="22"/>
              </w:rPr>
              <w:t xml:space="preserve">past only </w:t>
            </w:r>
          </w:p>
        </w:tc>
        <w:tc>
          <w:tcPr>
            <w:tcW w:w="1300" w:type="dxa"/>
            <w:tcBorders>
              <w:top w:val="nil"/>
              <w:left w:val="nil"/>
              <w:bottom w:val="single" w:sz="4" w:space="0" w:color="auto"/>
              <w:right w:val="single" w:sz="4" w:space="0" w:color="auto"/>
            </w:tcBorders>
            <w:shd w:val="clear" w:color="000000" w:fill="F2F2F2"/>
            <w:noWrap/>
            <w:vAlign w:val="bottom"/>
            <w:hideMark/>
          </w:tcPr>
          <w:p w14:paraId="2CF7B3EA"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xml:space="preserve">16 </w:t>
            </w:r>
            <w:r w:rsidRPr="005B4458">
              <w:rPr>
                <w:rFonts w:ascii="Calibri" w:eastAsia="Times New Roman" w:hAnsi="Calibri"/>
                <w:i/>
                <w:iCs/>
                <w:color w:val="000000"/>
                <w:sz w:val="22"/>
                <w:szCs w:val="22"/>
              </w:rPr>
              <w:t>(5.9)</w:t>
            </w:r>
          </w:p>
        </w:tc>
      </w:tr>
      <w:tr w:rsidR="00D522AA" w:rsidRPr="005B4458" w14:paraId="4619660E" w14:textId="77777777" w:rsidTr="00960AB8">
        <w:trPr>
          <w:trHeight w:val="300"/>
        </w:trPr>
        <w:tc>
          <w:tcPr>
            <w:tcW w:w="2300" w:type="dxa"/>
            <w:tcBorders>
              <w:top w:val="nil"/>
              <w:left w:val="single" w:sz="4" w:space="0" w:color="auto"/>
              <w:bottom w:val="single" w:sz="4" w:space="0" w:color="auto"/>
              <w:right w:val="single" w:sz="4" w:space="0" w:color="auto"/>
            </w:tcBorders>
            <w:shd w:val="clear" w:color="000000" w:fill="F2F2F2"/>
            <w:noWrap/>
            <w:vAlign w:val="bottom"/>
            <w:hideMark/>
          </w:tcPr>
          <w:p w14:paraId="4E259ADB" w14:textId="77777777" w:rsidR="00D522AA" w:rsidRPr="005B4458" w:rsidRDefault="00D522AA" w:rsidP="00960AB8">
            <w:pPr>
              <w:rPr>
                <w:rFonts w:ascii="Calibri" w:eastAsia="Times New Roman" w:hAnsi="Calibri"/>
                <w:color w:val="000000"/>
                <w:sz w:val="22"/>
                <w:szCs w:val="22"/>
              </w:rPr>
            </w:pPr>
            <w:r w:rsidRPr="005B4458">
              <w:rPr>
                <w:rFonts w:ascii="Calibri" w:eastAsia="Times New Roman" w:hAnsi="Calibri"/>
                <w:color w:val="000000"/>
                <w:sz w:val="22"/>
                <w:szCs w:val="22"/>
              </w:rPr>
              <w:t>current and past</w:t>
            </w:r>
          </w:p>
        </w:tc>
        <w:tc>
          <w:tcPr>
            <w:tcW w:w="1300" w:type="dxa"/>
            <w:tcBorders>
              <w:top w:val="nil"/>
              <w:left w:val="nil"/>
              <w:bottom w:val="single" w:sz="4" w:space="0" w:color="auto"/>
              <w:right w:val="single" w:sz="4" w:space="0" w:color="auto"/>
            </w:tcBorders>
            <w:shd w:val="clear" w:color="000000" w:fill="F2F2F2"/>
            <w:noWrap/>
            <w:vAlign w:val="bottom"/>
            <w:hideMark/>
          </w:tcPr>
          <w:p w14:paraId="13B29C0D"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xml:space="preserve">12 </w:t>
            </w:r>
            <w:r w:rsidRPr="005B4458">
              <w:rPr>
                <w:rFonts w:ascii="Calibri" w:eastAsia="Times New Roman" w:hAnsi="Calibri"/>
                <w:i/>
                <w:iCs/>
                <w:color w:val="000000"/>
                <w:sz w:val="22"/>
                <w:szCs w:val="22"/>
              </w:rPr>
              <w:t>(4.4)</w:t>
            </w:r>
          </w:p>
        </w:tc>
      </w:tr>
      <w:tr w:rsidR="00D522AA" w:rsidRPr="005B4458" w14:paraId="0AEBB455" w14:textId="77777777" w:rsidTr="00960AB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576CFDED" w14:textId="77777777" w:rsidR="00D522AA" w:rsidRPr="005B4458" w:rsidRDefault="00D522AA" w:rsidP="00960AB8">
            <w:pPr>
              <w:rPr>
                <w:rFonts w:ascii="Calibri" w:eastAsia="Times New Roman" w:hAnsi="Calibri"/>
                <w:color w:val="000000"/>
                <w:sz w:val="22"/>
                <w:szCs w:val="22"/>
              </w:rPr>
            </w:pPr>
            <w:r w:rsidRPr="005B4458">
              <w:rPr>
                <w:rFonts w:ascii="Calibri" w:eastAsia="Times New Roman" w:hAnsi="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0B565AF2"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w:t>
            </w:r>
          </w:p>
        </w:tc>
      </w:tr>
      <w:tr w:rsidR="00D522AA" w:rsidRPr="005B4458" w14:paraId="580F6828" w14:textId="77777777" w:rsidTr="00960AB8">
        <w:trPr>
          <w:trHeight w:val="300"/>
        </w:trPr>
        <w:tc>
          <w:tcPr>
            <w:tcW w:w="2300" w:type="dxa"/>
            <w:tcBorders>
              <w:top w:val="nil"/>
              <w:left w:val="single" w:sz="4" w:space="0" w:color="auto"/>
              <w:bottom w:val="single" w:sz="4" w:space="0" w:color="auto"/>
              <w:right w:val="single" w:sz="4" w:space="0" w:color="auto"/>
            </w:tcBorders>
            <w:shd w:val="clear" w:color="000000" w:fill="F2F2F2"/>
            <w:noWrap/>
            <w:vAlign w:val="bottom"/>
            <w:hideMark/>
          </w:tcPr>
          <w:p w14:paraId="0F71E01F" w14:textId="77777777" w:rsidR="00D522AA" w:rsidRPr="005B4458" w:rsidRDefault="00D522AA" w:rsidP="00960AB8">
            <w:pPr>
              <w:rPr>
                <w:rFonts w:ascii="Calibri" w:eastAsia="Times New Roman" w:hAnsi="Calibri"/>
                <w:b/>
                <w:bCs/>
                <w:color w:val="000000"/>
                <w:sz w:val="22"/>
                <w:szCs w:val="22"/>
                <w:u w:val="single"/>
              </w:rPr>
            </w:pPr>
            <w:r w:rsidRPr="005B4458">
              <w:rPr>
                <w:rFonts w:ascii="Calibri" w:eastAsia="Times New Roman" w:hAnsi="Calibri"/>
                <w:b/>
                <w:bCs/>
                <w:color w:val="000000"/>
                <w:sz w:val="22"/>
                <w:szCs w:val="22"/>
                <w:u w:val="single"/>
              </w:rPr>
              <w:t>Anxiety</w:t>
            </w:r>
          </w:p>
        </w:tc>
        <w:tc>
          <w:tcPr>
            <w:tcW w:w="1300" w:type="dxa"/>
            <w:tcBorders>
              <w:top w:val="nil"/>
              <w:left w:val="nil"/>
              <w:bottom w:val="single" w:sz="4" w:space="0" w:color="auto"/>
              <w:right w:val="single" w:sz="4" w:space="0" w:color="auto"/>
            </w:tcBorders>
            <w:shd w:val="clear" w:color="000000" w:fill="F2F2F2"/>
            <w:noWrap/>
            <w:vAlign w:val="bottom"/>
            <w:hideMark/>
          </w:tcPr>
          <w:p w14:paraId="1EAFC46E"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w:t>
            </w:r>
          </w:p>
        </w:tc>
      </w:tr>
      <w:tr w:rsidR="00D522AA" w:rsidRPr="005B4458" w14:paraId="19416991" w14:textId="77777777" w:rsidTr="00960AB8">
        <w:trPr>
          <w:trHeight w:val="300"/>
        </w:trPr>
        <w:tc>
          <w:tcPr>
            <w:tcW w:w="2300" w:type="dxa"/>
            <w:tcBorders>
              <w:top w:val="nil"/>
              <w:left w:val="single" w:sz="4" w:space="0" w:color="auto"/>
              <w:bottom w:val="single" w:sz="4" w:space="0" w:color="auto"/>
              <w:right w:val="single" w:sz="4" w:space="0" w:color="auto"/>
            </w:tcBorders>
            <w:shd w:val="clear" w:color="000000" w:fill="F2F2F2"/>
            <w:noWrap/>
            <w:vAlign w:val="bottom"/>
            <w:hideMark/>
          </w:tcPr>
          <w:p w14:paraId="621BA936" w14:textId="77777777" w:rsidR="00D522AA" w:rsidRPr="005B4458" w:rsidRDefault="00D522AA" w:rsidP="00960AB8">
            <w:pPr>
              <w:rPr>
                <w:rFonts w:ascii="Calibri" w:eastAsia="Times New Roman" w:hAnsi="Calibri"/>
                <w:color w:val="000000"/>
                <w:sz w:val="22"/>
                <w:szCs w:val="22"/>
              </w:rPr>
            </w:pPr>
            <w:r w:rsidRPr="005B4458">
              <w:rPr>
                <w:rFonts w:ascii="Calibri" w:eastAsia="Times New Roman" w:hAnsi="Calibri"/>
                <w:color w:val="000000"/>
                <w:sz w:val="22"/>
                <w:szCs w:val="22"/>
              </w:rPr>
              <w:t>current only</w:t>
            </w:r>
          </w:p>
        </w:tc>
        <w:tc>
          <w:tcPr>
            <w:tcW w:w="1300" w:type="dxa"/>
            <w:tcBorders>
              <w:top w:val="nil"/>
              <w:left w:val="nil"/>
              <w:bottom w:val="single" w:sz="4" w:space="0" w:color="auto"/>
              <w:right w:val="single" w:sz="4" w:space="0" w:color="auto"/>
            </w:tcBorders>
            <w:shd w:val="clear" w:color="000000" w:fill="F2F2F2"/>
            <w:noWrap/>
            <w:vAlign w:val="bottom"/>
            <w:hideMark/>
          </w:tcPr>
          <w:p w14:paraId="5A375EEC"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xml:space="preserve">2 </w:t>
            </w:r>
            <w:r w:rsidRPr="005B4458">
              <w:rPr>
                <w:rFonts w:ascii="Calibri" w:eastAsia="Times New Roman" w:hAnsi="Calibri"/>
                <w:i/>
                <w:iCs/>
                <w:color w:val="000000"/>
                <w:sz w:val="22"/>
                <w:szCs w:val="22"/>
              </w:rPr>
              <w:t>(0.7)</w:t>
            </w:r>
          </w:p>
        </w:tc>
      </w:tr>
      <w:tr w:rsidR="00D522AA" w:rsidRPr="005B4458" w14:paraId="796A07FC" w14:textId="77777777" w:rsidTr="00960AB8">
        <w:trPr>
          <w:trHeight w:val="300"/>
        </w:trPr>
        <w:tc>
          <w:tcPr>
            <w:tcW w:w="2300" w:type="dxa"/>
            <w:tcBorders>
              <w:top w:val="nil"/>
              <w:left w:val="single" w:sz="4" w:space="0" w:color="auto"/>
              <w:bottom w:val="single" w:sz="4" w:space="0" w:color="auto"/>
              <w:right w:val="single" w:sz="4" w:space="0" w:color="auto"/>
            </w:tcBorders>
            <w:shd w:val="clear" w:color="000000" w:fill="F2F2F2"/>
            <w:noWrap/>
            <w:vAlign w:val="bottom"/>
            <w:hideMark/>
          </w:tcPr>
          <w:p w14:paraId="7D7B8D61" w14:textId="77777777" w:rsidR="00D522AA" w:rsidRPr="005B4458" w:rsidRDefault="00D522AA" w:rsidP="00960AB8">
            <w:pPr>
              <w:rPr>
                <w:rFonts w:ascii="Calibri" w:eastAsia="Times New Roman" w:hAnsi="Calibri"/>
                <w:color w:val="000000"/>
                <w:sz w:val="22"/>
                <w:szCs w:val="22"/>
              </w:rPr>
            </w:pPr>
            <w:r w:rsidRPr="005B4458">
              <w:rPr>
                <w:rFonts w:ascii="Calibri" w:eastAsia="Times New Roman" w:hAnsi="Calibri"/>
                <w:color w:val="000000"/>
                <w:sz w:val="22"/>
                <w:szCs w:val="22"/>
              </w:rPr>
              <w:t xml:space="preserve">past only </w:t>
            </w:r>
          </w:p>
        </w:tc>
        <w:tc>
          <w:tcPr>
            <w:tcW w:w="1300" w:type="dxa"/>
            <w:tcBorders>
              <w:top w:val="nil"/>
              <w:left w:val="nil"/>
              <w:bottom w:val="single" w:sz="4" w:space="0" w:color="auto"/>
              <w:right w:val="single" w:sz="4" w:space="0" w:color="auto"/>
            </w:tcBorders>
            <w:shd w:val="clear" w:color="000000" w:fill="F2F2F2"/>
            <w:noWrap/>
            <w:vAlign w:val="bottom"/>
            <w:hideMark/>
          </w:tcPr>
          <w:p w14:paraId="07EBBACD"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xml:space="preserve">8 </w:t>
            </w:r>
            <w:r w:rsidRPr="005B4458">
              <w:rPr>
                <w:rFonts w:ascii="Calibri" w:eastAsia="Times New Roman" w:hAnsi="Calibri"/>
                <w:i/>
                <w:iCs/>
                <w:color w:val="000000"/>
                <w:sz w:val="22"/>
                <w:szCs w:val="22"/>
              </w:rPr>
              <w:t>(2.9)</w:t>
            </w:r>
          </w:p>
        </w:tc>
      </w:tr>
      <w:tr w:rsidR="00D522AA" w:rsidRPr="005B4458" w14:paraId="70E00497" w14:textId="77777777" w:rsidTr="00960AB8">
        <w:trPr>
          <w:trHeight w:val="300"/>
        </w:trPr>
        <w:tc>
          <w:tcPr>
            <w:tcW w:w="2300" w:type="dxa"/>
            <w:tcBorders>
              <w:top w:val="nil"/>
              <w:left w:val="single" w:sz="4" w:space="0" w:color="auto"/>
              <w:bottom w:val="single" w:sz="4" w:space="0" w:color="auto"/>
              <w:right w:val="single" w:sz="4" w:space="0" w:color="auto"/>
            </w:tcBorders>
            <w:shd w:val="clear" w:color="000000" w:fill="F2F2F2"/>
            <w:noWrap/>
            <w:vAlign w:val="bottom"/>
            <w:hideMark/>
          </w:tcPr>
          <w:p w14:paraId="73C1539E" w14:textId="77777777" w:rsidR="00D522AA" w:rsidRPr="005B4458" w:rsidRDefault="00D522AA" w:rsidP="00960AB8">
            <w:pPr>
              <w:rPr>
                <w:rFonts w:ascii="Calibri" w:eastAsia="Times New Roman" w:hAnsi="Calibri"/>
                <w:color w:val="000000"/>
                <w:sz w:val="22"/>
                <w:szCs w:val="22"/>
              </w:rPr>
            </w:pPr>
            <w:r w:rsidRPr="005B4458">
              <w:rPr>
                <w:rFonts w:ascii="Calibri" w:eastAsia="Times New Roman" w:hAnsi="Calibri"/>
                <w:color w:val="000000"/>
                <w:sz w:val="22"/>
                <w:szCs w:val="22"/>
              </w:rPr>
              <w:t>current and past</w:t>
            </w:r>
          </w:p>
        </w:tc>
        <w:tc>
          <w:tcPr>
            <w:tcW w:w="1300" w:type="dxa"/>
            <w:tcBorders>
              <w:top w:val="nil"/>
              <w:left w:val="nil"/>
              <w:bottom w:val="single" w:sz="4" w:space="0" w:color="auto"/>
              <w:right w:val="single" w:sz="4" w:space="0" w:color="auto"/>
            </w:tcBorders>
            <w:shd w:val="clear" w:color="000000" w:fill="F2F2F2"/>
            <w:noWrap/>
            <w:vAlign w:val="bottom"/>
            <w:hideMark/>
          </w:tcPr>
          <w:p w14:paraId="5AB1C504"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xml:space="preserve">8 </w:t>
            </w:r>
            <w:r w:rsidRPr="005B4458">
              <w:rPr>
                <w:rFonts w:ascii="Calibri" w:eastAsia="Times New Roman" w:hAnsi="Calibri"/>
                <w:i/>
                <w:iCs/>
                <w:color w:val="000000"/>
                <w:sz w:val="22"/>
                <w:szCs w:val="22"/>
              </w:rPr>
              <w:t>(2.9)</w:t>
            </w:r>
          </w:p>
        </w:tc>
      </w:tr>
      <w:tr w:rsidR="00D522AA" w:rsidRPr="005B4458" w14:paraId="28EFE99E" w14:textId="77777777" w:rsidTr="00960AB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5D1D0266" w14:textId="77777777" w:rsidR="00D522AA" w:rsidRPr="005B4458" w:rsidRDefault="00D522AA" w:rsidP="00960AB8">
            <w:pPr>
              <w:rPr>
                <w:rFonts w:ascii="Calibri" w:eastAsia="Times New Roman" w:hAnsi="Calibri"/>
                <w:color w:val="000000"/>
                <w:sz w:val="22"/>
                <w:szCs w:val="22"/>
              </w:rPr>
            </w:pPr>
            <w:r w:rsidRPr="005B4458">
              <w:rPr>
                <w:rFonts w:ascii="Calibri" w:eastAsia="Times New Roman" w:hAnsi="Calibri"/>
                <w:color w:val="000000"/>
                <w:sz w:val="22"/>
                <w:szCs w:val="22"/>
              </w:rPr>
              <w:t> </w:t>
            </w:r>
          </w:p>
        </w:tc>
        <w:tc>
          <w:tcPr>
            <w:tcW w:w="1300" w:type="dxa"/>
            <w:tcBorders>
              <w:top w:val="nil"/>
              <w:left w:val="nil"/>
              <w:bottom w:val="single" w:sz="4" w:space="0" w:color="auto"/>
              <w:right w:val="single" w:sz="4" w:space="0" w:color="auto"/>
            </w:tcBorders>
            <w:shd w:val="clear" w:color="auto" w:fill="auto"/>
            <w:noWrap/>
            <w:vAlign w:val="bottom"/>
            <w:hideMark/>
          </w:tcPr>
          <w:p w14:paraId="3CF1F279"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w:t>
            </w:r>
          </w:p>
        </w:tc>
      </w:tr>
      <w:tr w:rsidR="00D522AA" w:rsidRPr="005B4458" w14:paraId="2DBC12ED" w14:textId="77777777" w:rsidTr="00960AB8">
        <w:trPr>
          <w:trHeight w:val="300"/>
        </w:trPr>
        <w:tc>
          <w:tcPr>
            <w:tcW w:w="2300" w:type="dxa"/>
            <w:tcBorders>
              <w:top w:val="nil"/>
              <w:left w:val="single" w:sz="4" w:space="0" w:color="auto"/>
              <w:bottom w:val="single" w:sz="4" w:space="0" w:color="auto"/>
              <w:right w:val="single" w:sz="4" w:space="0" w:color="auto"/>
            </w:tcBorders>
            <w:shd w:val="clear" w:color="000000" w:fill="F2F2F2"/>
            <w:noWrap/>
            <w:vAlign w:val="bottom"/>
            <w:hideMark/>
          </w:tcPr>
          <w:p w14:paraId="16E22E30" w14:textId="77777777" w:rsidR="00D522AA" w:rsidRPr="005B4458" w:rsidRDefault="00D522AA" w:rsidP="00960AB8">
            <w:pPr>
              <w:rPr>
                <w:rFonts w:ascii="Calibri" w:eastAsia="Times New Roman" w:hAnsi="Calibri"/>
                <w:b/>
                <w:bCs/>
                <w:color w:val="000000"/>
                <w:sz w:val="22"/>
                <w:szCs w:val="22"/>
                <w:u w:val="single"/>
              </w:rPr>
            </w:pPr>
            <w:r w:rsidRPr="005B4458">
              <w:rPr>
                <w:rFonts w:ascii="Calibri" w:eastAsia="Times New Roman" w:hAnsi="Calibri"/>
                <w:b/>
                <w:bCs/>
                <w:color w:val="000000"/>
                <w:sz w:val="22"/>
                <w:szCs w:val="22"/>
                <w:u w:val="single"/>
              </w:rPr>
              <w:t>Depression and Anxiety</w:t>
            </w:r>
          </w:p>
        </w:tc>
        <w:tc>
          <w:tcPr>
            <w:tcW w:w="1300" w:type="dxa"/>
            <w:tcBorders>
              <w:top w:val="nil"/>
              <w:left w:val="nil"/>
              <w:bottom w:val="single" w:sz="4" w:space="0" w:color="auto"/>
              <w:right w:val="single" w:sz="4" w:space="0" w:color="auto"/>
            </w:tcBorders>
            <w:shd w:val="clear" w:color="000000" w:fill="F2F2F2"/>
            <w:noWrap/>
            <w:vAlign w:val="bottom"/>
            <w:hideMark/>
          </w:tcPr>
          <w:p w14:paraId="7E12AE77"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w:t>
            </w:r>
          </w:p>
        </w:tc>
      </w:tr>
      <w:tr w:rsidR="00D522AA" w:rsidRPr="005B4458" w14:paraId="7C5AEAEF" w14:textId="77777777" w:rsidTr="00960AB8">
        <w:trPr>
          <w:trHeight w:val="300"/>
        </w:trPr>
        <w:tc>
          <w:tcPr>
            <w:tcW w:w="2300" w:type="dxa"/>
            <w:tcBorders>
              <w:top w:val="nil"/>
              <w:left w:val="single" w:sz="4" w:space="0" w:color="auto"/>
              <w:bottom w:val="single" w:sz="4" w:space="0" w:color="auto"/>
              <w:right w:val="single" w:sz="4" w:space="0" w:color="auto"/>
            </w:tcBorders>
            <w:shd w:val="clear" w:color="000000" w:fill="F2F2F2"/>
            <w:noWrap/>
            <w:vAlign w:val="bottom"/>
            <w:hideMark/>
          </w:tcPr>
          <w:p w14:paraId="232EE624" w14:textId="77777777" w:rsidR="00D522AA" w:rsidRPr="005B4458" w:rsidRDefault="00D522AA" w:rsidP="00960AB8">
            <w:pPr>
              <w:rPr>
                <w:rFonts w:ascii="Calibri" w:eastAsia="Times New Roman" w:hAnsi="Calibri"/>
                <w:color w:val="000000"/>
                <w:sz w:val="22"/>
                <w:szCs w:val="22"/>
              </w:rPr>
            </w:pPr>
            <w:r w:rsidRPr="005B4458">
              <w:rPr>
                <w:rFonts w:ascii="Calibri" w:eastAsia="Times New Roman" w:hAnsi="Calibri"/>
                <w:color w:val="000000"/>
                <w:sz w:val="22"/>
                <w:szCs w:val="22"/>
              </w:rPr>
              <w:t>current only</w:t>
            </w:r>
          </w:p>
        </w:tc>
        <w:tc>
          <w:tcPr>
            <w:tcW w:w="1300" w:type="dxa"/>
            <w:tcBorders>
              <w:top w:val="nil"/>
              <w:left w:val="nil"/>
              <w:bottom w:val="single" w:sz="4" w:space="0" w:color="auto"/>
              <w:right w:val="single" w:sz="4" w:space="0" w:color="auto"/>
            </w:tcBorders>
            <w:shd w:val="clear" w:color="000000" w:fill="F2F2F2"/>
            <w:noWrap/>
            <w:vAlign w:val="bottom"/>
            <w:hideMark/>
          </w:tcPr>
          <w:p w14:paraId="593FB6F6"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0</w:t>
            </w:r>
          </w:p>
        </w:tc>
      </w:tr>
      <w:tr w:rsidR="00D522AA" w:rsidRPr="005B4458" w14:paraId="2DA6A870" w14:textId="77777777" w:rsidTr="00960AB8">
        <w:trPr>
          <w:trHeight w:val="300"/>
        </w:trPr>
        <w:tc>
          <w:tcPr>
            <w:tcW w:w="2300" w:type="dxa"/>
            <w:tcBorders>
              <w:top w:val="nil"/>
              <w:left w:val="single" w:sz="4" w:space="0" w:color="auto"/>
              <w:bottom w:val="single" w:sz="4" w:space="0" w:color="auto"/>
              <w:right w:val="single" w:sz="4" w:space="0" w:color="auto"/>
            </w:tcBorders>
            <w:shd w:val="clear" w:color="000000" w:fill="F2F2F2"/>
            <w:noWrap/>
            <w:vAlign w:val="bottom"/>
            <w:hideMark/>
          </w:tcPr>
          <w:p w14:paraId="46F3BE6C" w14:textId="77777777" w:rsidR="00D522AA" w:rsidRPr="005B4458" w:rsidRDefault="00D522AA" w:rsidP="00960AB8">
            <w:pPr>
              <w:rPr>
                <w:rFonts w:ascii="Calibri" w:eastAsia="Times New Roman" w:hAnsi="Calibri"/>
                <w:color w:val="000000"/>
                <w:sz w:val="22"/>
                <w:szCs w:val="22"/>
              </w:rPr>
            </w:pPr>
            <w:r w:rsidRPr="005B4458">
              <w:rPr>
                <w:rFonts w:ascii="Calibri" w:eastAsia="Times New Roman" w:hAnsi="Calibri"/>
                <w:color w:val="000000"/>
                <w:sz w:val="22"/>
                <w:szCs w:val="22"/>
              </w:rPr>
              <w:t xml:space="preserve">past only </w:t>
            </w:r>
          </w:p>
        </w:tc>
        <w:tc>
          <w:tcPr>
            <w:tcW w:w="1300" w:type="dxa"/>
            <w:tcBorders>
              <w:top w:val="nil"/>
              <w:left w:val="nil"/>
              <w:bottom w:val="single" w:sz="4" w:space="0" w:color="auto"/>
              <w:right w:val="single" w:sz="4" w:space="0" w:color="auto"/>
            </w:tcBorders>
            <w:shd w:val="clear" w:color="000000" w:fill="F2F2F2"/>
            <w:noWrap/>
            <w:vAlign w:val="bottom"/>
            <w:hideMark/>
          </w:tcPr>
          <w:p w14:paraId="0FDD08C8"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xml:space="preserve">8 </w:t>
            </w:r>
            <w:r w:rsidRPr="005B4458">
              <w:rPr>
                <w:rFonts w:ascii="Calibri" w:eastAsia="Times New Roman" w:hAnsi="Calibri"/>
                <w:i/>
                <w:iCs/>
                <w:color w:val="000000"/>
                <w:sz w:val="22"/>
                <w:szCs w:val="22"/>
              </w:rPr>
              <w:t>(2.9)</w:t>
            </w:r>
          </w:p>
        </w:tc>
      </w:tr>
      <w:tr w:rsidR="00D522AA" w:rsidRPr="005B4458" w14:paraId="0BF79738" w14:textId="77777777" w:rsidTr="00960AB8">
        <w:trPr>
          <w:trHeight w:val="300"/>
        </w:trPr>
        <w:tc>
          <w:tcPr>
            <w:tcW w:w="2300" w:type="dxa"/>
            <w:tcBorders>
              <w:top w:val="nil"/>
              <w:left w:val="single" w:sz="4" w:space="0" w:color="auto"/>
              <w:bottom w:val="single" w:sz="4" w:space="0" w:color="auto"/>
              <w:right w:val="single" w:sz="4" w:space="0" w:color="auto"/>
            </w:tcBorders>
            <w:shd w:val="clear" w:color="000000" w:fill="F2F2F2"/>
            <w:noWrap/>
            <w:vAlign w:val="bottom"/>
            <w:hideMark/>
          </w:tcPr>
          <w:p w14:paraId="6D98AAF9" w14:textId="77777777" w:rsidR="00D522AA" w:rsidRPr="005B4458" w:rsidRDefault="00D522AA" w:rsidP="00960AB8">
            <w:pPr>
              <w:rPr>
                <w:rFonts w:ascii="Calibri" w:eastAsia="Times New Roman" w:hAnsi="Calibri"/>
                <w:color w:val="000000"/>
                <w:sz w:val="22"/>
                <w:szCs w:val="22"/>
              </w:rPr>
            </w:pPr>
            <w:r w:rsidRPr="005B4458">
              <w:rPr>
                <w:rFonts w:ascii="Calibri" w:eastAsia="Times New Roman" w:hAnsi="Calibri"/>
                <w:color w:val="000000"/>
                <w:sz w:val="22"/>
                <w:szCs w:val="22"/>
              </w:rPr>
              <w:t xml:space="preserve">both </w:t>
            </w:r>
          </w:p>
        </w:tc>
        <w:tc>
          <w:tcPr>
            <w:tcW w:w="1300" w:type="dxa"/>
            <w:tcBorders>
              <w:top w:val="nil"/>
              <w:left w:val="nil"/>
              <w:bottom w:val="single" w:sz="4" w:space="0" w:color="auto"/>
              <w:right w:val="single" w:sz="4" w:space="0" w:color="auto"/>
            </w:tcBorders>
            <w:shd w:val="clear" w:color="000000" w:fill="F2F2F2"/>
            <w:noWrap/>
            <w:vAlign w:val="bottom"/>
            <w:hideMark/>
          </w:tcPr>
          <w:p w14:paraId="14E40DF1" w14:textId="77777777" w:rsidR="00D522AA" w:rsidRPr="005B4458" w:rsidRDefault="00D522AA" w:rsidP="00960AB8">
            <w:pPr>
              <w:jc w:val="center"/>
              <w:rPr>
                <w:rFonts w:ascii="Calibri" w:eastAsia="Times New Roman" w:hAnsi="Calibri"/>
                <w:color w:val="000000"/>
                <w:sz w:val="22"/>
                <w:szCs w:val="22"/>
              </w:rPr>
            </w:pPr>
            <w:r w:rsidRPr="005B4458">
              <w:rPr>
                <w:rFonts w:ascii="Calibri" w:eastAsia="Times New Roman" w:hAnsi="Calibri"/>
                <w:color w:val="000000"/>
                <w:sz w:val="22"/>
                <w:szCs w:val="22"/>
              </w:rPr>
              <w:t xml:space="preserve">12 </w:t>
            </w:r>
            <w:r w:rsidRPr="005B4458">
              <w:rPr>
                <w:rFonts w:ascii="Calibri" w:eastAsia="Times New Roman" w:hAnsi="Calibri"/>
                <w:i/>
                <w:iCs/>
                <w:color w:val="000000"/>
                <w:sz w:val="22"/>
                <w:szCs w:val="22"/>
              </w:rPr>
              <w:t>(4.4)</w:t>
            </w:r>
          </w:p>
        </w:tc>
      </w:tr>
    </w:tbl>
    <w:p w14:paraId="3470E974" w14:textId="77777777" w:rsidR="00D522AA" w:rsidRDefault="00D522AA" w:rsidP="00D522AA">
      <w:pPr>
        <w:rPr>
          <w:lang w:val="en-GB"/>
        </w:rPr>
      </w:pPr>
      <w:r>
        <w:rPr>
          <w:lang w:val="en-GB"/>
        </w:rPr>
        <w:t>Data missing (n=3)</w:t>
      </w:r>
    </w:p>
    <w:p w14:paraId="6AB8E420" w14:textId="77777777" w:rsidR="00D522AA" w:rsidRDefault="00D522AA" w:rsidP="00D522AA">
      <w:pPr>
        <w:rPr>
          <w:lang w:val="en-GB"/>
        </w:rPr>
      </w:pPr>
      <w:r>
        <w:rPr>
          <w:lang w:val="en-GB"/>
        </w:rPr>
        <w:t>Table 4 – Participant reported depression and/or anxiety diagnoses</w:t>
      </w:r>
    </w:p>
    <w:p w14:paraId="5214896C" w14:textId="77777777" w:rsidR="00D522AA" w:rsidRDefault="00D522AA" w:rsidP="00D522AA">
      <w:pPr>
        <w:rPr>
          <w:lang w:val="en-GB"/>
        </w:rPr>
      </w:pPr>
    </w:p>
    <w:p w14:paraId="78E8E05A" w14:textId="77777777" w:rsidR="00D522AA" w:rsidRPr="00C67CC3" w:rsidRDefault="00D522AA" w:rsidP="00D522AA">
      <w:pPr>
        <w:rPr>
          <w:u w:val="single"/>
          <w:lang w:val="en-GB"/>
        </w:rPr>
      </w:pPr>
      <w:r w:rsidRPr="00C67CC3">
        <w:rPr>
          <w:u w:val="single"/>
          <w:lang w:val="en-GB"/>
        </w:rPr>
        <w:t>Game results</w:t>
      </w:r>
    </w:p>
    <w:p w14:paraId="18F3E105" w14:textId="77777777" w:rsidR="00D522AA" w:rsidRDefault="00D522AA" w:rsidP="00D522AA">
      <w:pPr>
        <w:rPr>
          <w:lang w:val="en-GB"/>
        </w:rPr>
      </w:pPr>
    </w:p>
    <w:p w14:paraId="5F0C4E43" w14:textId="1C97B459" w:rsidR="00D522AA" w:rsidRPr="00BA3601" w:rsidRDefault="00D522AA" w:rsidP="00D522AA">
      <w:pPr>
        <w:ind w:firstLine="720"/>
        <w:rPr>
          <w:u w:val="single"/>
          <w:lang w:val="en-GB"/>
        </w:rPr>
      </w:pPr>
      <w:r w:rsidRPr="00BA3601">
        <w:rPr>
          <w:u w:val="single"/>
          <w:lang w:val="en-GB"/>
        </w:rPr>
        <w:t>Rule category</w:t>
      </w:r>
    </w:p>
    <w:p w14:paraId="76234B2F" w14:textId="77777777" w:rsidR="00D522AA" w:rsidRDefault="00D522AA" w:rsidP="00D522AA">
      <w:pPr>
        <w:ind w:firstLine="720"/>
        <w:rPr>
          <w:lang w:val="en-GB"/>
        </w:rPr>
      </w:pPr>
    </w:p>
    <w:p w14:paraId="43084B07" w14:textId="167DC3D0" w:rsidR="00D522AA" w:rsidRDefault="00D522AA" w:rsidP="00D522AA">
      <w:pPr>
        <w:ind w:firstLine="720"/>
        <w:rPr>
          <w:lang w:val="en-GB"/>
        </w:rPr>
      </w:pPr>
      <w:r>
        <w:rPr>
          <w:lang w:val="en-GB"/>
        </w:rPr>
        <w:t xml:space="preserve">The majority of participants were found to use either </w:t>
      </w:r>
      <w:r w:rsidR="00AE7272">
        <w:rPr>
          <w:lang w:val="en-GB"/>
        </w:rPr>
        <w:t>the</w:t>
      </w:r>
      <w:r w:rsidR="007441A3">
        <w:rPr>
          <w:lang w:val="en-GB"/>
        </w:rPr>
        <w:t xml:space="preserve"> ‘largest</w:t>
      </w:r>
      <w:r>
        <w:rPr>
          <w:lang w:val="en-GB"/>
        </w:rPr>
        <w:t xml:space="preserve">’ rule (19%), </w:t>
      </w:r>
      <w:r w:rsidR="007441A3">
        <w:rPr>
          <w:lang w:val="en-GB"/>
        </w:rPr>
        <w:t>where the ‘largest</w:t>
      </w:r>
      <w:r>
        <w:rPr>
          <w:lang w:val="en-GB"/>
        </w:rPr>
        <w:t xml:space="preserve">’ number of matching circles would determine the button choice, or </w:t>
      </w:r>
      <w:r w:rsidR="00AE7272">
        <w:rPr>
          <w:lang w:val="en-GB"/>
        </w:rPr>
        <w:t>the</w:t>
      </w:r>
      <w:r w:rsidR="007441A3">
        <w:rPr>
          <w:lang w:val="en-GB"/>
        </w:rPr>
        <w:t xml:space="preserve"> ‘smallest</w:t>
      </w:r>
      <w:r>
        <w:rPr>
          <w:lang w:val="en-GB"/>
        </w:rPr>
        <w:t xml:space="preserve">’ </w:t>
      </w:r>
      <w:r w:rsidR="00AE7272">
        <w:rPr>
          <w:lang w:val="en-GB"/>
        </w:rPr>
        <w:t xml:space="preserve">rule </w:t>
      </w:r>
      <w:r>
        <w:rPr>
          <w:lang w:val="en-GB"/>
        </w:rPr>
        <w:t>(76%). Only 12 participants did not fall into either of these rule categories</w:t>
      </w:r>
      <w:r w:rsidR="00AE7272">
        <w:rPr>
          <w:lang w:val="en-GB"/>
        </w:rPr>
        <w:t xml:space="preserve"> – they were excluded from the analysis of stage 8 data</w:t>
      </w:r>
      <w:r>
        <w:rPr>
          <w:lang w:val="en-GB"/>
        </w:rPr>
        <w:t xml:space="preserve">.   </w:t>
      </w:r>
    </w:p>
    <w:p w14:paraId="3033163F" w14:textId="77777777" w:rsidR="00D522AA" w:rsidRDefault="00D522AA" w:rsidP="00D522AA">
      <w:pPr>
        <w:ind w:firstLine="720"/>
        <w:rPr>
          <w:lang w:val="en-GB"/>
        </w:rPr>
      </w:pPr>
    </w:p>
    <w:p w14:paraId="32E94C66" w14:textId="02EE8E08" w:rsidR="00D522AA" w:rsidRPr="00BA3601" w:rsidRDefault="00D522AA" w:rsidP="00D522AA">
      <w:pPr>
        <w:rPr>
          <w:u w:val="single"/>
          <w:lang w:val="en-GB"/>
        </w:rPr>
      </w:pPr>
      <w:r>
        <w:rPr>
          <w:lang w:val="en-GB"/>
        </w:rPr>
        <w:tab/>
      </w:r>
      <w:r w:rsidRPr="00BA3601">
        <w:rPr>
          <w:u w:val="single"/>
          <w:lang w:val="en-GB"/>
        </w:rPr>
        <w:t>Evidence of learning</w:t>
      </w:r>
      <w:r>
        <w:rPr>
          <w:u w:val="single"/>
          <w:lang w:val="en-GB"/>
        </w:rPr>
        <w:t>/rule attainment</w:t>
      </w:r>
    </w:p>
    <w:p w14:paraId="3B24B2E8" w14:textId="77777777" w:rsidR="00D522AA" w:rsidRDefault="00D522AA" w:rsidP="00D522AA">
      <w:pPr>
        <w:rPr>
          <w:lang w:val="en-GB"/>
        </w:rPr>
      </w:pPr>
      <w:r>
        <w:rPr>
          <w:lang w:val="en-GB"/>
        </w:rPr>
        <w:tab/>
      </w:r>
    </w:p>
    <w:p w14:paraId="09F03D8F" w14:textId="77777777" w:rsidR="00D522AA" w:rsidRDefault="00D522AA" w:rsidP="00D522AA">
      <w:pPr>
        <w:rPr>
          <w:lang w:val="en-GB"/>
        </w:rPr>
      </w:pPr>
      <w:r>
        <w:rPr>
          <w:lang w:val="en-GB"/>
        </w:rPr>
        <w:tab/>
        <w:t xml:space="preserve"> </w:t>
      </w:r>
    </w:p>
    <w:p w14:paraId="6076512B" w14:textId="117F9768" w:rsidR="00D522AA" w:rsidRDefault="00D522AA" w:rsidP="00D522AA">
      <w:pPr>
        <w:ind w:firstLine="720"/>
        <w:rPr>
          <w:lang w:val="en-GB"/>
        </w:rPr>
      </w:pPr>
      <w:r>
        <w:rPr>
          <w:lang w:val="en-GB"/>
        </w:rPr>
        <w:t xml:space="preserve">The level at which the rule was learnt was positively correlated with both the number of errors </w:t>
      </w:r>
      <w:r w:rsidR="00CC074B">
        <w:rPr>
          <w:lang w:val="en-GB"/>
        </w:rPr>
        <w:t xml:space="preserve">on each of the </w:t>
      </w:r>
      <w:r w:rsidR="00AE7272">
        <w:rPr>
          <w:lang w:val="en-GB"/>
        </w:rPr>
        <w:t xml:space="preserve">first </w:t>
      </w:r>
      <w:r w:rsidR="00CC074B">
        <w:rPr>
          <w:lang w:val="en-GB"/>
        </w:rPr>
        <w:t xml:space="preserve">7 stages </w:t>
      </w:r>
      <w:r w:rsidR="00AE7272">
        <w:rPr>
          <w:lang w:val="en-GB"/>
        </w:rPr>
        <w:t xml:space="preserve">individually </w:t>
      </w:r>
      <w:r>
        <w:rPr>
          <w:lang w:val="en-GB"/>
        </w:rPr>
        <w:t>(0.</w:t>
      </w:r>
      <w:r w:rsidR="00CC074B">
        <w:rPr>
          <w:lang w:val="en-GB"/>
        </w:rPr>
        <w:t>46&gt;</w:t>
      </w:r>
      <w:r>
        <w:rPr>
          <w:lang w:val="en-GB"/>
        </w:rPr>
        <w:t>r</w:t>
      </w:r>
      <w:r w:rsidR="00CC074B">
        <w:rPr>
          <w:lang w:val="en-GB"/>
        </w:rPr>
        <w:t>&gt;</w:t>
      </w:r>
      <w:r>
        <w:rPr>
          <w:lang w:val="en-GB"/>
        </w:rPr>
        <w:t>0.</w:t>
      </w:r>
      <w:r w:rsidR="00CC074B">
        <w:rPr>
          <w:lang w:val="en-GB"/>
        </w:rPr>
        <w:t>12</w:t>
      </w:r>
      <w:r>
        <w:rPr>
          <w:lang w:val="en-GB"/>
        </w:rPr>
        <w:t>, 0.001</w:t>
      </w:r>
      <w:r w:rsidR="00CC074B">
        <w:rPr>
          <w:lang w:val="en-GB"/>
        </w:rPr>
        <w:t>&lt;</w:t>
      </w:r>
      <w:r>
        <w:rPr>
          <w:lang w:val="en-GB"/>
        </w:rPr>
        <w:t xml:space="preserve">p&lt;0.048) and </w:t>
      </w:r>
      <w:r w:rsidR="00AE7272">
        <w:rPr>
          <w:lang w:val="en-GB"/>
        </w:rPr>
        <w:t xml:space="preserve">the </w:t>
      </w:r>
      <w:r>
        <w:rPr>
          <w:lang w:val="en-GB"/>
        </w:rPr>
        <w:t xml:space="preserve">total </w:t>
      </w:r>
      <w:r w:rsidR="00AE7272">
        <w:rPr>
          <w:lang w:val="en-GB"/>
        </w:rPr>
        <w:t xml:space="preserve">number of </w:t>
      </w:r>
      <w:r>
        <w:rPr>
          <w:lang w:val="en-GB"/>
        </w:rPr>
        <w:t>errors (r=0.49, p&lt;0.001). There was also a correlation between the stage of rule attainment and the number of trials per stage (r=0.493, p&lt;0.001). This was also the case with all stages individually (0.</w:t>
      </w:r>
      <w:r w:rsidR="00CC074B">
        <w:rPr>
          <w:lang w:val="en-GB"/>
        </w:rPr>
        <w:t>51&gt;</w:t>
      </w:r>
      <w:r>
        <w:rPr>
          <w:lang w:val="en-GB"/>
        </w:rPr>
        <w:t>r</w:t>
      </w:r>
      <w:r w:rsidR="00CC074B">
        <w:rPr>
          <w:lang w:val="en-GB"/>
        </w:rPr>
        <w:t>&gt;</w:t>
      </w:r>
      <w:r>
        <w:rPr>
          <w:lang w:val="en-GB"/>
        </w:rPr>
        <w:t>0.</w:t>
      </w:r>
      <w:r w:rsidR="00CC074B">
        <w:rPr>
          <w:lang w:val="en-GB"/>
        </w:rPr>
        <w:t>27</w:t>
      </w:r>
      <w:r>
        <w:rPr>
          <w:lang w:val="en-GB"/>
        </w:rPr>
        <w:t xml:space="preserve">, all p&lt;0.001), with the exception of stage one (r=0.11, p=0.072). </w:t>
      </w:r>
      <w:r w:rsidR="003544AB">
        <w:rPr>
          <w:lang w:val="en-GB"/>
        </w:rPr>
        <w:t xml:space="preserve">This indicates that the behavioural outcome is measuring the level of generalisation. </w:t>
      </w:r>
      <w:r>
        <w:rPr>
          <w:lang w:val="en-GB"/>
        </w:rPr>
        <w:t xml:space="preserve">Intriguingly, </w:t>
      </w:r>
      <w:r w:rsidR="00AE7272">
        <w:rPr>
          <w:lang w:val="en-GB"/>
        </w:rPr>
        <w:t>t</w:t>
      </w:r>
      <w:r>
        <w:rPr>
          <w:lang w:val="en-GB"/>
        </w:rPr>
        <w:t xml:space="preserve">here was a small negative correlation </w:t>
      </w:r>
      <w:r w:rsidR="00AE7272">
        <w:rPr>
          <w:lang w:val="en-GB"/>
        </w:rPr>
        <w:t xml:space="preserve">between </w:t>
      </w:r>
      <w:r>
        <w:rPr>
          <w:lang w:val="en-GB"/>
        </w:rPr>
        <w:t xml:space="preserve">rule attainment </w:t>
      </w:r>
      <w:r w:rsidR="00AE7272">
        <w:rPr>
          <w:lang w:val="en-GB"/>
        </w:rPr>
        <w:t xml:space="preserve">and </w:t>
      </w:r>
      <w:r>
        <w:rPr>
          <w:lang w:val="en-GB"/>
        </w:rPr>
        <w:t xml:space="preserve">stage </w:t>
      </w:r>
      <w:r w:rsidR="00C57647">
        <w:rPr>
          <w:lang w:val="en-GB"/>
        </w:rPr>
        <w:t xml:space="preserve">1 </w:t>
      </w:r>
      <w:r>
        <w:rPr>
          <w:lang w:val="en-GB"/>
        </w:rPr>
        <w:t>correct RT (r=-0.169, p=0.005), but no correlation with</w:t>
      </w:r>
      <w:r w:rsidR="00AE7272">
        <w:rPr>
          <w:lang w:val="en-GB"/>
        </w:rPr>
        <w:t xml:space="preserve"> RT on</w:t>
      </w:r>
      <w:r>
        <w:rPr>
          <w:lang w:val="en-GB"/>
        </w:rPr>
        <w:t xml:space="preserve"> any other stage (all </w:t>
      </w:r>
      <w:r w:rsidR="00C57647">
        <w:rPr>
          <w:lang w:val="en-GB"/>
        </w:rPr>
        <w:t>p</w:t>
      </w:r>
      <w:r>
        <w:rPr>
          <w:lang w:val="en-GB"/>
        </w:rPr>
        <w:t xml:space="preserve">&gt;0.207). </w:t>
      </w:r>
    </w:p>
    <w:p w14:paraId="3614BDA2" w14:textId="77777777" w:rsidR="00D522AA" w:rsidRDefault="00D522AA" w:rsidP="00D522AA">
      <w:pPr>
        <w:rPr>
          <w:lang w:val="en-GB"/>
        </w:rPr>
      </w:pPr>
    </w:p>
    <w:p w14:paraId="54BBAF9D" w14:textId="0E6957D4" w:rsidR="00D522AA" w:rsidRDefault="00D522AA" w:rsidP="00D522AA">
      <w:pPr>
        <w:rPr>
          <w:lang w:val="en-GB"/>
        </w:rPr>
      </w:pPr>
      <w:r>
        <w:rPr>
          <w:lang w:val="en-GB"/>
        </w:rPr>
        <w:lastRenderedPageBreak/>
        <w:tab/>
        <w:t xml:space="preserve">For stage </w:t>
      </w:r>
      <w:r w:rsidR="00AE7272">
        <w:rPr>
          <w:lang w:val="en-GB"/>
        </w:rPr>
        <w:t>8</w:t>
      </w:r>
      <w:r>
        <w:rPr>
          <w:lang w:val="en-GB"/>
        </w:rPr>
        <w:t>, there was a significant difference between</w:t>
      </w:r>
      <w:r w:rsidR="00C57647">
        <w:rPr>
          <w:lang w:val="en-GB"/>
        </w:rPr>
        <w:t xml:space="preserve"> ambiguous and unambiguous</w:t>
      </w:r>
      <w:r>
        <w:rPr>
          <w:lang w:val="en-GB"/>
        </w:rPr>
        <w:t xml:space="preserve"> trial types, both in terms of reaction times and error rates. A paired sample t-test showed that the mean median correct RT for ambiguous trials was 0.33s slower than for unambiguous trials (SD=1.30, t=4.14,</w:t>
      </w:r>
      <w:r w:rsidR="00600797">
        <w:rPr>
          <w:lang w:val="en-GB"/>
        </w:rPr>
        <w:t xml:space="preserve"> df=</w:t>
      </w:r>
      <w:r w:rsidR="00B547A7">
        <w:rPr>
          <w:lang w:val="en-GB"/>
        </w:rPr>
        <w:t xml:space="preserve">258, </w:t>
      </w:r>
      <w:r>
        <w:rPr>
          <w:lang w:val="en-GB"/>
        </w:rPr>
        <w:t xml:space="preserve">p&lt;0.001). The mean type </w:t>
      </w:r>
      <w:r w:rsidR="00C57647">
        <w:rPr>
          <w:lang w:val="en-GB"/>
        </w:rPr>
        <w:t xml:space="preserve">4 </w:t>
      </w:r>
      <w:r>
        <w:rPr>
          <w:lang w:val="en-GB"/>
        </w:rPr>
        <w:t xml:space="preserve">ambiguous median RT was also </w:t>
      </w:r>
      <w:r w:rsidR="00600797">
        <w:rPr>
          <w:lang w:val="en-GB"/>
        </w:rPr>
        <w:t xml:space="preserve">slower </w:t>
      </w:r>
      <w:r>
        <w:rPr>
          <w:lang w:val="en-GB"/>
        </w:rPr>
        <w:t>than unambiguous trials by 0.32s (SD=2.03, t=2.57,</w:t>
      </w:r>
      <w:r w:rsidR="00B547A7">
        <w:rPr>
          <w:lang w:val="en-GB"/>
        </w:rPr>
        <w:t xml:space="preserve"> df=258,</w:t>
      </w:r>
      <w:r>
        <w:rPr>
          <w:lang w:val="en-GB"/>
        </w:rPr>
        <w:t xml:space="preserve"> p&lt;0.001). Mean percentage of errors was 2.74% higher for ambiguous versus unambiguous trials (SD=13.36, t=3.31,</w:t>
      </w:r>
      <w:r w:rsidR="002C3177">
        <w:rPr>
          <w:lang w:val="en-GB"/>
        </w:rPr>
        <w:t xml:space="preserve"> df=</w:t>
      </w:r>
      <w:r w:rsidR="00B547A7">
        <w:rPr>
          <w:lang w:val="en-GB"/>
        </w:rPr>
        <w:t>258</w:t>
      </w:r>
      <w:r w:rsidR="000B7912">
        <w:rPr>
          <w:lang w:val="en-GB"/>
        </w:rPr>
        <w:t>,</w:t>
      </w:r>
      <w:r>
        <w:rPr>
          <w:lang w:val="en-GB"/>
        </w:rPr>
        <w:t xml:space="preserve"> p=0.001). The mean percentage of errors for type </w:t>
      </w:r>
      <w:r w:rsidR="00C57647">
        <w:rPr>
          <w:lang w:val="en-GB"/>
        </w:rPr>
        <w:t xml:space="preserve">4 trials </w:t>
      </w:r>
      <w:r>
        <w:rPr>
          <w:lang w:val="en-GB"/>
        </w:rPr>
        <w:t>was higher than unambiguous ones by 4.14% (SD=13.33, t=5.00,</w:t>
      </w:r>
      <w:r w:rsidR="00600797">
        <w:rPr>
          <w:lang w:val="en-GB"/>
        </w:rPr>
        <w:t xml:space="preserve"> df=</w:t>
      </w:r>
      <w:r w:rsidR="00B547A7">
        <w:rPr>
          <w:lang w:val="en-GB"/>
        </w:rPr>
        <w:t>258</w:t>
      </w:r>
      <w:r w:rsidR="000B7912">
        <w:rPr>
          <w:lang w:val="en-GB"/>
        </w:rPr>
        <w:t>,</w:t>
      </w:r>
      <w:r>
        <w:rPr>
          <w:lang w:val="en-GB"/>
        </w:rPr>
        <w:t xml:space="preserve"> p&lt;0.001). </w:t>
      </w:r>
    </w:p>
    <w:p w14:paraId="3F4D09FA" w14:textId="5C988629" w:rsidR="00D522AA" w:rsidRDefault="00D522AA" w:rsidP="00D522AA">
      <w:pPr>
        <w:rPr>
          <w:lang w:val="en-GB"/>
        </w:rPr>
      </w:pPr>
      <w:r>
        <w:rPr>
          <w:lang w:val="en-GB"/>
        </w:rPr>
        <w:tab/>
      </w:r>
      <w:r w:rsidR="00C57647">
        <w:rPr>
          <w:lang w:val="en-GB"/>
        </w:rPr>
        <w:t>T</w:t>
      </w:r>
      <w:r>
        <w:rPr>
          <w:lang w:val="en-GB"/>
        </w:rPr>
        <w:t xml:space="preserve">here was no significant difference </w:t>
      </w:r>
      <w:r w:rsidR="00C57647">
        <w:rPr>
          <w:lang w:val="en-GB"/>
        </w:rPr>
        <w:t xml:space="preserve">in </w:t>
      </w:r>
      <w:r>
        <w:rPr>
          <w:lang w:val="en-GB"/>
        </w:rPr>
        <w:t>reaction times</w:t>
      </w:r>
      <w:r w:rsidR="00C57647">
        <w:rPr>
          <w:lang w:val="en-GB"/>
        </w:rPr>
        <w:t xml:space="preserve"> between </w:t>
      </w:r>
      <w:r>
        <w:rPr>
          <w:lang w:val="en-GB"/>
        </w:rPr>
        <w:t xml:space="preserve">those using the ‘smallest’ and ‘largest’ rules, on any of the different stage eight trial types. There was also no significant difference between </w:t>
      </w:r>
      <w:r w:rsidR="00C57647">
        <w:rPr>
          <w:lang w:val="en-GB"/>
        </w:rPr>
        <w:t xml:space="preserve">these </w:t>
      </w:r>
      <w:r>
        <w:rPr>
          <w:lang w:val="en-GB"/>
        </w:rPr>
        <w:t xml:space="preserve">rule </w:t>
      </w:r>
      <w:r w:rsidR="00C57647">
        <w:rPr>
          <w:lang w:val="en-GB"/>
        </w:rPr>
        <w:t xml:space="preserve">groups in </w:t>
      </w:r>
      <w:r>
        <w:rPr>
          <w:lang w:val="en-GB"/>
        </w:rPr>
        <w:t xml:space="preserve">percent errors on either ambiguous or type </w:t>
      </w:r>
      <w:r w:rsidR="00AE7272">
        <w:rPr>
          <w:lang w:val="en-GB"/>
        </w:rPr>
        <w:t xml:space="preserve">4 </w:t>
      </w:r>
      <w:r>
        <w:rPr>
          <w:lang w:val="en-GB"/>
        </w:rPr>
        <w:t xml:space="preserve">ambiguous trials (p&gt;0.584). However, those using the ‘largest’ rule made significantly </w:t>
      </w:r>
      <w:r w:rsidR="00C57647">
        <w:rPr>
          <w:lang w:val="en-GB"/>
        </w:rPr>
        <w:t xml:space="preserve">fewer </w:t>
      </w:r>
      <w:r>
        <w:rPr>
          <w:lang w:val="en-GB"/>
        </w:rPr>
        <w:t>errors than those using the ‘smallest’ rule</w:t>
      </w:r>
      <w:r w:rsidR="00191B21">
        <w:rPr>
          <w:lang w:val="en-GB"/>
        </w:rPr>
        <w:t xml:space="preserve"> on unambiguous</w:t>
      </w:r>
      <w:r>
        <w:rPr>
          <w:lang w:val="en-GB"/>
        </w:rPr>
        <w:t xml:space="preserve">, with </w:t>
      </w:r>
      <w:r w:rsidR="00191B21">
        <w:rPr>
          <w:lang w:val="en-GB"/>
        </w:rPr>
        <w:t xml:space="preserve">a </w:t>
      </w:r>
      <w:r>
        <w:rPr>
          <w:lang w:val="en-GB"/>
        </w:rPr>
        <w:t>mean difference of 6.56% (SD:</w:t>
      </w:r>
      <w:r w:rsidR="00AE7272">
        <w:rPr>
          <w:lang w:val="en-GB"/>
        </w:rPr>
        <w:t xml:space="preserve"> </w:t>
      </w:r>
      <w:r>
        <w:rPr>
          <w:lang w:val="en-GB"/>
        </w:rPr>
        <w:t>1.88, t=3.50,</w:t>
      </w:r>
      <w:r w:rsidR="00600797">
        <w:rPr>
          <w:lang w:val="en-GB"/>
        </w:rPr>
        <w:t xml:space="preserve"> df=</w:t>
      </w:r>
      <w:r w:rsidR="000B7912">
        <w:rPr>
          <w:lang w:val="en-GB"/>
        </w:rPr>
        <w:t xml:space="preserve"> 257</w:t>
      </w:r>
      <w:r>
        <w:rPr>
          <w:lang w:val="en-GB"/>
        </w:rPr>
        <w:t xml:space="preserve"> p&lt;0.001).</w:t>
      </w:r>
    </w:p>
    <w:p w14:paraId="40906D7F" w14:textId="77777777" w:rsidR="00D522AA" w:rsidRDefault="00D522AA" w:rsidP="00D522AA">
      <w:pPr>
        <w:rPr>
          <w:lang w:val="en-GB"/>
        </w:rPr>
      </w:pPr>
    </w:p>
    <w:p w14:paraId="7FC56ACA" w14:textId="77777777" w:rsidR="00D522AA" w:rsidRDefault="00D522AA" w:rsidP="00D522AA">
      <w:pPr>
        <w:rPr>
          <w:lang w:val="en-GB"/>
        </w:rPr>
      </w:pPr>
    </w:p>
    <w:p w14:paraId="539EB66D" w14:textId="012D219E" w:rsidR="00D522AA" w:rsidRPr="0046605A" w:rsidRDefault="00C57647" w:rsidP="00D522AA">
      <w:pPr>
        <w:rPr>
          <w:u w:val="single"/>
          <w:lang w:val="en-GB"/>
        </w:rPr>
      </w:pPr>
      <w:r>
        <w:rPr>
          <w:u w:val="single"/>
          <w:lang w:val="en-GB"/>
        </w:rPr>
        <w:t xml:space="preserve">Associations with depressive symptoms and cognition </w:t>
      </w:r>
    </w:p>
    <w:p w14:paraId="0AC954EF" w14:textId="77777777" w:rsidR="00D522AA" w:rsidRDefault="00D522AA" w:rsidP="00D522AA">
      <w:pPr>
        <w:rPr>
          <w:lang w:val="en-GB"/>
        </w:rPr>
      </w:pPr>
    </w:p>
    <w:p w14:paraId="68CC066D" w14:textId="77777777" w:rsidR="00D522AA" w:rsidRDefault="00D522AA" w:rsidP="00D522AA">
      <w:pPr>
        <w:rPr>
          <w:lang w:val="en-GB"/>
        </w:rPr>
      </w:pPr>
    </w:p>
    <w:p w14:paraId="761F66E0" w14:textId="01E577DE" w:rsidR="00D522AA" w:rsidRPr="00E33F55" w:rsidRDefault="00D522AA" w:rsidP="00D522AA">
      <w:pPr>
        <w:rPr>
          <w:u w:val="single"/>
          <w:lang w:val="en-GB"/>
        </w:rPr>
      </w:pPr>
      <w:r>
        <w:rPr>
          <w:lang w:val="en-GB"/>
        </w:rPr>
        <w:tab/>
      </w:r>
      <w:r w:rsidR="00AE7272" w:rsidRPr="00E33F55">
        <w:rPr>
          <w:u w:val="single"/>
          <w:lang w:val="en-GB"/>
        </w:rPr>
        <w:t>Associations within depressive symptom and cognition q</w:t>
      </w:r>
      <w:r w:rsidRPr="00E33F55">
        <w:rPr>
          <w:u w:val="single"/>
          <w:lang w:val="en-GB"/>
        </w:rPr>
        <w:t>uestionnaires</w:t>
      </w:r>
    </w:p>
    <w:p w14:paraId="2DBA9311" w14:textId="77777777" w:rsidR="00D522AA" w:rsidRDefault="00D522AA" w:rsidP="00D522AA">
      <w:pPr>
        <w:rPr>
          <w:lang w:val="en-GB"/>
        </w:rPr>
      </w:pPr>
    </w:p>
    <w:p w14:paraId="69A8B808" w14:textId="55CA1DA4" w:rsidR="00D522AA" w:rsidRDefault="00D522AA" w:rsidP="00D522AA">
      <w:pPr>
        <w:rPr>
          <w:lang w:val="en-GB"/>
        </w:rPr>
      </w:pPr>
      <w:r>
        <w:rPr>
          <w:lang w:val="en-GB"/>
        </w:rPr>
        <w:tab/>
        <w:t>As expected, there was a high level of correlation between the various questionnaires</w:t>
      </w:r>
      <w:r w:rsidR="00C57647">
        <w:rPr>
          <w:lang w:val="en-GB"/>
        </w:rPr>
        <w:t>,</w:t>
      </w:r>
      <w:r>
        <w:rPr>
          <w:lang w:val="en-GB"/>
        </w:rPr>
        <w:t xml:space="preserve"> </w:t>
      </w:r>
      <w:r w:rsidR="00C57647">
        <w:rPr>
          <w:lang w:val="en-GB"/>
        </w:rPr>
        <w:t>s</w:t>
      </w:r>
      <w:r w:rsidRPr="00EE0798">
        <w:rPr>
          <w:lang w:val="en-GB"/>
        </w:rPr>
        <w:t xml:space="preserve">ee </w:t>
      </w:r>
      <w:r w:rsidR="00C57647">
        <w:rPr>
          <w:lang w:val="en-GB"/>
        </w:rPr>
        <w:t>T</w:t>
      </w:r>
      <w:r w:rsidRPr="00EE0798">
        <w:rPr>
          <w:lang w:val="en-GB"/>
        </w:rPr>
        <w:t xml:space="preserve">able </w:t>
      </w:r>
      <w:r>
        <w:rPr>
          <w:lang w:val="en-GB"/>
        </w:rPr>
        <w:t>5</w:t>
      </w:r>
      <w:r w:rsidRPr="00EE0798">
        <w:rPr>
          <w:lang w:val="en-GB"/>
        </w:rPr>
        <w:t>.</w:t>
      </w:r>
      <w:r>
        <w:rPr>
          <w:lang w:val="en-GB"/>
        </w:rPr>
        <w:t xml:space="preserve"> Z</w:t>
      </w:r>
      <w:r w:rsidR="00C57647">
        <w:rPr>
          <w:lang w:val="en-GB"/>
        </w:rPr>
        <w:t>ung</w:t>
      </w:r>
      <w:r>
        <w:rPr>
          <w:lang w:val="en-GB"/>
        </w:rPr>
        <w:t xml:space="preserve"> and STAI were highly positively correlated (r=0.88, p&lt;0.001). Z</w:t>
      </w:r>
      <w:r w:rsidR="00C57647">
        <w:rPr>
          <w:lang w:val="en-GB"/>
        </w:rPr>
        <w:t xml:space="preserve">ung </w:t>
      </w:r>
      <w:r>
        <w:rPr>
          <w:lang w:val="en-GB"/>
        </w:rPr>
        <w:t>also correlated strongly with DAS (r=0.53, p&lt;0.001), ATS self-criticism (r=0.53, p&lt;0.001) and ATS generalisation (r=0.66, p&lt;0.001).  Z</w:t>
      </w:r>
      <w:r w:rsidR="00C57647">
        <w:rPr>
          <w:lang w:val="en-GB"/>
        </w:rPr>
        <w:t>ung</w:t>
      </w:r>
      <w:r>
        <w:rPr>
          <w:lang w:val="en-GB"/>
        </w:rPr>
        <w:t xml:space="preserve"> correlated very weakly and negatively with both POG upward (r=-0.11, p=0.063) and POG social (r=-0.12, p=0.047). Surprisingly, there was </w:t>
      </w:r>
      <w:r w:rsidR="00C57647">
        <w:rPr>
          <w:lang w:val="en-GB"/>
        </w:rPr>
        <w:t xml:space="preserve">also </w:t>
      </w:r>
      <w:r>
        <w:rPr>
          <w:lang w:val="en-GB"/>
        </w:rPr>
        <w:t xml:space="preserve">a weak positive correlation with POG lateral (r=0.24, p&lt;0.001). </w:t>
      </w:r>
    </w:p>
    <w:p w14:paraId="08A90857" w14:textId="77777777" w:rsidR="00D522AA" w:rsidRDefault="00D522AA" w:rsidP="00D522AA">
      <w:pPr>
        <w:rPr>
          <w:lang w:val="en-GB"/>
        </w:rPr>
      </w:pPr>
    </w:p>
    <w:p w14:paraId="57B1A7A1" w14:textId="57D37B35" w:rsidR="00D522AA" w:rsidRDefault="00D522AA" w:rsidP="00D522AA">
      <w:pPr>
        <w:rPr>
          <w:u w:val="single"/>
          <w:lang w:val="en-GB"/>
        </w:rPr>
      </w:pPr>
      <w:r>
        <w:rPr>
          <w:lang w:val="en-GB"/>
        </w:rPr>
        <w:tab/>
      </w:r>
      <w:r w:rsidR="00AE7272" w:rsidRPr="00AE7272">
        <w:rPr>
          <w:lang w:val="en-GB"/>
        </w:rPr>
        <w:t xml:space="preserve"> </w:t>
      </w:r>
      <w:r w:rsidR="00AE7272" w:rsidRPr="00E33F55">
        <w:rPr>
          <w:u w:val="single"/>
          <w:lang w:val="en-GB"/>
        </w:rPr>
        <w:t>Associations</w:t>
      </w:r>
      <w:r w:rsidR="00E33F55">
        <w:rPr>
          <w:u w:val="single"/>
          <w:lang w:val="en-GB"/>
        </w:rPr>
        <w:t xml:space="preserve"> between depressive symptoms, </w:t>
      </w:r>
      <w:r w:rsidR="00AE7272" w:rsidRPr="00E33F55">
        <w:rPr>
          <w:u w:val="single"/>
          <w:lang w:val="en-GB"/>
        </w:rPr>
        <w:t>cognition</w:t>
      </w:r>
      <w:r w:rsidR="00AE7272" w:rsidDel="00AE7272">
        <w:rPr>
          <w:u w:val="single"/>
          <w:lang w:val="en-GB"/>
        </w:rPr>
        <w:t xml:space="preserve"> </w:t>
      </w:r>
      <w:r w:rsidR="007B51EA">
        <w:rPr>
          <w:u w:val="single"/>
          <w:lang w:val="en-GB"/>
        </w:rPr>
        <w:t xml:space="preserve">questionnaires and </w:t>
      </w:r>
      <w:r>
        <w:rPr>
          <w:u w:val="single"/>
          <w:lang w:val="en-GB"/>
        </w:rPr>
        <w:t>demographics</w:t>
      </w:r>
    </w:p>
    <w:p w14:paraId="5578A3E7" w14:textId="77777777" w:rsidR="00D522AA" w:rsidRPr="00032066" w:rsidRDefault="00D522AA" w:rsidP="00D522AA">
      <w:pPr>
        <w:rPr>
          <w:u w:val="single"/>
          <w:lang w:val="en-GB"/>
        </w:rPr>
      </w:pPr>
    </w:p>
    <w:p w14:paraId="1034BBA6" w14:textId="7D75F4CC" w:rsidR="00D522AA" w:rsidRDefault="00D522AA" w:rsidP="00D522AA">
      <w:pPr>
        <w:ind w:firstLine="720"/>
        <w:rPr>
          <w:lang w:val="en-GB"/>
        </w:rPr>
      </w:pPr>
      <w:r>
        <w:rPr>
          <w:lang w:val="en-GB"/>
        </w:rPr>
        <w:t>The demographic variables were largely categorical, so simple linear regressions were instead used, in turn, with Z</w:t>
      </w:r>
      <w:r w:rsidR="00C57647">
        <w:rPr>
          <w:lang w:val="en-GB"/>
        </w:rPr>
        <w:t>ung</w:t>
      </w:r>
      <w:r>
        <w:rPr>
          <w:lang w:val="en-GB"/>
        </w:rPr>
        <w:t xml:space="preserve"> as the outcome. Age was strongly and negatively associated with ZUNG. With every one year of age increase, the predicted </w:t>
      </w:r>
      <w:r w:rsidR="007B51EA">
        <w:rPr>
          <w:lang w:val="en-GB"/>
        </w:rPr>
        <w:t xml:space="preserve">Zung </w:t>
      </w:r>
      <w:r>
        <w:rPr>
          <w:lang w:val="en-GB"/>
        </w:rPr>
        <w:t>score decreased by 0.26 (95%CIs: -0.34 to -0.14, p&lt;0.001). There was no significant difference between genders (p=0.265) or language (English vs Tamil/Hindi, p=0.12). Neither did any individual level of education predict Z</w:t>
      </w:r>
      <w:r w:rsidR="00C57647">
        <w:rPr>
          <w:lang w:val="en-GB"/>
        </w:rPr>
        <w:t>ung</w:t>
      </w:r>
      <w:r>
        <w:rPr>
          <w:lang w:val="en-GB"/>
        </w:rPr>
        <w:t xml:space="preserve"> score, when compared with high school education as base reference category (global p=0.812). </w:t>
      </w:r>
    </w:p>
    <w:p w14:paraId="520F83E7" w14:textId="77777777" w:rsidR="00D522AA" w:rsidRDefault="00D522AA" w:rsidP="00D522AA">
      <w:pPr>
        <w:rPr>
          <w:lang w:val="en-GB"/>
        </w:rPr>
      </w:pPr>
    </w:p>
    <w:p w14:paraId="38442264" w14:textId="77777777" w:rsidR="00D522AA" w:rsidRDefault="00D522AA" w:rsidP="00D522AA">
      <w:pPr>
        <w:rPr>
          <w:lang w:val="en-GB"/>
        </w:rPr>
      </w:pPr>
    </w:p>
    <w:p w14:paraId="28E81844" w14:textId="77777777" w:rsidR="00D522AA" w:rsidRDefault="00D522AA" w:rsidP="00D522AA">
      <w:pPr>
        <w:rPr>
          <w:lang w:val="en-GB"/>
        </w:rPr>
      </w:pPr>
    </w:p>
    <w:p w14:paraId="6AF7BC8C" w14:textId="77777777" w:rsidR="00D522AA" w:rsidRDefault="00D522AA" w:rsidP="00D522AA">
      <w:pPr>
        <w:rPr>
          <w:lang w:val="en-GB"/>
        </w:rPr>
        <w:sectPr w:rsidR="00D522AA" w:rsidSect="00960AB8">
          <w:pgSz w:w="11900" w:h="16840"/>
          <w:pgMar w:top="1440" w:right="1440" w:bottom="1440" w:left="1440" w:header="720" w:footer="720" w:gutter="0"/>
          <w:cols w:space="720"/>
          <w:docGrid w:linePitch="360"/>
        </w:sectPr>
      </w:pPr>
    </w:p>
    <w:tbl>
      <w:tblPr>
        <w:tblpPr w:leftFromText="180" w:rightFromText="180" w:vertAnchor="text" w:horzAnchor="page" w:tblpX="860" w:tblpY="-9101"/>
        <w:tblW w:w="15553" w:type="dxa"/>
        <w:tblLook w:val="04A0" w:firstRow="1" w:lastRow="0" w:firstColumn="1" w:lastColumn="0" w:noHBand="0" w:noVBand="1"/>
      </w:tblPr>
      <w:tblGrid>
        <w:gridCol w:w="1748"/>
        <w:gridCol w:w="1920"/>
        <w:gridCol w:w="1300"/>
        <w:gridCol w:w="1300"/>
        <w:gridCol w:w="1300"/>
        <w:gridCol w:w="1300"/>
        <w:gridCol w:w="1300"/>
        <w:gridCol w:w="1300"/>
        <w:gridCol w:w="1300"/>
        <w:gridCol w:w="1300"/>
        <w:gridCol w:w="1486"/>
      </w:tblGrid>
      <w:tr w:rsidR="00D522AA" w:rsidRPr="00DB123D" w14:paraId="4F6CB4CC" w14:textId="77777777" w:rsidTr="00960AB8">
        <w:trPr>
          <w:trHeight w:val="320"/>
        </w:trPr>
        <w:tc>
          <w:tcPr>
            <w:tcW w:w="1748" w:type="dxa"/>
            <w:tcBorders>
              <w:top w:val="nil"/>
              <w:left w:val="nil"/>
              <w:bottom w:val="nil"/>
              <w:right w:val="nil"/>
            </w:tcBorders>
            <w:shd w:val="clear" w:color="auto" w:fill="auto"/>
            <w:noWrap/>
            <w:vAlign w:val="bottom"/>
            <w:hideMark/>
          </w:tcPr>
          <w:p w14:paraId="3D092A84" w14:textId="77777777" w:rsidR="00D522AA" w:rsidRPr="00DB123D" w:rsidRDefault="00D522AA" w:rsidP="00960AB8">
            <w:pPr>
              <w:rPr>
                <w:sz w:val="20"/>
                <w:szCs w:val="20"/>
              </w:rPr>
            </w:pPr>
          </w:p>
        </w:tc>
        <w:tc>
          <w:tcPr>
            <w:tcW w:w="1920" w:type="dxa"/>
            <w:tcBorders>
              <w:top w:val="nil"/>
              <w:left w:val="nil"/>
              <w:bottom w:val="nil"/>
              <w:right w:val="nil"/>
            </w:tcBorders>
            <w:shd w:val="clear" w:color="auto" w:fill="auto"/>
            <w:noWrap/>
            <w:vAlign w:val="bottom"/>
            <w:hideMark/>
          </w:tcPr>
          <w:p w14:paraId="23B0D3E9" w14:textId="77777777" w:rsidR="00D522AA" w:rsidRPr="00DB123D" w:rsidRDefault="00D522AA" w:rsidP="00960AB8">
            <w:pPr>
              <w:rPr>
                <w:rFonts w:eastAsia="Times New Roman"/>
                <w:sz w:val="20"/>
                <w:szCs w:val="20"/>
              </w:rPr>
            </w:pPr>
          </w:p>
        </w:tc>
        <w:tc>
          <w:tcPr>
            <w:tcW w:w="1300" w:type="dxa"/>
            <w:tcBorders>
              <w:top w:val="single" w:sz="8" w:space="0" w:color="auto"/>
              <w:left w:val="single" w:sz="8" w:space="0" w:color="auto"/>
              <w:bottom w:val="nil"/>
              <w:right w:val="single" w:sz="8" w:space="0" w:color="auto"/>
            </w:tcBorders>
            <w:shd w:val="clear" w:color="auto" w:fill="auto"/>
            <w:noWrap/>
            <w:vAlign w:val="bottom"/>
            <w:hideMark/>
          </w:tcPr>
          <w:p w14:paraId="51BE4FD6"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ZUNG</w:t>
            </w:r>
          </w:p>
        </w:tc>
        <w:tc>
          <w:tcPr>
            <w:tcW w:w="1300" w:type="dxa"/>
            <w:tcBorders>
              <w:top w:val="single" w:sz="8" w:space="0" w:color="auto"/>
              <w:left w:val="nil"/>
              <w:bottom w:val="nil"/>
              <w:right w:val="single" w:sz="8" w:space="0" w:color="auto"/>
            </w:tcBorders>
            <w:shd w:val="clear" w:color="auto" w:fill="auto"/>
            <w:noWrap/>
            <w:vAlign w:val="bottom"/>
            <w:hideMark/>
          </w:tcPr>
          <w:p w14:paraId="0D099572"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POG lateral</w:t>
            </w:r>
          </w:p>
        </w:tc>
        <w:tc>
          <w:tcPr>
            <w:tcW w:w="1300" w:type="dxa"/>
            <w:tcBorders>
              <w:top w:val="single" w:sz="8" w:space="0" w:color="auto"/>
              <w:left w:val="nil"/>
              <w:bottom w:val="nil"/>
              <w:right w:val="single" w:sz="8" w:space="0" w:color="auto"/>
            </w:tcBorders>
            <w:shd w:val="clear" w:color="auto" w:fill="auto"/>
            <w:noWrap/>
            <w:vAlign w:val="bottom"/>
            <w:hideMark/>
          </w:tcPr>
          <w:p w14:paraId="43B6DB94"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POG upward</w:t>
            </w:r>
          </w:p>
        </w:tc>
        <w:tc>
          <w:tcPr>
            <w:tcW w:w="1300" w:type="dxa"/>
            <w:tcBorders>
              <w:top w:val="single" w:sz="8" w:space="0" w:color="auto"/>
              <w:left w:val="nil"/>
              <w:bottom w:val="nil"/>
              <w:right w:val="single" w:sz="8" w:space="0" w:color="auto"/>
            </w:tcBorders>
            <w:shd w:val="clear" w:color="auto" w:fill="auto"/>
            <w:noWrap/>
            <w:vAlign w:val="bottom"/>
            <w:hideMark/>
          </w:tcPr>
          <w:p w14:paraId="59129A33"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POG social</w:t>
            </w:r>
          </w:p>
        </w:tc>
        <w:tc>
          <w:tcPr>
            <w:tcW w:w="1300" w:type="dxa"/>
            <w:tcBorders>
              <w:top w:val="single" w:sz="8" w:space="0" w:color="auto"/>
              <w:left w:val="nil"/>
              <w:bottom w:val="nil"/>
              <w:right w:val="single" w:sz="8" w:space="0" w:color="auto"/>
            </w:tcBorders>
            <w:shd w:val="clear" w:color="auto" w:fill="auto"/>
            <w:noWrap/>
            <w:vAlign w:val="bottom"/>
            <w:hideMark/>
          </w:tcPr>
          <w:p w14:paraId="39B283C6"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STAI</w:t>
            </w:r>
          </w:p>
        </w:tc>
        <w:tc>
          <w:tcPr>
            <w:tcW w:w="1300" w:type="dxa"/>
            <w:tcBorders>
              <w:top w:val="single" w:sz="8" w:space="0" w:color="auto"/>
              <w:left w:val="nil"/>
              <w:bottom w:val="nil"/>
              <w:right w:val="single" w:sz="8" w:space="0" w:color="auto"/>
            </w:tcBorders>
            <w:shd w:val="clear" w:color="auto" w:fill="auto"/>
            <w:noWrap/>
            <w:vAlign w:val="bottom"/>
            <w:hideMark/>
          </w:tcPr>
          <w:p w14:paraId="10761654"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DAS</w:t>
            </w:r>
            <w:r>
              <w:rPr>
                <w:rFonts w:ascii="Calibri" w:eastAsia="Times New Roman" w:hAnsi="Calibri"/>
                <w:color w:val="000000"/>
                <w:sz w:val="22"/>
                <w:szCs w:val="22"/>
              </w:rPr>
              <w:t xml:space="preserve"> </w:t>
            </w:r>
          </w:p>
        </w:tc>
        <w:tc>
          <w:tcPr>
            <w:tcW w:w="1300" w:type="dxa"/>
            <w:tcBorders>
              <w:top w:val="single" w:sz="8" w:space="0" w:color="auto"/>
              <w:left w:val="nil"/>
              <w:bottom w:val="nil"/>
              <w:right w:val="single" w:sz="8" w:space="0" w:color="auto"/>
            </w:tcBorders>
            <w:shd w:val="clear" w:color="auto" w:fill="auto"/>
            <w:noWrap/>
            <w:vAlign w:val="bottom"/>
            <w:hideMark/>
          </w:tcPr>
          <w:p w14:paraId="1D434E5D"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ATS high-standards</w:t>
            </w:r>
          </w:p>
        </w:tc>
        <w:tc>
          <w:tcPr>
            <w:tcW w:w="1300" w:type="dxa"/>
            <w:tcBorders>
              <w:top w:val="single" w:sz="8" w:space="0" w:color="auto"/>
              <w:left w:val="nil"/>
              <w:bottom w:val="nil"/>
              <w:right w:val="single" w:sz="8" w:space="0" w:color="auto"/>
            </w:tcBorders>
            <w:shd w:val="clear" w:color="auto" w:fill="auto"/>
            <w:noWrap/>
            <w:vAlign w:val="bottom"/>
            <w:hideMark/>
          </w:tcPr>
          <w:p w14:paraId="3A2201F4"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ATS self-criti</w:t>
            </w:r>
            <w:r>
              <w:rPr>
                <w:rFonts w:ascii="Calibri" w:eastAsia="Times New Roman" w:hAnsi="Calibri"/>
                <w:color w:val="000000"/>
                <w:sz w:val="22"/>
                <w:szCs w:val="22"/>
              </w:rPr>
              <w:t>ci</w:t>
            </w:r>
            <w:r w:rsidRPr="00DB123D">
              <w:rPr>
                <w:rFonts w:ascii="Calibri" w:eastAsia="Times New Roman" w:hAnsi="Calibri"/>
                <w:color w:val="000000"/>
                <w:sz w:val="22"/>
                <w:szCs w:val="22"/>
              </w:rPr>
              <w:t>sm</w:t>
            </w:r>
          </w:p>
        </w:tc>
        <w:tc>
          <w:tcPr>
            <w:tcW w:w="1485" w:type="dxa"/>
            <w:tcBorders>
              <w:top w:val="single" w:sz="8" w:space="0" w:color="auto"/>
              <w:left w:val="nil"/>
              <w:bottom w:val="nil"/>
              <w:right w:val="single" w:sz="8" w:space="0" w:color="auto"/>
            </w:tcBorders>
            <w:shd w:val="clear" w:color="auto" w:fill="auto"/>
            <w:noWrap/>
            <w:vAlign w:val="bottom"/>
            <w:hideMark/>
          </w:tcPr>
          <w:p w14:paraId="45B1C203" w14:textId="10E755CB"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 xml:space="preserve">ATS </w:t>
            </w:r>
            <w:r w:rsidR="00683356">
              <w:rPr>
                <w:rFonts w:ascii="Calibri" w:eastAsia="Times New Roman" w:hAnsi="Calibri"/>
                <w:color w:val="000000"/>
                <w:sz w:val="22"/>
                <w:szCs w:val="22"/>
              </w:rPr>
              <w:t>generaliz</w:t>
            </w:r>
            <w:r w:rsidR="00683356" w:rsidRPr="00DB123D">
              <w:rPr>
                <w:rFonts w:ascii="Calibri" w:eastAsia="Times New Roman" w:hAnsi="Calibri"/>
                <w:color w:val="000000"/>
                <w:sz w:val="22"/>
                <w:szCs w:val="22"/>
              </w:rPr>
              <w:t>ation</w:t>
            </w:r>
          </w:p>
        </w:tc>
      </w:tr>
      <w:tr w:rsidR="00D522AA" w:rsidRPr="00DB123D" w14:paraId="50997225" w14:textId="77777777" w:rsidTr="00960AB8">
        <w:trPr>
          <w:trHeight w:val="574"/>
        </w:trPr>
        <w:tc>
          <w:tcPr>
            <w:tcW w:w="1748" w:type="dxa"/>
            <w:tcBorders>
              <w:top w:val="single" w:sz="8" w:space="0" w:color="auto"/>
              <w:left w:val="single" w:sz="8" w:space="0" w:color="auto"/>
              <w:bottom w:val="nil"/>
              <w:right w:val="nil"/>
            </w:tcBorders>
            <w:shd w:val="clear" w:color="000000" w:fill="D9D9D9"/>
            <w:noWrap/>
            <w:vAlign w:val="bottom"/>
            <w:hideMark/>
          </w:tcPr>
          <w:p w14:paraId="1860C96F"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ZUNG</w:t>
            </w:r>
          </w:p>
        </w:tc>
        <w:tc>
          <w:tcPr>
            <w:tcW w:w="1920" w:type="dxa"/>
            <w:tcBorders>
              <w:top w:val="single" w:sz="8" w:space="0" w:color="auto"/>
              <w:left w:val="single" w:sz="4" w:space="0" w:color="auto"/>
              <w:bottom w:val="single" w:sz="4" w:space="0" w:color="auto"/>
              <w:right w:val="nil"/>
            </w:tcBorders>
            <w:shd w:val="clear" w:color="000000" w:fill="D9D9D9"/>
            <w:noWrap/>
            <w:vAlign w:val="bottom"/>
            <w:hideMark/>
          </w:tcPr>
          <w:p w14:paraId="541C5A33"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Pearson Correlation</w:t>
            </w:r>
          </w:p>
        </w:tc>
        <w:tc>
          <w:tcPr>
            <w:tcW w:w="1300" w:type="dxa"/>
            <w:tcBorders>
              <w:top w:val="single" w:sz="8" w:space="0" w:color="auto"/>
              <w:left w:val="single" w:sz="8" w:space="0" w:color="auto"/>
              <w:bottom w:val="single" w:sz="4" w:space="0" w:color="auto"/>
              <w:right w:val="single" w:sz="8" w:space="0" w:color="auto"/>
            </w:tcBorders>
            <w:shd w:val="clear" w:color="000000" w:fill="595959"/>
            <w:noWrap/>
            <w:vAlign w:val="bottom"/>
            <w:hideMark/>
          </w:tcPr>
          <w:p w14:paraId="5EBD3D2D"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1</w:t>
            </w:r>
          </w:p>
        </w:tc>
        <w:tc>
          <w:tcPr>
            <w:tcW w:w="1300" w:type="dxa"/>
            <w:tcBorders>
              <w:top w:val="single" w:sz="8" w:space="0" w:color="auto"/>
              <w:left w:val="nil"/>
              <w:bottom w:val="single" w:sz="4" w:space="0" w:color="auto"/>
              <w:right w:val="single" w:sz="8" w:space="0" w:color="auto"/>
            </w:tcBorders>
            <w:shd w:val="clear" w:color="000000" w:fill="D9D9D9"/>
            <w:noWrap/>
            <w:vAlign w:val="bottom"/>
            <w:hideMark/>
          </w:tcPr>
          <w:p w14:paraId="1CE0E1B5"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0.24</w:t>
            </w:r>
          </w:p>
        </w:tc>
        <w:tc>
          <w:tcPr>
            <w:tcW w:w="1300" w:type="dxa"/>
            <w:tcBorders>
              <w:top w:val="single" w:sz="8" w:space="0" w:color="auto"/>
              <w:left w:val="nil"/>
              <w:bottom w:val="single" w:sz="4" w:space="0" w:color="auto"/>
              <w:right w:val="single" w:sz="8" w:space="0" w:color="auto"/>
            </w:tcBorders>
            <w:shd w:val="clear" w:color="000000" w:fill="D9D9D9"/>
            <w:noWrap/>
            <w:vAlign w:val="bottom"/>
            <w:hideMark/>
          </w:tcPr>
          <w:p w14:paraId="7A3FA7FB"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-0.11</w:t>
            </w:r>
          </w:p>
        </w:tc>
        <w:tc>
          <w:tcPr>
            <w:tcW w:w="1300" w:type="dxa"/>
            <w:tcBorders>
              <w:top w:val="single" w:sz="8" w:space="0" w:color="auto"/>
              <w:left w:val="nil"/>
              <w:bottom w:val="single" w:sz="4" w:space="0" w:color="auto"/>
              <w:right w:val="single" w:sz="8" w:space="0" w:color="auto"/>
            </w:tcBorders>
            <w:shd w:val="clear" w:color="000000" w:fill="D9D9D9"/>
            <w:noWrap/>
            <w:vAlign w:val="bottom"/>
            <w:hideMark/>
          </w:tcPr>
          <w:p w14:paraId="771C301B"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-0.12</w:t>
            </w:r>
          </w:p>
        </w:tc>
        <w:tc>
          <w:tcPr>
            <w:tcW w:w="1300" w:type="dxa"/>
            <w:tcBorders>
              <w:top w:val="single" w:sz="8" w:space="0" w:color="auto"/>
              <w:left w:val="nil"/>
              <w:bottom w:val="single" w:sz="4" w:space="0" w:color="auto"/>
              <w:right w:val="single" w:sz="8" w:space="0" w:color="auto"/>
            </w:tcBorders>
            <w:shd w:val="clear" w:color="000000" w:fill="D9D9D9"/>
            <w:noWrap/>
            <w:vAlign w:val="bottom"/>
            <w:hideMark/>
          </w:tcPr>
          <w:p w14:paraId="0F6E799E"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0.88</w:t>
            </w:r>
          </w:p>
        </w:tc>
        <w:tc>
          <w:tcPr>
            <w:tcW w:w="1300" w:type="dxa"/>
            <w:tcBorders>
              <w:top w:val="single" w:sz="8" w:space="0" w:color="auto"/>
              <w:left w:val="nil"/>
              <w:bottom w:val="single" w:sz="4" w:space="0" w:color="auto"/>
              <w:right w:val="single" w:sz="8" w:space="0" w:color="auto"/>
            </w:tcBorders>
            <w:shd w:val="clear" w:color="000000" w:fill="D9D9D9"/>
            <w:noWrap/>
            <w:vAlign w:val="bottom"/>
            <w:hideMark/>
          </w:tcPr>
          <w:p w14:paraId="1C3C54FA"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0.523</w:t>
            </w:r>
          </w:p>
        </w:tc>
        <w:tc>
          <w:tcPr>
            <w:tcW w:w="1300" w:type="dxa"/>
            <w:tcBorders>
              <w:top w:val="single" w:sz="8" w:space="0" w:color="auto"/>
              <w:left w:val="nil"/>
              <w:bottom w:val="single" w:sz="4" w:space="0" w:color="auto"/>
              <w:right w:val="single" w:sz="8" w:space="0" w:color="auto"/>
            </w:tcBorders>
            <w:shd w:val="clear" w:color="000000" w:fill="D9D9D9"/>
            <w:noWrap/>
            <w:vAlign w:val="bottom"/>
            <w:hideMark/>
          </w:tcPr>
          <w:p w14:paraId="5194C599"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-0.05</w:t>
            </w:r>
          </w:p>
        </w:tc>
        <w:tc>
          <w:tcPr>
            <w:tcW w:w="1300" w:type="dxa"/>
            <w:tcBorders>
              <w:top w:val="single" w:sz="8" w:space="0" w:color="auto"/>
              <w:left w:val="nil"/>
              <w:bottom w:val="single" w:sz="4" w:space="0" w:color="auto"/>
              <w:right w:val="single" w:sz="8" w:space="0" w:color="auto"/>
            </w:tcBorders>
            <w:shd w:val="clear" w:color="000000" w:fill="D9D9D9"/>
            <w:noWrap/>
            <w:vAlign w:val="bottom"/>
            <w:hideMark/>
          </w:tcPr>
          <w:p w14:paraId="536D630F"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0.53</w:t>
            </w:r>
          </w:p>
        </w:tc>
        <w:tc>
          <w:tcPr>
            <w:tcW w:w="1485" w:type="dxa"/>
            <w:tcBorders>
              <w:top w:val="single" w:sz="8" w:space="0" w:color="auto"/>
              <w:left w:val="nil"/>
              <w:bottom w:val="single" w:sz="4" w:space="0" w:color="auto"/>
              <w:right w:val="single" w:sz="8" w:space="0" w:color="auto"/>
            </w:tcBorders>
            <w:shd w:val="clear" w:color="000000" w:fill="D9D9D9"/>
            <w:noWrap/>
            <w:vAlign w:val="bottom"/>
            <w:hideMark/>
          </w:tcPr>
          <w:p w14:paraId="267E268B"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0.66</w:t>
            </w:r>
          </w:p>
        </w:tc>
      </w:tr>
      <w:tr w:rsidR="00D522AA" w:rsidRPr="00DB123D" w14:paraId="2AE53873" w14:textId="77777777" w:rsidTr="00960AB8">
        <w:trPr>
          <w:trHeight w:val="320"/>
        </w:trPr>
        <w:tc>
          <w:tcPr>
            <w:tcW w:w="1748" w:type="dxa"/>
            <w:tcBorders>
              <w:top w:val="nil"/>
              <w:left w:val="single" w:sz="8" w:space="0" w:color="auto"/>
              <w:bottom w:val="single" w:sz="8" w:space="0" w:color="auto"/>
              <w:right w:val="nil"/>
            </w:tcBorders>
            <w:shd w:val="clear" w:color="000000" w:fill="D9D9D9"/>
            <w:noWrap/>
            <w:vAlign w:val="bottom"/>
            <w:hideMark/>
          </w:tcPr>
          <w:p w14:paraId="29BCD281"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 </w:t>
            </w:r>
          </w:p>
        </w:tc>
        <w:tc>
          <w:tcPr>
            <w:tcW w:w="1920" w:type="dxa"/>
            <w:tcBorders>
              <w:top w:val="nil"/>
              <w:left w:val="single" w:sz="4" w:space="0" w:color="auto"/>
              <w:bottom w:val="single" w:sz="8" w:space="0" w:color="auto"/>
              <w:right w:val="nil"/>
            </w:tcBorders>
            <w:shd w:val="clear" w:color="000000" w:fill="D9D9D9"/>
            <w:noWrap/>
            <w:vAlign w:val="bottom"/>
            <w:hideMark/>
          </w:tcPr>
          <w:p w14:paraId="4BE46944"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Sig. (2-tailed)</w:t>
            </w:r>
          </w:p>
        </w:tc>
        <w:tc>
          <w:tcPr>
            <w:tcW w:w="1300" w:type="dxa"/>
            <w:tcBorders>
              <w:top w:val="nil"/>
              <w:left w:val="single" w:sz="8" w:space="0" w:color="auto"/>
              <w:bottom w:val="single" w:sz="8" w:space="0" w:color="auto"/>
              <w:right w:val="single" w:sz="8" w:space="0" w:color="auto"/>
            </w:tcBorders>
            <w:shd w:val="clear" w:color="000000" w:fill="595959"/>
            <w:noWrap/>
            <w:vAlign w:val="bottom"/>
            <w:hideMark/>
          </w:tcPr>
          <w:p w14:paraId="14A73DB5" w14:textId="77777777" w:rsidR="00D522AA" w:rsidRPr="00DB123D" w:rsidRDefault="00D522AA" w:rsidP="00960AB8">
            <w:pPr>
              <w:jc w:val="center"/>
              <w:rPr>
                <w:rFonts w:ascii="Calibri" w:eastAsia="Times New Roman" w:hAnsi="Calibri"/>
                <w:color w:val="000000"/>
                <w:sz w:val="22"/>
                <w:szCs w:val="22"/>
              </w:rPr>
            </w:pPr>
          </w:p>
        </w:tc>
        <w:tc>
          <w:tcPr>
            <w:tcW w:w="1300" w:type="dxa"/>
            <w:tcBorders>
              <w:top w:val="nil"/>
              <w:left w:val="nil"/>
              <w:bottom w:val="single" w:sz="8" w:space="0" w:color="auto"/>
              <w:right w:val="single" w:sz="8" w:space="0" w:color="auto"/>
            </w:tcBorders>
            <w:shd w:val="clear" w:color="000000" w:fill="D9D9D9"/>
            <w:noWrap/>
            <w:vAlign w:val="bottom"/>
            <w:hideMark/>
          </w:tcPr>
          <w:p w14:paraId="6EF700B9"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14E3AD59"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0.063</w:t>
            </w:r>
          </w:p>
        </w:tc>
        <w:tc>
          <w:tcPr>
            <w:tcW w:w="1300" w:type="dxa"/>
            <w:tcBorders>
              <w:top w:val="nil"/>
              <w:left w:val="nil"/>
              <w:bottom w:val="single" w:sz="8" w:space="0" w:color="auto"/>
              <w:right w:val="single" w:sz="8" w:space="0" w:color="auto"/>
            </w:tcBorders>
            <w:shd w:val="clear" w:color="000000" w:fill="D9D9D9"/>
            <w:noWrap/>
            <w:vAlign w:val="bottom"/>
            <w:hideMark/>
          </w:tcPr>
          <w:p w14:paraId="7D7DF7C9"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0.047</w:t>
            </w:r>
          </w:p>
        </w:tc>
        <w:tc>
          <w:tcPr>
            <w:tcW w:w="1300" w:type="dxa"/>
            <w:tcBorders>
              <w:top w:val="nil"/>
              <w:left w:val="nil"/>
              <w:bottom w:val="single" w:sz="8" w:space="0" w:color="auto"/>
              <w:right w:val="single" w:sz="8" w:space="0" w:color="auto"/>
            </w:tcBorders>
            <w:shd w:val="clear" w:color="000000" w:fill="D9D9D9"/>
            <w:noWrap/>
            <w:vAlign w:val="bottom"/>
            <w:hideMark/>
          </w:tcPr>
          <w:p w14:paraId="6497CCA8"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2E9345F0"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62EEDA28"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0.392</w:t>
            </w:r>
          </w:p>
        </w:tc>
        <w:tc>
          <w:tcPr>
            <w:tcW w:w="1300" w:type="dxa"/>
            <w:tcBorders>
              <w:top w:val="nil"/>
              <w:left w:val="nil"/>
              <w:bottom w:val="single" w:sz="8" w:space="0" w:color="auto"/>
              <w:right w:val="single" w:sz="8" w:space="0" w:color="auto"/>
            </w:tcBorders>
            <w:shd w:val="clear" w:color="000000" w:fill="D9D9D9"/>
            <w:noWrap/>
            <w:vAlign w:val="bottom"/>
            <w:hideMark/>
          </w:tcPr>
          <w:p w14:paraId="003425CC"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485" w:type="dxa"/>
            <w:tcBorders>
              <w:top w:val="nil"/>
              <w:left w:val="nil"/>
              <w:bottom w:val="single" w:sz="8" w:space="0" w:color="auto"/>
              <w:right w:val="single" w:sz="8" w:space="0" w:color="auto"/>
            </w:tcBorders>
            <w:shd w:val="clear" w:color="000000" w:fill="D9D9D9"/>
            <w:noWrap/>
            <w:vAlign w:val="bottom"/>
            <w:hideMark/>
          </w:tcPr>
          <w:p w14:paraId="6B9AC0D9"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r>
      <w:tr w:rsidR="00D522AA" w:rsidRPr="00DB123D" w14:paraId="68652F72" w14:textId="77777777" w:rsidTr="00960AB8">
        <w:trPr>
          <w:trHeight w:val="574"/>
        </w:trPr>
        <w:tc>
          <w:tcPr>
            <w:tcW w:w="1748" w:type="dxa"/>
            <w:tcBorders>
              <w:top w:val="nil"/>
              <w:left w:val="single" w:sz="8" w:space="0" w:color="auto"/>
              <w:bottom w:val="nil"/>
              <w:right w:val="nil"/>
            </w:tcBorders>
            <w:shd w:val="clear" w:color="auto" w:fill="auto"/>
            <w:noWrap/>
            <w:vAlign w:val="bottom"/>
            <w:hideMark/>
          </w:tcPr>
          <w:p w14:paraId="36B36021"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POG lateral</w:t>
            </w:r>
          </w:p>
        </w:tc>
        <w:tc>
          <w:tcPr>
            <w:tcW w:w="1920" w:type="dxa"/>
            <w:tcBorders>
              <w:top w:val="nil"/>
              <w:left w:val="single" w:sz="4" w:space="0" w:color="auto"/>
              <w:bottom w:val="single" w:sz="4" w:space="0" w:color="auto"/>
              <w:right w:val="nil"/>
            </w:tcBorders>
            <w:shd w:val="clear" w:color="auto" w:fill="auto"/>
            <w:noWrap/>
            <w:vAlign w:val="bottom"/>
            <w:hideMark/>
          </w:tcPr>
          <w:p w14:paraId="1A7BAF5A"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Pearson Correlation</w:t>
            </w:r>
          </w:p>
        </w:tc>
        <w:tc>
          <w:tcPr>
            <w:tcW w:w="1300" w:type="dxa"/>
            <w:tcBorders>
              <w:top w:val="nil"/>
              <w:left w:val="single" w:sz="8" w:space="0" w:color="auto"/>
              <w:bottom w:val="single" w:sz="4" w:space="0" w:color="auto"/>
              <w:right w:val="single" w:sz="8" w:space="0" w:color="auto"/>
            </w:tcBorders>
            <w:shd w:val="clear" w:color="auto" w:fill="auto"/>
            <w:noWrap/>
            <w:vAlign w:val="bottom"/>
            <w:hideMark/>
          </w:tcPr>
          <w:p w14:paraId="1602CF9D"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0.24</w:t>
            </w:r>
          </w:p>
        </w:tc>
        <w:tc>
          <w:tcPr>
            <w:tcW w:w="1300" w:type="dxa"/>
            <w:tcBorders>
              <w:top w:val="nil"/>
              <w:left w:val="nil"/>
              <w:bottom w:val="single" w:sz="4" w:space="0" w:color="auto"/>
              <w:right w:val="single" w:sz="8" w:space="0" w:color="auto"/>
            </w:tcBorders>
            <w:shd w:val="clear" w:color="000000" w:fill="595959"/>
            <w:noWrap/>
            <w:vAlign w:val="bottom"/>
            <w:hideMark/>
          </w:tcPr>
          <w:p w14:paraId="04E36B31"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1</w:t>
            </w:r>
          </w:p>
        </w:tc>
        <w:tc>
          <w:tcPr>
            <w:tcW w:w="1300" w:type="dxa"/>
            <w:tcBorders>
              <w:top w:val="nil"/>
              <w:left w:val="nil"/>
              <w:bottom w:val="single" w:sz="4" w:space="0" w:color="auto"/>
              <w:right w:val="single" w:sz="8" w:space="0" w:color="auto"/>
            </w:tcBorders>
            <w:shd w:val="clear" w:color="auto" w:fill="auto"/>
            <w:noWrap/>
            <w:vAlign w:val="bottom"/>
            <w:hideMark/>
          </w:tcPr>
          <w:p w14:paraId="2393F046"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0.48</w:t>
            </w:r>
          </w:p>
        </w:tc>
        <w:tc>
          <w:tcPr>
            <w:tcW w:w="1300" w:type="dxa"/>
            <w:tcBorders>
              <w:top w:val="nil"/>
              <w:left w:val="nil"/>
              <w:bottom w:val="single" w:sz="4" w:space="0" w:color="auto"/>
              <w:right w:val="single" w:sz="8" w:space="0" w:color="auto"/>
            </w:tcBorders>
            <w:shd w:val="clear" w:color="auto" w:fill="auto"/>
            <w:noWrap/>
            <w:vAlign w:val="bottom"/>
            <w:hideMark/>
          </w:tcPr>
          <w:p w14:paraId="7D756D1E"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0.46</w:t>
            </w:r>
          </w:p>
        </w:tc>
        <w:tc>
          <w:tcPr>
            <w:tcW w:w="1300" w:type="dxa"/>
            <w:tcBorders>
              <w:top w:val="nil"/>
              <w:left w:val="nil"/>
              <w:bottom w:val="single" w:sz="4" w:space="0" w:color="auto"/>
              <w:right w:val="single" w:sz="8" w:space="0" w:color="auto"/>
            </w:tcBorders>
            <w:shd w:val="clear" w:color="auto" w:fill="auto"/>
            <w:noWrap/>
            <w:vAlign w:val="bottom"/>
            <w:hideMark/>
          </w:tcPr>
          <w:p w14:paraId="1CE800E0"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0.31</w:t>
            </w:r>
          </w:p>
        </w:tc>
        <w:tc>
          <w:tcPr>
            <w:tcW w:w="1300" w:type="dxa"/>
            <w:tcBorders>
              <w:top w:val="nil"/>
              <w:left w:val="nil"/>
              <w:bottom w:val="single" w:sz="4" w:space="0" w:color="auto"/>
              <w:right w:val="single" w:sz="8" w:space="0" w:color="auto"/>
            </w:tcBorders>
            <w:shd w:val="clear" w:color="auto" w:fill="auto"/>
            <w:noWrap/>
            <w:vAlign w:val="bottom"/>
            <w:hideMark/>
          </w:tcPr>
          <w:p w14:paraId="0B765749"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-0.003</w:t>
            </w:r>
          </w:p>
        </w:tc>
        <w:tc>
          <w:tcPr>
            <w:tcW w:w="1300" w:type="dxa"/>
            <w:tcBorders>
              <w:top w:val="nil"/>
              <w:left w:val="nil"/>
              <w:bottom w:val="single" w:sz="4" w:space="0" w:color="auto"/>
              <w:right w:val="single" w:sz="8" w:space="0" w:color="auto"/>
            </w:tcBorders>
            <w:shd w:val="clear" w:color="auto" w:fill="auto"/>
            <w:noWrap/>
            <w:vAlign w:val="bottom"/>
            <w:hideMark/>
          </w:tcPr>
          <w:p w14:paraId="55FF510D"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-0.37</w:t>
            </w:r>
          </w:p>
        </w:tc>
        <w:tc>
          <w:tcPr>
            <w:tcW w:w="1300" w:type="dxa"/>
            <w:tcBorders>
              <w:top w:val="nil"/>
              <w:left w:val="nil"/>
              <w:bottom w:val="single" w:sz="4" w:space="0" w:color="auto"/>
              <w:right w:val="single" w:sz="8" w:space="0" w:color="auto"/>
            </w:tcBorders>
            <w:shd w:val="clear" w:color="auto" w:fill="auto"/>
            <w:noWrap/>
            <w:vAlign w:val="bottom"/>
            <w:hideMark/>
          </w:tcPr>
          <w:p w14:paraId="3ED54F24"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0.04</w:t>
            </w:r>
          </w:p>
        </w:tc>
        <w:tc>
          <w:tcPr>
            <w:tcW w:w="1485" w:type="dxa"/>
            <w:tcBorders>
              <w:top w:val="nil"/>
              <w:left w:val="nil"/>
              <w:bottom w:val="single" w:sz="4" w:space="0" w:color="auto"/>
              <w:right w:val="single" w:sz="8" w:space="0" w:color="auto"/>
            </w:tcBorders>
            <w:shd w:val="clear" w:color="auto" w:fill="auto"/>
            <w:noWrap/>
            <w:vAlign w:val="bottom"/>
            <w:hideMark/>
          </w:tcPr>
          <w:p w14:paraId="1849F5BE"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0.14</w:t>
            </w:r>
          </w:p>
        </w:tc>
      </w:tr>
      <w:tr w:rsidR="00D522AA" w:rsidRPr="00DB123D" w14:paraId="4C91CDBA" w14:textId="77777777" w:rsidTr="00960AB8">
        <w:trPr>
          <w:trHeight w:val="320"/>
        </w:trPr>
        <w:tc>
          <w:tcPr>
            <w:tcW w:w="1748" w:type="dxa"/>
            <w:tcBorders>
              <w:top w:val="nil"/>
              <w:left w:val="single" w:sz="8" w:space="0" w:color="auto"/>
              <w:bottom w:val="single" w:sz="8" w:space="0" w:color="auto"/>
              <w:right w:val="nil"/>
            </w:tcBorders>
            <w:shd w:val="clear" w:color="auto" w:fill="auto"/>
            <w:noWrap/>
            <w:vAlign w:val="bottom"/>
            <w:hideMark/>
          </w:tcPr>
          <w:p w14:paraId="0CDA15D0"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 </w:t>
            </w:r>
          </w:p>
        </w:tc>
        <w:tc>
          <w:tcPr>
            <w:tcW w:w="1920" w:type="dxa"/>
            <w:tcBorders>
              <w:top w:val="nil"/>
              <w:left w:val="single" w:sz="4" w:space="0" w:color="auto"/>
              <w:bottom w:val="single" w:sz="8" w:space="0" w:color="auto"/>
              <w:right w:val="nil"/>
            </w:tcBorders>
            <w:shd w:val="clear" w:color="auto" w:fill="auto"/>
            <w:noWrap/>
            <w:vAlign w:val="bottom"/>
            <w:hideMark/>
          </w:tcPr>
          <w:p w14:paraId="25838788"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Sig. (2-tailed)</w:t>
            </w:r>
          </w:p>
        </w:tc>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41F3445F"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595959"/>
            <w:noWrap/>
            <w:vAlign w:val="bottom"/>
            <w:hideMark/>
          </w:tcPr>
          <w:p w14:paraId="2C92D3CB" w14:textId="77777777" w:rsidR="00D522AA" w:rsidRPr="00DB123D" w:rsidRDefault="00D522AA" w:rsidP="00960AB8">
            <w:pPr>
              <w:jc w:val="center"/>
              <w:rPr>
                <w:rFonts w:ascii="Calibri" w:eastAsia="Times New Roman" w:hAnsi="Calibri"/>
                <w:color w:val="000000"/>
                <w:sz w:val="22"/>
                <w:szCs w:val="22"/>
              </w:rPr>
            </w:pPr>
          </w:p>
        </w:tc>
        <w:tc>
          <w:tcPr>
            <w:tcW w:w="1300" w:type="dxa"/>
            <w:tcBorders>
              <w:top w:val="nil"/>
              <w:left w:val="nil"/>
              <w:bottom w:val="single" w:sz="8" w:space="0" w:color="auto"/>
              <w:right w:val="single" w:sz="8" w:space="0" w:color="auto"/>
            </w:tcBorders>
            <w:shd w:val="clear" w:color="auto" w:fill="auto"/>
            <w:noWrap/>
            <w:vAlign w:val="bottom"/>
            <w:hideMark/>
          </w:tcPr>
          <w:p w14:paraId="17D3E013"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3647FDC3"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02DEF8E9"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3EFFB8AB"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0.966</w:t>
            </w:r>
          </w:p>
        </w:tc>
        <w:tc>
          <w:tcPr>
            <w:tcW w:w="1300" w:type="dxa"/>
            <w:tcBorders>
              <w:top w:val="nil"/>
              <w:left w:val="nil"/>
              <w:bottom w:val="single" w:sz="8" w:space="0" w:color="auto"/>
              <w:right w:val="single" w:sz="8" w:space="0" w:color="auto"/>
            </w:tcBorders>
            <w:shd w:val="clear" w:color="auto" w:fill="auto"/>
            <w:noWrap/>
            <w:vAlign w:val="bottom"/>
            <w:hideMark/>
          </w:tcPr>
          <w:p w14:paraId="735C5089"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w:t>
            </w: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378A9580"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0.48</w:t>
            </w:r>
          </w:p>
        </w:tc>
        <w:tc>
          <w:tcPr>
            <w:tcW w:w="1485" w:type="dxa"/>
            <w:tcBorders>
              <w:top w:val="nil"/>
              <w:left w:val="nil"/>
              <w:bottom w:val="single" w:sz="8" w:space="0" w:color="auto"/>
              <w:right w:val="single" w:sz="8" w:space="0" w:color="auto"/>
            </w:tcBorders>
            <w:shd w:val="clear" w:color="auto" w:fill="auto"/>
            <w:noWrap/>
            <w:vAlign w:val="bottom"/>
            <w:hideMark/>
          </w:tcPr>
          <w:p w14:paraId="5A96218C"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0.019</w:t>
            </w:r>
          </w:p>
        </w:tc>
      </w:tr>
      <w:tr w:rsidR="00D522AA" w:rsidRPr="00DB123D" w14:paraId="3099E38B" w14:textId="77777777" w:rsidTr="00960AB8">
        <w:trPr>
          <w:trHeight w:val="300"/>
        </w:trPr>
        <w:tc>
          <w:tcPr>
            <w:tcW w:w="1748" w:type="dxa"/>
            <w:tcBorders>
              <w:top w:val="nil"/>
              <w:left w:val="single" w:sz="8" w:space="0" w:color="auto"/>
              <w:bottom w:val="nil"/>
              <w:right w:val="nil"/>
            </w:tcBorders>
            <w:shd w:val="clear" w:color="000000" w:fill="D9D9D9"/>
            <w:noWrap/>
            <w:vAlign w:val="bottom"/>
            <w:hideMark/>
          </w:tcPr>
          <w:p w14:paraId="108E388F"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POG upward</w:t>
            </w:r>
          </w:p>
        </w:tc>
        <w:tc>
          <w:tcPr>
            <w:tcW w:w="1920" w:type="dxa"/>
            <w:tcBorders>
              <w:top w:val="nil"/>
              <w:left w:val="single" w:sz="4" w:space="0" w:color="auto"/>
              <w:bottom w:val="single" w:sz="4" w:space="0" w:color="auto"/>
              <w:right w:val="nil"/>
            </w:tcBorders>
            <w:shd w:val="clear" w:color="000000" w:fill="D9D9D9"/>
            <w:noWrap/>
            <w:vAlign w:val="bottom"/>
            <w:hideMark/>
          </w:tcPr>
          <w:p w14:paraId="3B1C6D36"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Pearson Correlation</w:t>
            </w:r>
          </w:p>
        </w:tc>
        <w:tc>
          <w:tcPr>
            <w:tcW w:w="1300" w:type="dxa"/>
            <w:tcBorders>
              <w:top w:val="nil"/>
              <w:left w:val="single" w:sz="8" w:space="0" w:color="auto"/>
              <w:bottom w:val="single" w:sz="4" w:space="0" w:color="auto"/>
              <w:right w:val="single" w:sz="8" w:space="0" w:color="auto"/>
            </w:tcBorders>
            <w:shd w:val="clear" w:color="000000" w:fill="D9D9D9"/>
            <w:noWrap/>
            <w:vAlign w:val="bottom"/>
            <w:hideMark/>
          </w:tcPr>
          <w:p w14:paraId="4C969159"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-0.11</w:t>
            </w:r>
          </w:p>
        </w:tc>
        <w:tc>
          <w:tcPr>
            <w:tcW w:w="1300" w:type="dxa"/>
            <w:tcBorders>
              <w:top w:val="nil"/>
              <w:left w:val="nil"/>
              <w:bottom w:val="single" w:sz="4" w:space="0" w:color="auto"/>
              <w:right w:val="single" w:sz="8" w:space="0" w:color="auto"/>
            </w:tcBorders>
            <w:shd w:val="clear" w:color="000000" w:fill="D9D9D9"/>
            <w:noWrap/>
            <w:vAlign w:val="bottom"/>
            <w:hideMark/>
          </w:tcPr>
          <w:p w14:paraId="4752F047"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0.48</w:t>
            </w:r>
          </w:p>
        </w:tc>
        <w:tc>
          <w:tcPr>
            <w:tcW w:w="1300" w:type="dxa"/>
            <w:tcBorders>
              <w:top w:val="nil"/>
              <w:left w:val="nil"/>
              <w:bottom w:val="single" w:sz="4" w:space="0" w:color="auto"/>
              <w:right w:val="single" w:sz="8" w:space="0" w:color="auto"/>
            </w:tcBorders>
            <w:shd w:val="clear" w:color="000000" w:fill="595959"/>
            <w:noWrap/>
            <w:vAlign w:val="bottom"/>
            <w:hideMark/>
          </w:tcPr>
          <w:p w14:paraId="53D8B1AD"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1</w:t>
            </w:r>
          </w:p>
        </w:tc>
        <w:tc>
          <w:tcPr>
            <w:tcW w:w="1300" w:type="dxa"/>
            <w:tcBorders>
              <w:top w:val="nil"/>
              <w:left w:val="nil"/>
              <w:bottom w:val="single" w:sz="4" w:space="0" w:color="auto"/>
              <w:right w:val="single" w:sz="8" w:space="0" w:color="auto"/>
            </w:tcBorders>
            <w:shd w:val="clear" w:color="000000" w:fill="D9D9D9"/>
            <w:noWrap/>
            <w:vAlign w:val="bottom"/>
            <w:hideMark/>
          </w:tcPr>
          <w:p w14:paraId="3B252A8A"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0.89</w:t>
            </w:r>
          </w:p>
        </w:tc>
        <w:tc>
          <w:tcPr>
            <w:tcW w:w="1300" w:type="dxa"/>
            <w:tcBorders>
              <w:top w:val="nil"/>
              <w:left w:val="nil"/>
              <w:bottom w:val="single" w:sz="4" w:space="0" w:color="auto"/>
              <w:right w:val="single" w:sz="8" w:space="0" w:color="auto"/>
            </w:tcBorders>
            <w:shd w:val="clear" w:color="000000" w:fill="D9D9D9"/>
            <w:noWrap/>
            <w:vAlign w:val="bottom"/>
            <w:hideMark/>
          </w:tcPr>
          <w:p w14:paraId="1BDDD12B"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-0.003</w:t>
            </w:r>
          </w:p>
        </w:tc>
        <w:tc>
          <w:tcPr>
            <w:tcW w:w="1300" w:type="dxa"/>
            <w:tcBorders>
              <w:top w:val="nil"/>
              <w:left w:val="nil"/>
              <w:bottom w:val="single" w:sz="4" w:space="0" w:color="auto"/>
              <w:right w:val="single" w:sz="8" w:space="0" w:color="auto"/>
            </w:tcBorders>
            <w:shd w:val="clear" w:color="000000" w:fill="D9D9D9"/>
            <w:noWrap/>
            <w:vAlign w:val="bottom"/>
            <w:hideMark/>
          </w:tcPr>
          <w:p w14:paraId="27AE1AB7"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-0.50</w:t>
            </w:r>
          </w:p>
        </w:tc>
        <w:tc>
          <w:tcPr>
            <w:tcW w:w="1300" w:type="dxa"/>
            <w:tcBorders>
              <w:top w:val="nil"/>
              <w:left w:val="nil"/>
              <w:bottom w:val="single" w:sz="4" w:space="0" w:color="auto"/>
              <w:right w:val="single" w:sz="8" w:space="0" w:color="auto"/>
            </w:tcBorders>
            <w:shd w:val="clear" w:color="000000" w:fill="D9D9D9"/>
            <w:noWrap/>
            <w:vAlign w:val="bottom"/>
            <w:hideMark/>
          </w:tcPr>
          <w:p w14:paraId="5D43ABE1"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-0.26</w:t>
            </w:r>
          </w:p>
        </w:tc>
        <w:tc>
          <w:tcPr>
            <w:tcW w:w="1300" w:type="dxa"/>
            <w:tcBorders>
              <w:top w:val="nil"/>
              <w:left w:val="nil"/>
              <w:bottom w:val="single" w:sz="4" w:space="0" w:color="auto"/>
              <w:right w:val="single" w:sz="8" w:space="0" w:color="auto"/>
            </w:tcBorders>
            <w:shd w:val="clear" w:color="000000" w:fill="D9D9D9"/>
            <w:noWrap/>
            <w:vAlign w:val="bottom"/>
            <w:hideMark/>
          </w:tcPr>
          <w:p w14:paraId="0825C8EF"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-0.09</w:t>
            </w:r>
          </w:p>
        </w:tc>
        <w:tc>
          <w:tcPr>
            <w:tcW w:w="1485" w:type="dxa"/>
            <w:tcBorders>
              <w:top w:val="nil"/>
              <w:left w:val="nil"/>
              <w:bottom w:val="single" w:sz="4" w:space="0" w:color="auto"/>
              <w:right w:val="single" w:sz="8" w:space="0" w:color="auto"/>
            </w:tcBorders>
            <w:shd w:val="clear" w:color="000000" w:fill="D9D9D9"/>
            <w:noWrap/>
            <w:vAlign w:val="bottom"/>
            <w:hideMark/>
          </w:tcPr>
          <w:p w14:paraId="2C9A2568"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-0.16</w:t>
            </w:r>
          </w:p>
        </w:tc>
      </w:tr>
      <w:tr w:rsidR="00D522AA" w:rsidRPr="00DB123D" w14:paraId="56A3C3D7" w14:textId="77777777" w:rsidTr="00960AB8">
        <w:trPr>
          <w:trHeight w:val="320"/>
        </w:trPr>
        <w:tc>
          <w:tcPr>
            <w:tcW w:w="1748" w:type="dxa"/>
            <w:tcBorders>
              <w:top w:val="nil"/>
              <w:left w:val="single" w:sz="8" w:space="0" w:color="auto"/>
              <w:bottom w:val="single" w:sz="8" w:space="0" w:color="auto"/>
              <w:right w:val="nil"/>
            </w:tcBorders>
            <w:shd w:val="clear" w:color="000000" w:fill="D9D9D9"/>
            <w:noWrap/>
            <w:vAlign w:val="bottom"/>
            <w:hideMark/>
          </w:tcPr>
          <w:p w14:paraId="1ABB2064"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 </w:t>
            </w:r>
          </w:p>
        </w:tc>
        <w:tc>
          <w:tcPr>
            <w:tcW w:w="1920" w:type="dxa"/>
            <w:tcBorders>
              <w:top w:val="nil"/>
              <w:left w:val="single" w:sz="4" w:space="0" w:color="auto"/>
              <w:bottom w:val="single" w:sz="8" w:space="0" w:color="auto"/>
              <w:right w:val="nil"/>
            </w:tcBorders>
            <w:shd w:val="clear" w:color="000000" w:fill="D9D9D9"/>
            <w:noWrap/>
            <w:vAlign w:val="bottom"/>
            <w:hideMark/>
          </w:tcPr>
          <w:p w14:paraId="17D66E74"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Sig. (2-tailed)</w:t>
            </w:r>
          </w:p>
        </w:tc>
        <w:tc>
          <w:tcPr>
            <w:tcW w:w="1300" w:type="dxa"/>
            <w:tcBorders>
              <w:top w:val="nil"/>
              <w:left w:val="single" w:sz="8" w:space="0" w:color="auto"/>
              <w:bottom w:val="single" w:sz="8" w:space="0" w:color="auto"/>
              <w:right w:val="single" w:sz="8" w:space="0" w:color="auto"/>
            </w:tcBorders>
            <w:shd w:val="clear" w:color="000000" w:fill="D9D9D9"/>
            <w:noWrap/>
            <w:vAlign w:val="bottom"/>
            <w:hideMark/>
          </w:tcPr>
          <w:p w14:paraId="18580E9E"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0.063</w:t>
            </w:r>
          </w:p>
        </w:tc>
        <w:tc>
          <w:tcPr>
            <w:tcW w:w="1300" w:type="dxa"/>
            <w:tcBorders>
              <w:top w:val="nil"/>
              <w:left w:val="nil"/>
              <w:bottom w:val="single" w:sz="8" w:space="0" w:color="auto"/>
              <w:right w:val="single" w:sz="8" w:space="0" w:color="auto"/>
            </w:tcBorders>
            <w:shd w:val="clear" w:color="000000" w:fill="D9D9D9"/>
            <w:noWrap/>
            <w:vAlign w:val="bottom"/>
            <w:hideMark/>
          </w:tcPr>
          <w:p w14:paraId="053578E7"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595959"/>
            <w:noWrap/>
            <w:vAlign w:val="bottom"/>
            <w:hideMark/>
          </w:tcPr>
          <w:p w14:paraId="6F6BDD8D" w14:textId="77777777" w:rsidR="00D522AA" w:rsidRPr="00DB123D" w:rsidRDefault="00D522AA" w:rsidP="00960AB8">
            <w:pPr>
              <w:jc w:val="center"/>
              <w:rPr>
                <w:rFonts w:ascii="Calibri" w:eastAsia="Times New Roman" w:hAnsi="Calibri"/>
                <w:color w:val="000000"/>
                <w:sz w:val="22"/>
                <w:szCs w:val="22"/>
              </w:rPr>
            </w:pPr>
          </w:p>
        </w:tc>
        <w:tc>
          <w:tcPr>
            <w:tcW w:w="1300" w:type="dxa"/>
            <w:tcBorders>
              <w:top w:val="nil"/>
              <w:left w:val="nil"/>
              <w:bottom w:val="single" w:sz="8" w:space="0" w:color="auto"/>
              <w:right w:val="single" w:sz="8" w:space="0" w:color="auto"/>
            </w:tcBorders>
            <w:shd w:val="clear" w:color="000000" w:fill="D9D9D9"/>
            <w:noWrap/>
            <w:vAlign w:val="bottom"/>
            <w:hideMark/>
          </w:tcPr>
          <w:p w14:paraId="181F6DCD"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08C40374"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0.96</w:t>
            </w:r>
          </w:p>
        </w:tc>
        <w:tc>
          <w:tcPr>
            <w:tcW w:w="1300" w:type="dxa"/>
            <w:tcBorders>
              <w:top w:val="nil"/>
              <w:left w:val="nil"/>
              <w:bottom w:val="single" w:sz="8" w:space="0" w:color="auto"/>
              <w:right w:val="single" w:sz="8" w:space="0" w:color="auto"/>
            </w:tcBorders>
            <w:shd w:val="clear" w:color="000000" w:fill="D9D9D9"/>
            <w:noWrap/>
            <w:vAlign w:val="bottom"/>
            <w:hideMark/>
          </w:tcPr>
          <w:p w14:paraId="62C53289"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423090DB"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5C31E84A"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0.135</w:t>
            </w:r>
          </w:p>
        </w:tc>
        <w:tc>
          <w:tcPr>
            <w:tcW w:w="1485" w:type="dxa"/>
            <w:tcBorders>
              <w:top w:val="nil"/>
              <w:left w:val="nil"/>
              <w:bottom w:val="single" w:sz="8" w:space="0" w:color="auto"/>
              <w:right w:val="single" w:sz="8" w:space="0" w:color="auto"/>
            </w:tcBorders>
            <w:shd w:val="clear" w:color="000000" w:fill="D9D9D9"/>
            <w:noWrap/>
            <w:vAlign w:val="bottom"/>
            <w:hideMark/>
          </w:tcPr>
          <w:p w14:paraId="01A94AB5"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0.009</w:t>
            </w:r>
          </w:p>
        </w:tc>
      </w:tr>
      <w:tr w:rsidR="00D522AA" w:rsidRPr="00DB123D" w14:paraId="7B0B8268" w14:textId="77777777" w:rsidTr="00960AB8">
        <w:trPr>
          <w:trHeight w:val="300"/>
        </w:trPr>
        <w:tc>
          <w:tcPr>
            <w:tcW w:w="1748" w:type="dxa"/>
            <w:tcBorders>
              <w:top w:val="nil"/>
              <w:left w:val="single" w:sz="8" w:space="0" w:color="auto"/>
              <w:bottom w:val="nil"/>
              <w:right w:val="nil"/>
            </w:tcBorders>
            <w:shd w:val="clear" w:color="auto" w:fill="auto"/>
            <w:noWrap/>
            <w:vAlign w:val="bottom"/>
            <w:hideMark/>
          </w:tcPr>
          <w:p w14:paraId="639CF0E3"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POG social</w:t>
            </w:r>
          </w:p>
        </w:tc>
        <w:tc>
          <w:tcPr>
            <w:tcW w:w="1920" w:type="dxa"/>
            <w:tcBorders>
              <w:top w:val="nil"/>
              <w:left w:val="single" w:sz="4" w:space="0" w:color="auto"/>
              <w:bottom w:val="single" w:sz="4" w:space="0" w:color="auto"/>
              <w:right w:val="nil"/>
            </w:tcBorders>
            <w:shd w:val="clear" w:color="auto" w:fill="auto"/>
            <w:noWrap/>
            <w:vAlign w:val="bottom"/>
            <w:hideMark/>
          </w:tcPr>
          <w:p w14:paraId="16D21B58"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Pearson Correlation</w:t>
            </w:r>
          </w:p>
        </w:tc>
        <w:tc>
          <w:tcPr>
            <w:tcW w:w="1300" w:type="dxa"/>
            <w:tcBorders>
              <w:top w:val="nil"/>
              <w:left w:val="single" w:sz="8" w:space="0" w:color="auto"/>
              <w:bottom w:val="single" w:sz="4" w:space="0" w:color="auto"/>
              <w:right w:val="single" w:sz="8" w:space="0" w:color="auto"/>
            </w:tcBorders>
            <w:shd w:val="clear" w:color="auto" w:fill="auto"/>
            <w:noWrap/>
            <w:vAlign w:val="bottom"/>
            <w:hideMark/>
          </w:tcPr>
          <w:p w14:paraId="156FC182"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-0.12</w:t>
            </w:r>
          </w:p>
        </w:tc>
        <w:tc>
          <w:tcPr>
            <w:tcW w:w="1300" w:type="dxa"/>
            <w:tcBorders>
              <w:top w:val="nil"/>
              <w:left w:val="nil"/>
              <w:bottom w:val="single" w:sz="4" w:space="0" w:color="auto"/>
              <w:right w:val="single" w:sz="8" w:space="0" w:color="auto"/>
            </w:tcBorders>
            <w:shd w:val="clear" w:color="auto" w:fill="auto"/>
            <w:noWrap/>
            <w:vAlign w:val="bottom"/>
            <w:hideMark/>
          </w:tcPr>
          <w:p w14:paraId="7B5F5717"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0.46</w:t>
            </w:r>
          </w:p>
        </w:tc>
        <w:tc>
          <w:tcPr>
            <w:tcW w:w="1300" w:type="dxa"/>
            <w:tcBorders>
              <w:top w:val="nil"/>
              <w:left w:val="nil"/>
              <w:bottom w:val="single" w:sz="4" w:space="0" w:color="auto"/>
              <w:right w:val="single" w:sz="8" w:space="0" w:color="auto"/>
            </w:tcBorders>
            <w:shd w:val="clear" w:color="auto" w:fill="auto"/>
            <w:noWrap/>
            <w:vAlign w:val="bottom"/>
            <w:hideMark/>
          </w:tcPr>
          <w:p w14:paraId="139CF668"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0.89</w:t>
            </w:r>
          </w:p>
        </w:tc>
        <w:tc>
          <w:tcPr>
            <w:tcW w:w="1300" w:type="dxa"/>
            <w:tcBorders>
              <w:top w:val="nil"/>
              <w:left w:val="nil"/>
              <w:bottom w:val="single" w:sz="4" w:space="0" w:color="auto"/>
              <w:right w:val="single" w:sz="8" w:space="0" w:color="auto"/>
            </w:tcBorders>
            <w:shd w:val="clear" w:color="000000" w:fill="595959"/>
            <w:noWrap/>
            <w:vAlign w:val="bottom"/>
            <w:hideMark/>
          </w:tcPr>
          <w:p w14:paraId="07A5C0BD"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1</w:t>
            </w:r>
          </w:p>
        </w:tc>
        <w:tc>
          <w:tcPr>
            <w:tcW w:w="1300" w:type="dxa"/>
            <w:tcBorders>
              <w:top w:val="nil"/>
              <w:left w:val="nil"/>
              <w:bottom w:val="single" w:sz="4" w:space="0" w:color="auto"/>
              <w:right w:val="single" w:sz="8" w:space="0" w:color="auto"/>
            </w:tcBorders>
            <w:shd w:val="clear" w:color="auto" w:fill="auto"/>
            <w:noWrap/>
            <w:vAlign w:val="bottom"/>
            <w:hideMark/>
          </w:tcPr>
          <w:p w14:paraId="7CDFB4AD"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-0.01</w:t>
            </w:r>
          </w:p>
        </w:tc>
        <w:tc>
          <w:tcPr>
            <w:tcW w:w="1300" w:type="dxa"/>
            <w:tcBorders>
              <w:top w:val="nil"/>
              <w:left w:val="nil"/>
              <w:bottom w:val="single" w:sz="4" w:space="0" w:color="auto"/>
              <w:right w:val="single" w:sz="8" w:space="0" w:color="auto"/>
            </w:tcBorders>
            <w:shd w:val="clear" w:color="auto" w:fill="auto"/>
            <w:noWrap/>
            <w:vAlign w:val="bottom"/>
            <w:hideMark/>
          </w:tcPr>
          <w:p w14:paraId="2D233C85"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-0.47</w:t>
            </w:r>
          </w:p>
        </w:tc>
        <w:tc>
          <w:tcPr>
            <w:tcW w:w="1300" w:type="dxa"/>
            <w:tcBorders>
              <w:top w:val="nil"/>
              <w:left w:val="nil"/>
              <w:bottom w:val="single" w:sz="4" w:space="0" w:color="auto"/>
              <w:right w:val="single" w:sz="8" w:space="0" w:color="auto"/>
            </w:tcBorders>
            <w:shd w:val="clear" w:color="auto" w:fill="auto"/>
            <w:noWrap/>
            <w:vAlign w:val="bottom"/>
            <w:hideMark/>
          </w:tcPr>
          <w:p w14:paraId="3BD594E8"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-0.22</w:t>
            </w:r>
          </w:p>
        </w:tc>
        <w:tc>
          <w:tcPr>
            <w:tcW w:w="1300" w:type="dxa"/>
            <w:tcBorders>
              <w:top w:val="nil"/>
              <w:left w:val="nil"/>
              <w:bottom w:val="single" w:sz="4" w:space="0" w:color="auto"/>
              <w:right w:val="single" w:sz="8" w:space="0" w:color="auto"/>
            </w:tcBorders>
            <w:shd w:val="clear" w:color="auto" w:fill="auto"/>
            <w:noWrap/>
            <w:vAlign w:val="bottom"/>
            <w:hideMark/>
          </w:tcPr>
          <w:p w14:paraId="0BBE52EA"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-0.09</w:t>
            </w:r>
          </w:p>
        </w:tc>
        <w:tc>
          <w:tcPr>
            <w:tcW w:w="1485" w:type="dxa"/>
            <w:tcBorders>
              <w:top w:val="nil"/>
              <w:left w:val="nil"/>
              <w:bottom w:val="single" w:sz="4" w:space="0" w:color="auto"/>
              <w:right w:val="single" w:sz="8" w:space="0" w:color="auto"/>
            </w:tcBorders>
            <w:shd w:val="clear" w:color="auto" w:fill="auto"/>
            <w:noWrap/>
            <w:vAlign w:val="bottom"/>
            <w:hideMark/>
          </w:tcPr>
          <w:p w14:paraId="1F7F8B30"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-0.13</w:t>
            </w:r>
          </w:p>
        </w:tc>
      </w:tr>
      <w:tr w:rsidR="00D522AA" w:rsidRPr="00DB123D" w14:paraId="3D364BE4" w14:textId="77777777" w:rsidTr="00960AB8">
        <w:trPr>
          <w:trHeight w:val="320"/>
        </w:trPr>
        <w:tc>
          <w:tcPr>
            <w:tcW w:w="1748" w:type="dxa"/>
            <w:tcBorders>
              <w:top w:val="nil"/>
              <w:left w:val="single" w:sz="8" w:space="0" w:color="auto"/>
              <w:bottom w:val="single" w:sz="8" w:space="0" w:color="auto"/>
              <w:right w:val="nil"/>
            </w:tcBorders>
            <w:shd w:val="clear" w:color="auto" w:fill="auto"/>
            <w:noWrap/>
            <w:vAlign w:val="bottom"/>
            <w:hideMark/>
          </w:tcPr>
          <w:p w14:paraId="0396C50C"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 </w:t>
            </w:r>
          </w:p>
        </w:tc>
        <w:tc>
          <w:tcPr>
            <w:tcW w:w="1920" w:type="dxa"/>
            <w:tcBorders>
              <w:top w:val="nil"/>
              <w:left w:val="single" w:sz="4" w:space="0" w:color="auto"/>
              <w:bottom w:val="single" w:sz="8" w:space="0" w:color="auto"/>
              <w:right w:val="nil"/>
            </w:tcBorders>
            <w:shd w:val="clear" w:color="auto" w:fill="auto"/>
            <w:noWrap/>
            <w:vAlign w:val="bottom"/>
            <w:hideMark/>
          </w:tcPr>
          <w:p w14:paraId="4A121B2D"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Sig. (2-tailed)</w:t>
            </w:r>
          </w:p>
        </w:tc>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33A96191"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0.047</w:t>
            </w:r>
          </w:p>
        </w:tc>
        <w:tc>
          <w:tcPr>
            <w:tcW w:w="1300" w:type="dxa"/>
            <w:tcBorders>
              <w:top w:val="nil"/>
              <w:left w:val="nil"/>
              <w:bottom w:val="single" w:sz="8" w:space="0" w:color="auto"/>
              <w:right w:val="single" w:sz="8" w:space="0" w:color="auto"/>
            </w:tcBorders>
            <w:shd w:val="clear" w:color="auto" w:fill="auto"/>
            <w:noWrap/>
            <w:vAlign w:val="bottom"/>
            <w:hideMark/>
          </w:tcPr>
          <w:p w14:paraId="0410D7D0"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1533FBC4"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595959"/>
            <w:noWrap/>
            <w:vAlign w:val="bottom"/>
            <w:hideMark/>
          </w:tcPr>
          <w:p w14:paraId="064E4056" w14:textId="77777777" w:rsidR="00D522AA" w:rsidRPr="00DB123D" w:rsidRDefault="00D522AA" w:rsidP="00960AB8">
            <w:pPr>
              <w:jc w:val="center"/>
              <w:rPr>
                <w:rFonts w:ascii="Calibri" w:eastAsia="Times New Roman" w:hAnsi="Calibri"/>
                <w:color w:val="000000"/>
                <w:sz w:val="22"/>
                <w:szCs w:val="22"/>
              </w:rPr>
            </w:pPr>
          </w:p>
        </w:tc>
        <w:tc>
          <w:tcPr>
            <w:tcW w:w="1300" w:type="dxa"/>
            <w:tcBorders>
              <w:top w:val="nil"/>
              <w:left w:val="nil"/>
              <w:bottom w:val="single" w:sz="8" w:space="0" w:color="auto"/>
              <w:right w:val="single" w:sz="8" w:space="0" w:color="auto"/>
            </w:tcBorders>
            <w:shd w:val="clear" w:color="auto" w:fill="auto"/>
            <w:noWrap/>
            <w:vAlign w:val="bottom"/>
            <w:hideMark/>
          </w:tcPr>
          <w:p w14:paraId="0306C437"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0.837</w:t>
            </w:r>
          </w:p>
        </w:tc>
        <w:tc>
          <w:tcPr>
            <w:tcW w:w="1300" w:type="dxa"/>
            <w:tcBorders>
              <w:top w:val="nil"/>
              <w:left w:val="nil"/>
              <w:bottom w:val="single" w:sz="8" w:space="0" w:color="auto"/>
              <w:right w:val="single" w:sz="8" w:space="0" w:color="auto"/>
            </w:tcBorders>
            <w:shd w:val="clear" w:color="auto" w:fill="auto"/>
            <w:noWrap/>
            <w:vAlign w:val="bottom"/>
            <w:hideMark/>
          </w:tcPr>
          <w:p w14:paraId="35A22276"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w:t>
            </w: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2810D05A"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w:t>
            </w: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2815E21E"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0.125</w:t>
            </w:r>
          </w:p>
        </w:tc>
        <w:tc>
          <w:tcPr>
            <w:tcW w:w="1485" w:type="dxa"/>
            <w:tcBorders>
              <w:top w:val="nil"/>
              <w:left w:val="nil"/>
              <w:bottom w:val="single" w:sz="8" w:space="0" w:color="auto"/>
              <w:right w:val="single" w:sz="8" w:space="0" w:color="auto"/>
            </w:tcBorders>
            <w:shd w:val="clear" w:color="auto" w:fill="auto"/>
            <w:noWrap/>
            <w:vAlign w:val="bottom"/>
            <w:hideMark/>
          </w:tcPr>
          <w:p w14:paraId="6A904F12"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0.027</w:t>
            </w:r>
          </w:p>
        </w:tc>
      </w:tr>
      <w:tr w:rsidR="00D522AA" w:rsidRPr="00DB123D" w14:paraId="2A658DE4" w14:textId="77777777" w:rsidTr="00960AB8">
        <w:trPr>
          <w:trHeight w:val="300"/>
        </w:trPr>
        <w:tc>
          <w:tcPr>
            <w:tcW w:w="1748" w:type="dxa"/>
            <w:tcBorders>
              <w:top w:val="nil"/>
              <w:left w:val="single" w:sz="8" w:space="0" w:color="auto"/>
              <w:bottom w:val="nil"/>
              <w:right w:val="nil"/>
            </w:tcBorders>
            <w:shd w:val="clear" w:color="000000" w:fill="D9D9D9"/>
            <w:noWrap/>
            <w:vAlign w:val="bottom"/>
            <w:hideMark/>
          </w:tcPr>
          <w:p w14:paraId="670A4850"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STAI</w:t>
            </w:r>
          </w:p>
        </w:tc>
        <w:tc>
          <w:tcPr>
            <w:tcW w:w="1920" w:type="dxa"/>
            <w:tcBorders>
              <w:top w:val="nil"/>
              <w:left w:val="single" w:sz="4" w:space="0" w:color="auto"/>
              <w:bottom w:val="single" w:sz="4" w:space="0" w:color="auto"/>
              <w:right w:val="nil"/>
            </w:tcBorders>
            <w:shd w:val="clear" w:color="000000" w:fill="D9D9D9"/>
            <w:noWrap/>
            <w:vAlign w:val="bottom"/>
            <w:hideMark/>
          </w:tcPr>
          <w:p w14:paraId="108500C7"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Pearson Correlation</w:t>
            </w:r>
          </w:p>
        </w:tc>
        <w:tc>
          <w:tcPr>
            <w:tcW w:w="1300" w:type="dxa"/>
            <w:tcBorders>
              <w:top w:val="nil"/>
              <w:left w:val="single" w:sz="8" w:space="0" w:color="auto"/>
              <w:bottom w:val="single" w:sz="4" w:space="0" w:color="auto"/>
              <w:right w:val="single" w:sz="8" w:space="0" w:color="auto"/>
            </w:tcBorders>
            <w:shd w:val="clear" w:color="000000" w:fill="D9D9D9"/>
            <w:noWrap/>
            <w:vAlign w:val="bottom"/>
            <w:hideMark/>
          </w:tcPr>
          <w:p w14:paraId="597B925B"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0.88</w:t>
            </w:r>
          </w:p>
        </w:tc>
        <w:tc>
          <w:tcPr>
            <w:tcW w:w="1300" w:type="dxa"/>
            <w:tcBorders>
              <w:top w:val="nil"/>
              <w:left w:val="nil"/>
              <w:bottom w:val="single" w:sz="4" w:space="0" w:color="auto"/>
              <w:right w:val="single" w:sz="8" w:space="0" w:color="auto"/>
            </w:tcBorders>
            <w:shd w:val="clear" w:color="000000" w:fill="D9D9D9"/>
            <w:noWrap/>
            <w:vAlign w:val="bottom"/>
            <w:hideMark/>
          </w:tcPr>
          <w:p w14:paraId="74AA9282"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0.31</w:t>
            </w:r>
          </w:p>
        </w:tc>
        <w:tc>
          <w:tcPr>
            <w:tcW w:w="1300" w:type="dxa"/>
            <w:tcBorders>
              <w:top w:val="nil"/>
              <w:left w:val="nil"/>
              <w:bottom w:val="single" w:sz="4" w:space="0" w:color="auto"/>
              <w:right w:val="single" w:sz="8" w:space="0" w:color="auto"/>
            </w:tcBorders>
            <w:shd w:val="clear" w:color="000000" w:fill="D9D9D9"/>
            <w:noWrap/>
            <w:vAlign w:val="bottom"/>
            <w:hideMark/>
          </w:tcPr>
          <w:p w14:paraId="4EC3832E"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-0.003</w:t>
            </w:r>
          </w:p>
        </w:tc>
        <w:tc>
          <w:tcPr>
            <w:tcW w:w="1300" w:type="dxa"/>
            <w:tcBorders>
              <w:top w:val="nil"/>
              <w:left w:val="nil"/>
              <w:bottom w:val="single" w:sz="4" w:space="0" w:color="auto"/>
              <w:right w:val="single" w:sz="8" w:space="0" w:color="auto"/>
            </w:tcBorders>
            <w:shd w:val="clear" w:color="000000" w:fill="D9D9D9"/>
            <w:noWrap/>
            <w:vAlign w:val="bottom"/>
            <w:hideMark/>
          </w:tcPr>
          <w:p w14:paraId="3D8C6297"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-0.01</w:t>
            </w:r>
          </w:p>
        </w:tc>
        <w:tc>
          <w:tcPr>
            <w:tcW w:w="1300" w:type="dxa"/>
            <w:tcBorders>
              <w:top w:val="nil"/>
              <w:left w:val="nil"/>
              <w:bottom w:val="single" w:sz="4" w:space="0" w:color="auto"/>
              <w:right w:val="single" w:sz="8" w:space="0" w:color="auto"/>
            </w:tcBorders>
            <w:shd w:val="clear" w:color="000000" w:fill="595959"/>
            <w:noWrap/>
            <w:vAlign w:val="bottom"/>
            <w:hideMark/>
          </w:tcPr>
          <w:p w14:paraId="4DAEFD64"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1</w:t>
            </w:r>
          </w:p>
        </w:tc>
        <w:tc>
          <w:tcPr>
            <w:tcW w:w="1300" w:type="dxa"/>
            <w:tcBorders>
              <w:top w:val="nil"/>
              <w:left w:val="nil"/>
              <w:bottom w:val="single" w:sz="4" w:space="0" w:color="auto"/>
              <w:right w:val="single" w:sz="8" w:space="0" w:color="auto"/>
            </w:tcBorders>
            <w:shd w:val="clear" w:color="000000" w:fill="D9D9D9"/>
            <w:noWrap/>
            <w:vAlign w:val="bottom"/>
            <w:hideMark/>
          </w:tcPr>
          <w:p w14:paraId="4D3BCA8E"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0.54</w:t>
            </w:r>
          </w:p>
        </w:tc>
        <w:tc>
          <w:tcPr>
            <w:tcW w:w="1300" w:type="dxa"/>
            <w:tcBorders>
              <w:top w:val="nil"/>
              <w:left w:val="nil"/>
              <w:bottom w:val="single" w:sz="4" w:space="0" w:color="auto"/>
              <w:right w:val="single" w:sz="8" w:space="0" w:color="auto"/>
            </w:tcBorders>
            <w:shd w:val="clear" w:color="000000" w:fill="D9D9D9"/>
            <w:noWrap/>
            <w:vAlign w:val="bottom"/>
            <w:hideMark/>
          </w:tcPr>
          <w:p w14:paraId="09D692A4"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-0.08</w:t>
            </w:r>
          </w:p>
        </w:tc>
        <w:tc>
          <w:tcPr>
            <w:tcW w:w="1300" w:type="dxa"/>
            <w:tcBorders>
              <w:top w:val="nil"/>
              <w:left w:val="nil"/>
              <w:bottom w:val="single" w:sz="4" w:space="0" w:color="auto"/>
              <w:right w:val="single" w:sz="8" w:space="0" w:color="auto"/>
            </w:tcBorders>
            <w:shd w:val="clear" w:color="000000" w:fill="D9D9D9"/>
            <w:noWrap/>
            <w:vAlign w:val="bottom"/>
            <w:hideMark/>
          </w:tcPr>
          <w:p w14:paraId="07C44405"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0.58</w:t>
            </w:r>
          </w:p>
        </w:tc>
        <w:tc>
          <w:tcPr>
            <w:tcW w:w="1485" w:type="dxa"/>
            <w:tcBorders>
              <w:top w:val="nil"/>
              <w:left w:val="nil"/>
              <w:bottom w:val="single" w:sz="4" w:space="0" w:color="auto"/>
              <w:right w:val="single" w:sz="8" w:space="0" w:color="auto"/>
            </w:tcBorders>
            <w:shd w:val="clear" w:color="000000" w:fill="D9D9D9"/>
            <w:noWrap/>
            <w:vAlign w:val="bottom"/>
            <w:hideMark/>
          </w:tcPr>
          <w:p w14:paraId="0F722E44"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0.761</w:t>
            </w:r>
          </w:p>
        </w:tc>
      </w:tr>
      <w:tr w:rsidR="00D522AA" w:rsidRPr="00DB123D" w14:paraId="326A2CC0" w14:textId="77777777" w:rsidTr="00960AB8">
        <w:trPr>
          <w:trHeight w:val="320"/>
        </w:trPr>
        <w:tc>
          <w:tcPr>
            <w:tcW w:w="1748" w:type="dxa"/>
            <w:tcBorders>
              <w:top w:val="nil"/>
              <w:left w:val="single" w:sz="8" w:space="0" w:color="auto"/>
              <w:bottom w:val="single" w:sz="8" w:space="0" w:color="auto"/>
              <w:right w:val="nil"/>
            </w:tcBorders>
            <w:shd w:val="clear" w:color="000000" w:fill="D9D9D9"/>
            <w:noWrap/>
            <w:vAlign w:val="bottom"/>
            <w:hideMark/>
          </w:tcPr>
          <w:p w14:paraId="15013D98"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 </w:t>
            </w:r>
          </w:p>
        </w:tc>
        <w:tc>
          <w:tcPr>
            <w:tcW w:w="1920" w:type="dxa"/>
            <w:tcBorders>
              <w:top w:val="nil"/>
              <w:left w:val="single" w:sz="4" w:space="0" w:color="auto"/>
              <w:bottom w:val="single" w:sz="8" w:space="0" w:color="auto"/>
              <w:right w:val="nil"/>
            </w:tcBorders>
            <w:shd w:val="clear" w:color="000000" w:fill="D9D9D9"/>
            <w:noWrap/>
            <w:vAlign w:val="bottom"/>
            <w:hideMark/>
          </w:tcPr>
          <w:p w14:paraId="6BA4BAEB"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Sig. (2-tailed)</w:t>
            </w:r>
          </w:p>
        </w:tc>
        <w:tc>
          <w:tcPr>
            <w:tcW w:w="1300" w:type="dxa"/>
            <w:tcBorders>
              <w:top w:val="nil"/>
              <w:left w:val="single" w:sz="8" w:space="0" w:color="auto"/>
              <w:bottom w:val="single" w:sz="8" w:space="0" w:color="auto"/>
              <w:right w:val="single" w:sz="8" w:space="0" w:color="auto"/>
            </w:tcBorders>
            <w:shd w:val="clear" w:color="000000" w:fill="D9D9D9"/>
            <w:noWrap/>
            <w:vAlign w:val="bottom"/>
            <w:hideMark/>
          </w:tcPr>
          <w:p w14:paraId="29A3CD3F"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w:t>
            </w: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0C05B7BE"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52669CEF"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0.96</w:t>
            </w:r>
          </w:p>
        </w:tc>
        <w:tc>
          <w:tcPr>
            <w:tcW w:w="1300" w:type="dxa"/>
            <w:tcBorders>
              <w:top w:val="nil"/>
              <w:left w:val="nil"/>
              <w:bottom w:val="single" w:sz="8" w:space="0" w:color="auto"/>
              <w:right w:val="single" w:sz="8" w:space="0" w:color="auto"/>
            </w:tcBorders>
            <w:shd w:val="clear" w:color="000000" w:fill="D9D9D9"/>
            <w:noWrap/>
            <w:vAlign w:val="bottom"/>
            <w:hideMark/>
          </w:tcPr>
          <w:p w14:paraId="459F5D68"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0.837</w:t>
            </w:r>
          </w:p>
        </w:tc>
        <w:tc>
          <w:tcPr>
            <w:tcW w:w="1300" w:type="dxa"/>
            <w:tcBorders>
              <w:top w:val="nil"/>
              <w:left w:val="nil"/>
              <w:bottom w:val="single" w:sz="8" w:space="0" w:color="auto"/>
              <w:right w:val="single" w:sz="8" w:space="0" w:color="auto"/>
            </w:tcBorders>
            <w:shd w:val="clear" w:color="000000" w:fill="595959"/>
            <w:noWrap/>
            <w:vAlign w:val="bottom"/>
            <w:hideMark/>
          </w:tcPr>
          <w:p w14:paraId="0DCF3DCB" w14:textId="77777777" w:rsidR="00D522AA" w:rsidRPr="00DB123D" w:rsidRDefault="00D522AA" w:rsidP="00960AB8">
            <w:pPr>
              <w:jc w:val="center"/>
              <w:rPr>
                <w:rFonts w:ascii="Calibri" w:eastAsia="Times New Roman" w:hAnsi="Calibri"/>
                <w:color w:val="000000"/>
                <w:sz w:val="22"/>
                <w:szCs w:val="22"/>
              </w:rPr>
            </w:pPr>
          </w:p>
        </w:tc>
        <w:tc>
          <w:tcPr>
            <w:tcW w:w="1300" w:type="dxa"/>
            <w:tcBorders>
              <w:top w:val="nil"/>
              <w:left w:val="nil"/>
              <w:bottom w:val="single" w:sz="8" w:space="0" w:color="auto"/>
              <w:right w:val="single" w:sz="8" w:space="0" w:color="auto"/>
            </w:tcBorders>
            <w:shd w:val="clear" w:color="000000" w:fill="D9D9D9"/>
            <w:noWrap/>
            <w:vAlign w:val="bottom"/>
            <w:hideMark/>
          </w:tcPr>
          <w:p w14:paraId="62825482"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w:t>
            </w: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3CF0EF2C"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0.189</w:t>
            </w:r>
          </w:p>
        </w:tc>
        <w:tc>
          <w:tcPr>
            <w:tcW w:w="1300" w:type="dxa"/>
            <w:tcBorders>
              <w:top w:val="nil"/>
              <w:left w:val="nil"/>
              <w:bottom w:val="single" w:sz="8" w:space="0" w:color="auto"/>
              <w:right w:val="single" w:sz="8" w:space="0" w:color="auto"/>
            </w:tcBorders>
            <w:shd w:val="clear" w:color="000000" w:fill="D9D9D9"/>
            <w:noWrap/>
            <w:vAlign w:val="bottom"/>
            <w:hideMark/>
          </w:tcPr>
          <w:p w14:paraId="02142CB3"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485" w:type="dxa"/>
            <w:tcBorders>
              <w:top w:val="nil"/>
              <w:left w:val="nil"/>
              <w:bottom w:val="single" w:sz="8" w:space="0" w:color="auto"/>
              <w:right w:val="single" w:sz="8" w:space="0" w:color="auto"/>
            </w:tcBorders>
            <w:shd w:val="clear" w:color="000000" w:fill="D9D9D9"/>
            <w:noWrap/>
            <w:vAlign w:val="bottom"/>
            <w:hideMark/>
          </w:tcPr>
          <w:p w14:paraId="5B038DF7"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r>
      <w:tr w:rsidR="00D522AA" w:rsidRPr="00DB123D" w14:paraId="36F041B8" w14:textId="77777777" w:rsidTr="00960AB8">
        <w:trPr>
          <w:trHeight w:val="300"/>
        </w:trPr>
        <w:tc>
          <w:tcPr>
            <w:tcW w:w="1748" w:type="dxa"/>
            <w:tcBorders>
              <w:top w:val="nil"/>
              <w:left w:val="single" w:sz="8" w:space="0" w:color="auto"/>
              <w:bottom w:val="nil"/>
              <w:right w:val="nil"/>
            </w:tcBorders>
            <w:shd w:val="clear" w:color="auto" w:fill="auto"/>
            <w:noWrap/>
            <w:vAlign w:val="bottom"/>
            <w:hideMark/>
          </w:tcPr>
          <w:p w14:paraId="2E43A16F"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DAS</w:t>
            </w:r>
            <w:r>
              <w:rPr>
                <w:rFonts w:ascii="Calibri" w:eastAsia="Times New Roman" w:hAnsi="Calibri"/>
                <w:color w:val="000000"/>
                <w:sz w:val="22"/>
                <w:szCs w:val="22"/>
              </w:rPr>
              <w:t xml:space="preserve"> </w:t>
            </w:r>
          </w:p>
        </w:tc>
        <w:tc>
          <w:tcPr>
            <w:tcW w:w="1920" w:type="dxa"/>
            <w:tcBorders>
              <w:top w:val="nil"/>
              <w:left w:val="single" w:sz="4" w:space="0" w:color="auto"/>
              <w:bottom w:val="single" w:sz="4" w:space="0" w:color="auto"/>
              <w:right w:val="nil"/>
            </w:tcBorders>
            <w:shd w:val="clear" w:color="auto" w:fill="auto"/>
            <w:noWrap/>
            <w:vAlign w:val="bottom"/>
            <w:hideMark/>
          </w:tcPr>
          <w:p w14:paraId="7394F770"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Pearson Correlation</w:t>
            </w:r>
          </w:p>
        </w:tc>
        <w:tc>
          <w:tcPr>
            <w:tcW w:w="1300" w:type="dxa"/>
            <w:tcBorders>
              <w:top w:val="nil"/>
              <w:left w:val="single" w:sz="8" w:space="0" w:color="auto"/>
              <w:bottom w:val="single" w:sz="4" w:space="0" w:color="auto"/>
              <w:right w:val="single" w:sz="8" w:space="0" w:color="auto"/>
            </w:tcBorders>
            <w:shd w:val="clear" w:color="auto" w:fill="auto"/>
            <w:noWrap/>
            <w:vAlign w:val="bottom"/>
            <w:hideMark/>
          </w:tcPr>
          <w:p w14:paraId="34E574E8"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0.53</w:t>
            </w:r>
          </w:p>
        </w:tc>
        <w:tc>
          <w:tcPr>
            <w:tcW w:w="1300" w:type="dxa"/>
            <w:tcBorders>
              <w:top w:val="nil"/>
              <w:left w:val="nil"/>
              <w:bottom w:val="single" w:sz="4" w:space="0" w:color="auto"/>
              <w:right w:val="single" w:sz="8" w:space="0" w:color="auto"/>
            </w:tcBorders>
            <w:shd w:val="clear" w:color="auto" w:fill="auto"/>
            <w:noWrap/>
            <w:vAlign w:val="bottom"/>
            <w:hideMark/>
          </w:tcPr>
          <w:p w14:paraId="61C2AD70"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-0.003</w:t>
            </w:r>
          </w:p>
        </w:tc>
        <w:tc>
          <w:tcPr>
            <w:tcW w:w="1300" w:type="dxa"/>
            <w:tcBorders>
              <w:top w:val="nil"/>
              <w:left w:val="nil"/>
              <w:bottom w:val="single" w:sz="4" w:space="0" w:color="auto"/>
              <w:right w:val="single" w:sz="8" w:space="0" w:color="auto"/>
            </w:tcBorders>
            <w:shd w:val="clear" w:color="auto" w:fill="auto"/>
            <w:noWrap/>
            <w:vAlign w:val="bottom"/>
            <w:hideMark/>
          </w:tcPr>
          <w:p w14:paraId="048494A2"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-0.50</w:t>
            </w:r>
          </w:p>
        </w:tc>
        <w:tc>
          <w:tcPr>
            <w:tcW w:w="1300" w:type="dxa"/>
            <w:tcBorders>
              <w:top w:val="nil"/>
              <w:left w:val="nil"/>
              <w:bottom w:val="single" w:sz="4" w:space="0" w:color="auto"/>
              <w:right w:val="single" w:sz="8" w:space="0" w:color="auto"/>
            </w:tcBorders>
            <w:shd w:val="clear" w:color="auto" w:fill="auto"/>
            <w:noWrap/>
            <w:vAlign w:val="bottom"/>
            <w:hideMark/>
          </w:tcPr>
          <w:p w14:paraId="6D46B063"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-0.47</w:t>
            </w:r>
          </w:p>
        </w:tc>
        <w:tc>
          <w:tcPr>
            <w:tcW w:w="1300" w:type="dxa"/>
            <w:tcBorders>
              <w:top w:val="nil"/>
              <w:left w:val="nil"/>
              <w:bottom w:val="single" w:sz="4" w:space="0" w:color="auto"/>
              <w:right w:val="single" w:sz="8" w:space="0" w:color="auto"/>
            </w:tcBorders>
            <w:shd w:val="clear" w:color="auto" w:fill="auto"/>
            <w:noWrap/>
            <w:vAlign w:val="bottom"/>
            <w:hideMark/>
          </w:tcPr>
          <w:p w14:paraId="4BE9C63E"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0.54</w:t>
            </w:r>
          </w:p>
        </w:tc>
        <w:tc>
          <w:tcPr>
            <w:tcW w:w="1300" w:type="dxa"/>
            <w:tcBorders>
              <w:top w:val="nil"/>
              <w:left w:val="nil"/>
              <w:bottom w:val="single" w:sz="4" w:space="0" w:color="auto"/>
              <w:right w:val="single" w:sz="8" w:space="0" w:color="auto"/>
            </w:tcBorders>
            <w:shd w:val="clear" w:color="000000" w:fill="595959"/>
            <w:noWrap/>
            <w:vAlign w:val="bottom"/>
            <w:hideMark/>
          </w:tcPr>
          <w:p w14:paraId="62671129"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1</w:t>
            </w:r>
          </w:p>
        </w:tc>
        <w:tc>
          <w:tcPr>
            <w:tcW w:w="1300" w:type="dxa"/>
            <w:tcBorders>
              <w:top w:val="nil"/>
              <w:left w:val="nil"/>
              <w:bottom w:val="single" w:sz="4" w:space="0" w:color="auto"/>
              <w:right w:val="single" w:sz="8" w:space="0" w:color="auto"/>
            </w:tcBorders>
            <w:shd w:val="clear" w:color="auto" w:fill="auto"/>
            <w:noWrap/>
            <w:vAlign w:val="bottom"/>
            <w:hideMark/>
          </w:tcPr>
          <w:p w14:paraId="270A4D87"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0.14</w:t>
            </w:r>
          </w:p>
        </w:tc>
        <w:tc>
          <w:tcPr>
            <w:tcW w:w="1300" w:type="dxa"/>
            <w:tcBorders>
              <w:top w:val="nil"/>
              <w:left w:val="nil"/>
              <w:bottom w:val="single" w:sz="4" w:space="0" w:color="auto"/>
              <w:right w:val="single" w:sz="8" w:space="0" w:color="auto"/>
            </w:tcBorders>
            <w:shd w:val="clear" w:color="auto" w:fill="auto"/>
            <w:noWrap/>
            <w:vAlign w:val="bottom"/>
            <w:hideMark/>
          </w:tcPr>
          <w:p w14:paraId="514D02A4"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0.50</w:t>
            </w:r>
          </w:p>
        </w:tc>
        <w:tc>
          <w:tcPr>
            <w:tcW w:w="1485" w:type="dxa"/>
            <w:tcBorders>
              <w:top w:val="nil"/>
              <w:left w:val="nil"/>
              <w:bottom w:val="single" w:sz="4" w:space="0" w:color="auto"/>
              <w:right w:val="single" w:sz="8" w:space="0" w:color="auto"/>
            </w:tcBorders>
            <w:shd w:val="clear" w:color="auto" w:fill="auto"/>
            <w:noWrap/>
            <w:vAlign w:val="bottom"/>
            <w:hideMark/>
          </w:tcPr>
          <w:p w14:paraId="126B3C2D"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0.6</w:t>
            </w:r>
          </w:p>
        </w:tc>
      </w:tr>
      <w:tr w:rsidR="00D522AA" w:rsidRPr="00DB123D" w14:paraId="19C73DE1" w14:textId="77777777" w:rsidTr="00960AB8">
        <w:trPr>
          <w:trHeight w:val="320"/>
        </w:trPr>
        <w:tc>
          <w:tcPr>
            <w:tcW w:w="1748" w:type="dxa"/>
            <w:tcBorders>
              <w:top w:val="nil"/>
              <w:left w:val="single" w:sz="8" w:space="0" w:color="auto"/>
              <w:bottom w:val="single" w:sz="8" w:space="0" w:color="auto"/>
              <w:right w:val="nil"/>
            </w:tcBorders>
            <w:shd w:val="clear" w:color="auto" w:fill="auto"/>
            <w:noWrap/>
            <w:vAlign w:val="bottom"/>
            <w:hideMark/>
          </w:tcPr>
          <w:p w14:paraId="3A16129A"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 </w:t>
            </w:r>
          </w:p>
        </w:tc>
        <w:tc>
          <w:tcPr>
            <w:tcW w:w="1920" w:type="dxa"/>
            <w:tcBorders>
              <w:top w:val="nil"/>
              <w:left w:val="single" w:sz="4" w:space="0" w:color="auto"/>
              <w:bottom w:val="single" w:sz="8" w:space="0" w:color="auto"/>
              <w:right w:val="nil"/>
            </w:tcBorders>
            <w:shd w:val="clear" w:color="auto" w:fill="auto"/>
            <w:noWrap/>
            <w:vAlign w:val="bottom"/>
            <w:hideMark/>
          </w:tcPr>
          <w:p w14:paraId="7BD460DA"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Sig. (2-tailed)</w:t>
            </w:r>
          </w:p>
        </w:tc>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1D949344"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w:t>
            </w: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67E26C25"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0.966</w:t>
            </w:r>
          </w:p>
        </w:tc>
        <w:tc>
          <w:tcPr>
            <w:tcW w:w="1300" w:type="dxa"/>
            <w:tcBorders>
              <w:top w:val="nil"/>
              <w:left w:val="nil"/>
              <w:bottom w:val="single" w:sz="8" w:space="0" w:color="auto"/>
              <w:right w:val="single" w:sz="8" w:space="0" w:color="auto"/>
            </w:tcBorders>
            <w:shd w:val="clear" w:color="auto" w:fill="auto"/>
            <w:noWrap/>
            <w:vAlign w:val="bottom"/>
            <w:hideMark/>
          </w:tcPr>
          <w:p w14:paraId="745BBC7A"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7E5A89E1"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w:t>
            </w: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72687CCA"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595959"/>
            <w:noWrap/>
            <w:vAlign w:val="bottom"/>
            <w:hideMark/>
          </w:tcPr>
          <w:p w14:paraId="2D883B8F" w14:textId="77777777" w:rsidR="00D522AA" w:rsidRPr="00DB123D" w:rsidRDefault="00D522AA" w:rsidP="00960AB8">
            <w:pPr>
              <w:jc w:val="center"/>
              <w:rPr>
                <w:rFonts w:ascii="Calibri" w:eastAsia="Times New Roman" w:hAnsi="Calibri"/>
                <w:color w:val="000000"/>
                <w:sz w:val="22"/>
                <w:szCs w:val="22"/>
              </w:rPr>
            </w:pPr>
          </w:p>
        </w:tc>
        <w:tc>
          <w:tcPr>
            <w:tcW w:w="1300" w:type="dxa"/>
            <w:tcBorders>
              <w:top w:val="nil"/>
              <w:left w:val="nil"/>
              <w:bottom w:val="single" w:sz="8" w:space="0" w:color="auto"/>
              <w:right w:val="single" w:sz="8" w:space="0" w:color="auto"/>
            </w:tcBorders>
            <w:shd w:val="clear" w:color="auto" w:fill="auto"/>
            <w:noWrap/>
            <w:vAlign w:val="bottom"/>
            <w:hideMark/>
          </w:tcPr>
          <w:p w14:paraId="5E619F42"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0.023</w:t>
            </w:r>
          </w:p>
        </w:tc>
        <w:tc>
          <w:tcPr>
            <w:tcW w:w="1300" w:type="dxa"/>
            <w:tcBorders>
              <w:top w:val="nil"/>
              <w:left w:val="nil"/>
              <w:bottom w:val="single" w:sz="8" w:space="0" w:color="auto"/>
              <w:right w:val="single" w:sz="8" w:space="0" w:color="auto"/>
            </w:tcBorders>
            <w:shd w:val="clear" w:color="auto" w:fill="auto"/>
            <w:noWrap/>
            <w:vAlign w:val="bottom"/>
            <w:hideMark/>
          </w:tcPr>
          <w:p w14:paraId="62279DA9"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485" w:type="dxa"/>
            <w:tcBorders>
              <w:top w:val="nil"/>
              <w:left w:val="nil"/>
              <w:bottom w:val="single" w:sz="8" w:space="0" w:color="auto"/>
              <w:right w:val="single" w:sz="8" w:space="0" w:color="auto"/>
            </w:tcBorders>
            <w:shd w:val="clear" w:color="auto" w:fill="auto"/>
            <w:noWrap/>
            <w:vAlign w:val="bottom"/>
            <w:hideMark/>
          </w:tcPr>
          <w:p w14:paraId="24D851CF"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r>
      <w:tr w:rsidR="00D522AA" w:rsidRPr="00DB123D" w14:paraId="5BD778B2" w14:textId="77777777" w:rsidTr="00960AB8">
        <w:trPr>
          <w:trHeight w:val="300"/>
        </w:trPr>
        <w:tc>
          <w:tcPr>
            <w:tcW w:w="1748" w:type="dxa"/>
            <w:tcBorders>
              <w:top w:val="nil"/>
              <w:left w:val="single" w:sz="8" w:space="0" w:color="auto"/>
              <w:bottom w:val="nil"/>
              <w:right w:val="nil"/>
            </w:tcBorders>
            <w:shd w:val="clear" w:color="000000" w:fill="D9D9D9"/>
            <w:noWrap/>
            <w:vAlign w:val="bottom"/>
            <w:hideMark/>
          </w:tcPr>
          <w:p w14:paraId="0B9DA5C0"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ATS high-standards</w:t>
            </w:r>
          </w:p>
        </w:tc>
        <w:tc>
          <w:tcPr>
            <w:tcW w:w="1920" w:type="dxa"/>
            <w:tcBorders>
              <w:top w:val="nil"/>
              <w:left w:val="single" w:sz="4" w:space="0" w:color="auto"/>
              <w:bottom w:val="single" w:sz="4" w:space="0" w:color="auto"/>
              <w:right w:val="nil"/>
            </w:tcBorders>
            <w:shd w:val="clear" w:color="000000" w:fill="D9D9D9"/>
            <w:noWrap/>
            <w:vAlign w:val="bottom"/>
            <w:hideMark/>
          </w:tcPr>
          <w:p w14:paraId="39EC7564"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Pearson Correlation</w:t>
            </w:r>
          </w:p>
        </w:tc>
        <w:tc>
          <w:tcPr>
            <w:tcW w:w="1300" w:type="dxa"/>
            <w:tcBorders>
              <w:top w:val="nil"/>
              <w:left w:val="single" w:sz="8" w:space="0" w:color="auto"/>
              <w:bottom w:val="single" w:sz="4" w:space="0" w:color="auto"/>
              <w:right w:val="single" w:sz="8" w:space="0" w:color="auto"/>
            </w:tcBorders>
            <w:shd w:val="clear" w:color="000000" w:fill="D9D9D9"/>
            <w:noWrap/>
            <w:vAlign w:val="bottom"/>
            <w:hideMark/>
          </w:tcPr>
          <w:p w14:paraId="3F605179"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-0.05</w:t>
            </w:r>
          </w:p>
        </w:tc>
        <w:tc>
          <w:tcPr>
            <w:tcW w:w="1300" w:type="dxa"/>
            <w:tcBorders>
              <w:top w:val="nil"/>
              <w:left w:val="nil"/>
              <w:bottom w:val="single" w:sz="4" w:space="0" w:color="auto"/>
              <w:right w:val="single" w:sz="8" w:space="0" w:color="auto"/>
            </w:tcBorders>
            <w:shd w:val="clear" w:color="000000" w:fill="D9D9D9"/>
            <w:noWrap/>
            <w:vAlign w:val="bottom"/>
            <w:hideMark/>
          </w:tcPr>
          <w:p w14:paraId="6D22681F"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-0.37</w:t>
            </w:r>
          </w:p>
        </w:tc>
        <w:tc>
          <w:tcPr>
            <w:tcW w:w="1300" w:type="dxa"/>
            <w:tcBorders>
              <w:top w:val="nil"/>
              <w:left w:val="nil"/>
              <w:bottom w:val="single" w:sz="4" w:space="0" w:color="auto"/>
              <w:right w:val="single" w:sz="8" w:space="0" w:color="auto"/>
            </w:tcBorders>
            <w:shd w:val="clear" w:color="000000" w:fill="D9D9D9"/>
            <w:noWrap/>
            <w:vAlign w:val="bottom"/>
            <w:hideMark/>
          </w:tcPr>
          <w:p w14:paraId="5C014CF2"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-0.26</w:t>
            </w:r>
          </w:p>
        </w:tc>
        <w:tc>
          <w:tcPr>
            <w:tcW w:w="1300" w:type="dxa"/>
            <w:tcBorders>
              <w:top w:val="nil"/>
              <w:left w:val="nil"/>
              <w:bottom w:val="single" w:sz="4" w:space="0" w:color="auto"/>
              <w:right w:val="single" w:sz="8" w:space="0" w:color="auto"/>
            </w:tcBorders>
            <w:shd w:val="clear" w:color="000000" w:fill="D9D9D9"/>
            <w:noWrap/>
            <w:vAlign w:val="bottom"/>
            <w:hideMark/>
          </w:tcPr>
          <w:p w14:paraId="38F1B81B"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-0.22</w:t>
            </w:r>
          </w:p>
        </w:tc>
        <w:tc>
          <w:tcPr>
            <w:tcW w:w="1300" w:type="dxa"/>
            <w:tcBorders>
              <w:top w:val="nil"/>
              <w:left w:val="nil"/>
              <w:bottom w:val="single" w:sz="4" w:space="0" w:color="auto"/>
              <w:right w:val="single" w:sz="8" w:space="0" w:color="auto"/>
            </w:tcBorders>
            <w:shd w:val="clear" w:color="000000" w:fill="D9D9D9"/>
            <w:noWrap/>
            <w:vAlign w:val="bottom"/>
            <w:hideMark/>
          </w:tcPr>
          <w:p w14:paraId="2C30B5A2"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-0.08</w:t>
            </w:r>
          </w:p>
        </w:tc>
        <w:tc>
          <w:tcPr>
            <w:tcW w:w="1300" w:type="dxa"/>
            <w:tcBorders>
              <w:top w:val="nil"/>
              <w:left w:val="nil"/>
              <w:bottom w:val="single" w:sz="4" w:space="0" w:color="auto"/>
              <w:right w:val="single" w:sz="8" w:space="0" w:color="auto"/>
            </w:tcBorders>
            <w:shd w:val="clear" w:color="000000" w:fill="D9D9D9"/>
            <w:noWrap/>
            <w:vAlign w:val="bottom"/>
            <w:hideMark/>
          </w:tcPr>
          <w:p w14:paraId="63B4C8D0"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0.14</w:t>
            </w:r>
          </w:p>
        </w:tc>
        <w:tc>
          <w:tcPr>
            <w:tcW w:w="1300" w:type="dxa"/>
            <w:tcBorders>
              <w:top w:val="nil"/>
              <w:left w:val="nil"/>
              <w:bottom w:val="single" w:sz="4" w:space="0" w:color="auto"/>
              <w:right w:val="single" w:sz="8" w:space="0" w:color="auto"/>
            </w:tcBorders>
            <w:shd w:val="clear" w:color="000000" w:fill="595959"/>
            <w:noWrap/>
            <w:vAlign w:val="bottom"/>
            <w:hideMark/>
          </w:tcPr>
          <w:p w14:paraId="2988BFE9"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1</w:t>
            </w:r>
          </w:p>
        </w:tc>
        <w:tc>
          <w:tcPr>
            <w:tcW w:w="1300" w:type="dxa"/>
            <w:tcBorders>
              <w:top w:val="nil"/>
              <w:left w:val="nil"/>
              <w:bottom w:val="single" w:sz="4" w:space="0" w:color="auto"/>
              <w:right w:val="single" w:sz="8" w:space="0" w:color="auto"/>
            </w:tcBorders>
            <w:shd w:val="clear" w:color="000000" w:fill="D9D9D9"/>
            <w:noWrap/>
            <w:vAlign w:val="bottom"/>
            <w:hideMark/>
          </w:tcPr>
          <w:p w14:paraId="7E371A25"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0.32</w:t>
            </w:r>
          </w:p>
        </w:tc>
        <w:tc>
          <w:tcPr>
            <w:tcW w:w="1485" w:type="dxa"/>
            <w:tcBorders>
              <w:top w:val="nil"/>
              <w:left w:val="nil"/>
              <w:bottom w:val="single" w:sz="4" w:space="0" w:color="auto"/>
              <w:right w:val="single" w:sz="8" w:space="0" w:color="auto"/>
            </w:tcBorders>
            <w:shd w:val="clear" w:color="000000" w:fill="D9D9D9"/>
            <w:noWrap/>
            <w:vAlign w:val="bottom"/>
            <w:hideMark/>
          </w:tcPr>
          <w:p w14:paraId="22F2E8BE"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0.06</w:t>
            </w:r>
          </w:p>
        </w:tc>
      </w:tr>
      <w:tr w:rsidR="00D522AA" w:rsidRPr="00DB123D" w14:paraId="28319FCF" w14:textId="77777777" w:rsidTr="00960AB8">
        <w:trPr>
          <w:trHeight w:val="320"/>
        </w:trPr>
        <w:tc>
          <w:tcPr>
            <w:tcW w:w="1748" w:type="dxa"/>
            <w:tcBorders>
              <w:top w:val="nil"/>
              <w:left w:val="single" w:sz="8" w:space="0" w:color="auto"/>
              <w:bottom w:val="single" w:sz="8" w:space="0" w:color="auto"/>
              <w:right w:val="nil"/>
            </w:tcBorders>
            <w:shd w:val="clear" w:color="000000" w:fill="D9D9D9"/>
            <w:noWrap/>
            <w:vAlign w:val="bottom"/>
            <w:hideMark/>
          </w:tcPr>
          <w:p w14:paraId="743E1CED"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 </w:t>
            </w:r>
          </w:p>
        </w:tc>
        <w:tc>
          <w:tcPr>
            <w:tcW w:w="1920" w:type="dxa"/>
            <w:tcBorders>
              <w:top w:val="nil"/>
              <w:left w:val="single" w:sz="4" w:space="0" w:color="auto"/>
              <w:bottom w:val="single" w:sz="8" w:space="0" w:color="auto"/>
              <w:right w:val="nil"/>
            </w:tcBorders>
            <w:shd w:val="clear" w:color="000000" w:fill="D9D9D9"/>
            <w:noWrap/>
            <w:vAlign w:val="bottom"/>
            <w:hideMark/>
          </w:tcPr>
          <w:p w14:paraId="0DE8AF41"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Sig. (2-tailed)</w:t>
            </w:r>
          </w:p>
        </w:tc>
        <w:tc>
          <w:tcPr>
            <w:tcW w:w="1300" w:type="dxa"/>
            <w:tcBorders>
              <w:top w:val="nil"/>
              <w:left w:val="single" w:sz="8" w:space="0" w:color="auto"/>
              <w:bottom w:val="single" w:sz="8" w:space="0" w:color="auto"/>
              <w:right w:val="single" w:sz="8" w:space="0" w:color="auto"/>
            </w:tcBorders>
            <w:shd w:val="clear" w:color="000000" w:fill="D9D9D9"/>
            <w:noWrap/>
            <w:vAlign w:val="bottom"/>
            <w:hideMark/>
          </w:tcPr>
          <w:p w14:paraId="32980D88"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0.392</w:t>
            </w:r>
          </w:p>
        </w:tc>
        <w:tc>
          <w:tcPr>
            <w:tcW w:w="1300" w:type="dxa"/>
            <w:tcBorders>
              <w:top w:val="nil"/>
              <w:left w:val="nil"/>
              <w:bottom w:val="single" w:sz="8" w:space="0" w:color="auto"/>
              <w:right w:val="single" w:sz="8" w:space="0" w:color="auto"/>
            </w:tcBorders>
            <w:shd w:val="clear" w:color="000000" w:fill="D9D9D9"/>
            <w:noWrap/>
            <w:vAlign w:val="bottom"/>
            <w:hideMark/>
          </w:tcPr>
          <w:p w14:paraId="0E4BE7BC"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1105DC29"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28DBC19A"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w:t>
            </w: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119EE6F9"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0.189</w:t>
            </w:r>
          </w:p>
        </w:tc>
        <w:tc>
          <w:tcPr>
            <w:tcW w:w="1300" w:type="dxa"/>
            <w:tcBorders>
              <w:top w:val="nil"/>
              <w:left w:val="nil"/>
              <w:bottom w:val="single" w:sz="8" w:space="0" w:color="auto"/>
              <w:right w:val="single" w:sz="8" w:space="0" w:color="auto"/>
            </w:tcBorders>
            <w:shd w:val="clear" w:color="000000" w:fill="D9D9D9"/>
            <w:noWrap/>
            <w:vAlign w:val="bottom"/>
            <w:hideMark/>
          </w:tcPr>
          <w:p w14:paraId="180F9083"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0.023</w:t>
            </w:r>
          </w:p>
        </w:tc>
        <w:tc>
          <w:tcPr>
            <w:tcW w:w="1300" w:type="dxa"/>
            <w:tcBorders>
              <w:top w:val="nil"/>
              <w:left w:val="nil"/>
              <w:bottom w:val="single" w:sz="8" w:space="0" w:color="auto"/>
              <w:right w:val="single" w:sz="8" w:space="0" w:color="auto"/>
            </w:tcBorders>
            <w:shd w:val="clear" w:color="000000" w:fill="595959"/>
            <w:noWrap/>
            <w:vAlign w:val="bottom"/>
            <w:hideMark/>
          </w:tcPr>
          <w:p w14:paraId="2827B1F4" w14:textId="77777777" w:rsidR="00D522AA" w:rsidRPr="00DB123D" w:rsidRDefault="00D522AA" w:rsidP="00960AB8">
            <w:pPr>
              <w:jc w:val="center"/>
              <w:rPr>
                <w:rFonts w:ascii="Calibri" w:eastAsia="Times New Roman" w:hAnsi="Calibri"/>
                <w:color w:val="000000"/>
                <w:sz w:val="22"/>
                <w:szCs w:val="22"/>
              </w:rPr>
            </w:pPr>
          </w:p>
        </w:tc>
        <w:tc>
          <w:tcPr>
            <w:tcW w:w="1300" w:type="dxa"/>
            <w:tcBorders>
              <w:top w:val="nil"/>
              <w:left w:val="nil"/>
              <w:bottom w:val="single" w:sz="8" w:space="0" w:color="auto"/>
              <w:right w:val="single" w:sz="8" w:space="0" w:color="auto"/>
            </w:tcBorders>
            <w:shd w:val="clear" w:color="000000" w:fill="D9D9D9"/>
            <w:noWrap/>
            <w:vAlign w:val="bottom"/>
            <w:hideMark/>
          </w:tcPr>
          <w:p w14:paraId="15E2B89B"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485" w:type="dxa"/>
            <w:tcBorders>
              <w:top w:val="nil"/>
              <w:left w:val="nil"/>
              <w:bottom w:val="single" w:sz="8" w:space="0" w:color="auto"/>
              <w:right w:val="single" w:sz="8" w:space="0" w:color="auto"/>
            </w:tcBorders>
            <w:shd w:val="clear" w:color="000000" w:fill="D9D9D9"/>
            <w:noWrap/>
            <w:vAlign w:val="bottom"/>
            <w:hideMark/>
          </w:tcPr>
          <w:p w14:paraId="35D0D96B"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0.301</w:t>
            </w:r>
          </w:p>
        </w:tc>
      </w:tr>
      <w:tr w:rsidR="00D522AA" w:rsidRPr="00DB123D" w14:paraId="561019A2" w14:textId="77777777" w:rsidTr="00960AB8">
        <w:trPr>
          <w:trHeight w:val="300"/>
        </w:trPr>
        <w:tc>
          <w:tcPr>
            <w:tcW w:w="1748" w:type="dxa"/>
            <w:tcBorders>
              <w:top w:val="nil"/>
              <w:left w:val="single" w:sz="8" w:space="0" w:color="auto"/>
              <w:bottom w:val="nil"/>
              <w:right w:val="nil"/>
            </w:tcBorders>
            <w:shd w:val="clear" w:color="auto" w:fill="auto"/>
            <w:noWrap/>
            <w:vAlign w:val="bottom"/>
            <w:hideMark/>
          </w:tcPr>
          <w:p w14:paraId="12CC9C0C"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ATS self-criti</w:t>
            </w:r>
            <w:r>
              <w:rPr>
                <w:rFonts w:ascii="Calibri" w:eastAsia="Times New Roman" w:hAnsi="Calibri"/>
                <w:color w:val="000000"/>
                <w:sz w:val="22"/>
                <w:szCs w:val="22"/>
              </w:rPr>
              <w:t>ci</w:t>
            </w:r>
            <w:r w:rsidRPr="00DB123D">
              <w:rPr>
                <w:rFonts w:ascii="Calibri" w:eastAsia="Times New Roman" w:hAnsi="Calibri"/>
                <w:color w:val="000000"/>
                <w:sz w:val="22"/>
                <w:szCs w:val="22"/>
              </w:rPr>
              <w:t>sm</w:t>
            </w:r>
          </w:p>
        </w:tc>
        <w:tc>
          <w:tcPr>
            <w:tcW w:w="1920" w:type="dxa"/>
            <w:tcBorders>
              <w:top w:val="nil"/>
              <w:left w:val="single" w:sz="4" w:space="0" w:color="auto"/>
              <w:bottom w:val="single" w:sz="4" w:space="0" w:color="auto"/>
              <w:right w:val="nil"/>
            </w:tcBorders>
            <w:shd w:val="clear" w:color="auto" w:fill="auto"/>
            <w:noWrap/>
            <w:vAlign w:val="bottom"/>
            <w:hideMark/>
          </w:tcPr>
          <w:p w14:paraId="4E8B35A6"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Pearson Correlation</w:t>
            </w:r>
          </w:p>
        </w:tc>
        <w:tc>
          <w:tcPr>
            <w:tcW w:w="1300" w:type="dxa"/>
            <w:tcBorders>
              <w:top w:val="nil"/>
              <w:left w:val="single" w:sz="8" w:space="0" w:color="auto"/>
              <w:bottom w:val="single" w:sz="4" w:space="0" w:color="auto"/>
              <w:right w:val="single" w:sz="8" w:space="0" w:color="auto"/>
            </w:tcBorders>
            <w:shd w:val="clear" w:color="auto" w:fill="auto"/>
            <w:noWrap/>
            <w:vAlign w:val="bottom"/>
            <w:hideMark/>
          </w:tcPr>
          <w:p w14:paraId="4D961179"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0.53</w:t>
            </w:r>
          </w:p>
        </w:tc>
        <w:tc>
          <w:tcPr>
            <w:tcW w:w="1300" w:type="dxa"/>
            <w:tcBorders>
              <w:top w:val="nil"/>
              <w:left w:val="nil"/>
              <w:bottom w:val="single" w:sz="4" w:space="0" w:color="auto"/>
              <w:right w:val="single" w:sz="8" w:space="0" w:color="auto"/>
            </w:tcBorders>
            <w:shd w:val="clear" w:color="auto" w:fill="auto"/>
            <w:noWrap/>
            <w:vAlign w:val="bottom"/>
            <w:hideMark/>
          </w:tcPr>
          <w:p w14:paraId="11292594"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0.04</w:t>
            </w:r>
          </w:p>
        </w:tc>
        <w:tc>
          <w:tcPr>
            <w:tcW w:w="1300" w:type="dxa"/>
            <w:tcBorders>
              <w:top w:val="nil"/>
              <w:left w:val="nil"/>
              <w:bottom w:val="single" w:sz="4" w:space="0" w:color="auto"/>
              <w:right w:val="single" w:sz="8" w:space="0" w:color="auto"/>
            </w:tcBorders>
            <w:shd w:val="clear" w:color="auto" w:fill="auto"/>
            <w:noWrap/>
            <w:vAlign w:val="bottom"/>
            <w:hideMark/>
          </w:tcPr>
          <w:p w14:paraId="72935157"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-0.09</w:t>
            </w:r>
          </w:p>
        </w:tc>
        <w:tc>
          <w:tcPr>
            <w:tcW w:w="1300" w:type="dxa"/>
            <w:tcBorders>
              <w:top w:val="nil"/>
              <w:left w:val="nil"/>
              <w:bottom w:val="single" w:sz="4" w:space="0" w:color="auto"/>
              <w:right w:val="single" w:sz="8" w:space="0" w:color="auto"/>
            </w:tcBorders>
            <w:shd w:val="clear" w:color="auto" w:fill="auto"/>
            <w:noWrap/>
            <w:vAlign w:val="bottom"/>
            <w:hideMark/>
          </w:tcPr>
          <w:p w14:paraId="18A467C0"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-0.09</w:t>
            </w:r>
          </w:p>
        </w:tc>
        <w:tc>
          <w:tcPr>
            <w:tcW w:w="1300" w:type="dxa"/>
            <w:tcBorders>
              <w:top w:val="nil"/>
              <w:left w:val="nil"/>
              <w:bottom w:val="single" w:sz="4" w:space="0" w:color="auto"/>
              <w:right w:val="single" w:sz="8" w:space="0" w:color="auto"/>
            </w:tcBorders>
            <w:shd w:val="clear" w:color="auto" w:fill="auto"/>
            <w:noWrap/>
            <w:vAlign w:val="bottom"/>
            <w:hideMark/>
          </w:tcPr>
          <w:p w14:paraId="762CEF03"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0.58</w:t>
            </w:r>
          </w:p>
        </w:tc>
        <w:tc>
          <w:tcPr>
            <w:tcW w:w="1300" w:type="dxa"/>
            <w:tcBorders>
              <w:top w:val="nil"/>
              <w:left w:val="nil"/>
              <w:bottom w:val="single" w:sz="4" w:space="0" w:color="auto"/>
              <w:right w:val="single" w:sz="8" w:space="0" w:color="auto"/>
            </w:tcBorders>
            <w:shd w:val="clear" w:color="auto" w:fill="auto"/>
            <w:noWrap/>
            <w:vAlign w:val="bottom"/>
            <w:hideMark/>
          </w:tcPr>
          <w:p w14:paraId="34DA441F"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0.50</w:t>
            </w:r>
          </w:p>
        </w:tc>
        <w:tc>
          <w:tcPr>
            <w:tcW w:w="1300" w:type="dxa"/>
            <w:tcBorders>
              <w:top w:val="nil"/>
              <w:left w:val="nil"/>
              <w:bottom w:val="single" w:sz="4" w:space="0" w:color="auto"/>
              <w:right w:val="single" w:sz="8" w:space="0" w:color="auto"/>
            </w:tcBorders>
            <w:shd w:val="clear" w:color="auto" w:fill="auto"/>
            <w:noWrap/>
            <w:vAlign w:val="bottom"/>
            <w:hideMark/>
          </w:tcPr>
          <w:p w14:paraId="347420D2"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0.32</w:t>
            </w:r>
          </w:p>
        </w:tc>
        <w:tc>
          <w:tcPr>
            <w:tcW w:w="1300" w:type="dxa"/>
            <w:tcBorders>
              <w:top w:val="nil"/>
              <w:left w:val="nil"/>
              <w:bottom w:val="single" w:sz="4" w:space="0" w:color="auto"/>
              <w:right w:val="single" w:sz="8" w:space="0" w:color="auto"/>
            </w:tcBorders>
            <w:shd w:val="clear" w:color="000000" w:fill="595959"/>
            <w:noWrap/>
            <w:vAlign w:val="bottom"/>
            <w:hideMark/>
          </w:tcPr>
          <w:p w14:paraId="661BDDAC"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1</w:t>
            </w:r>
          </w:p>
        </w:tc>
        <w:tc>
          <w:tcPr>
            <w:tcW w:w="1485" w:type="dxa"/>
            <w:tcBorders>
              <w:top w:val="nil"/>
              <w:left w:val="nil"/>
              <w:bottom w:val="single" w:sz="4" w:space="0" w:color="auto"/>
              <w:right w:val="single" w:sz="8" w:space="0" w:color="auto"/>
            </w:tcBorders>
            <w:shd w:val="clear" w:color="auto" w:fill="auto"/>
            <w:noWrap/>
            <w:vAlign w:val="bottom"/>
            <w:hideMark/>
          </w:tcPr>
          <w:p w14:paraId="5613F0F7"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0.69</w:t>
            </w:r>
          </w:p>
        </w:tc>
      </w:tr>
      <w:tr w:rsidR="00D522AA" w:rsidRPr="00DB123D" w14:paraId="6FB39560" w14:textId="77777777" w:rsidTr="00960AB8">
        <w:trPr>
          <w:trHeight w:val="320"/>
        </w:trPr>
        <w:tc>
          <w:tcPr>
            <w:tcW w:w="1748" w:type="dxa"/>
            <w:tcBorders>
              <w:top w:val="nil"/>
              <w:left w:val="single" w:sz="8" w:space="0" w:color="auto"/>
              <w:bottom w:val="single" w:sz="8" w:space="0" w:color="auto"/>
              <w:right w:val="nil"/>
            </w:tcBorders>
            <w:shd w:val="clear" w:color="auto" w:fill="auto"/>
            <w:noWrap/>
            <w:vAlign w:val="bottom"/>
            <w:hideMark/>
          </w:tcPr>
          <w:p w14:paraId="42B436E4"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 </w:t>
            </w:r>
          </w:p>
        </w:tc>
        <w:tc>
          <w:tcPr>
            <w:tcW w:w="1920" w:type="dxa"/>
            <w:tcBorders>
              <w:top w:val="nil"/>
              <w:left w:val="single" w:sz="4" w:space="0" w:color="auto"/>
              <w:bottom w:val="single" w:sz="8" w:space="0" w:color="auto"/>
              <w:right w:val="nil"/>
            </w:tcBorders>
            <w:shd w:val="clear" w:color="auto" w:fill="auto"/>
            <w:noWrap/>
            <w:vAlign w:val="bottom"/>
            <w:hideMark/>
          </w:tcPr>
          <w:p w14:paraId="16AA96E8"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Sig. (2-tailed)</w:t>
            </w:r>
          </w:p>
        </w:tc>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296C0019"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2F4C934E"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0.48</w:t>
            </w:r>
          </w:p>
        </w:tc>
        <w:tc>
          <w:tcPr>
            <w:tcW w:w="1300" w:type="dxa"/>
            <w:tcBorders>
              <w:top w:val="nil"/>
              <w:left w:val="nil"/>
              <w:bottom w:val="single" w:sz="8" w:space="0" w:color="auto"/>
              <w:right w:val="single" w:sz="8" w:space="0" w:color="auto"/>
            </w:tcBorders>
            <w:shd w:val="clear" w:color="auto" w:fill="auto"/>
            <w:noWrap/>
            <w:vAlign w:val="bottom"/>
            <w:hideMark/>
          </w:tcPr>
          <w:p w14:paraId="27BBD11C"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0.135</w:t>
            </w:r>
          </w:p>
        </w:tc>
        <w:tc>
          <w:tcPr>
            <w:tcW w:w="1300" w:type="dxa"/>
            <w:tcBorders>
              <w:top w:val="nil"/>
              <w:left w:val="nil"/>
              <w:bottom w:val="single" w:sz="8" w:space="0" w:color="auto"/>
              <w:right w:val="single" w:sz="8" w:space="0" w:color="auto"/>
            </w:tcBorders>
            <w:shd w:val="clear" w:color="auto" w:fill="auto"/>
            <w:noWrap/>
            <w:vAlign w:val="bottom"/>
            <w:hideMark/>
          </w:tcPr>
          <w:p w14:paraId="6B51D45E"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0.125</w:t>
            </w:r>
          </w:p>
        </w:tc>
        <w:tc>
          <w:tcPr>
            <w:tcW w:w="1300" w:type="dxa"/>
            <w:tcBorders>
              <w:top w:val="nil"/>
              <w:left w:val="nil"/>
              <w:bottom w:val="single" w:sz="8" w:space="0" w:color="auto"/>
              <w:right w:val="single" w:sz="8" w:space="0" w:color="auto"/>
            </w:tcBorders>
            <w:shd w:val="clear" w:color="auto" w:fill="auto"/>
            <w:noWrap/>
            <w:vAlign w:val="bottom"/>
            <w:hideMark/>
          </w:tcPr>
          <w:p w14:paraId="3D4D1901"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w:t>
            </w: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51C502C5"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auto" w:fill="auto"/>
            <w:noWrap/>
            <w:vAlign w:val="bottom"/>
            <w:hideMark/>
          </w:tcPr>
          <w:p w14:paraId="0E081D61"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595959"/>
            <w:noWrap/>
            <w:vAlign w:val="bottom"/>
            <w:hideMark/>
          </w:tcPr>
          <w:p w14:paraId="685BD599" w14:textId="77777777" w:rsidR="00D522AA" w:rsidRPr="00DB123D" w:rsidRDefault="00D522AA" w:rsidP="00960AB8">
            <w:pPr>
              <w:jc w:val="center"/>
              <w:rPr>
                <w:rFonts w:ascii="Calibri" w:eastAsia="Times New Roman" w:hAnsi="Calibri"/>
                <w:color w:val="000000"/>
                <w:sz w:val="22"/>
                <w:szCs w:val="22"/>
              </w:rPr>
            </w:pPr>
          </w:p>
        </w:tc>
        <w:tc>
          <w:tcPr>
            <w:tcW w:w="1485" w:type="dxa"/>
            <w:tcBorders>
              <w:top w:val="nil"/>
              <w:left w:val="nil"/>
              <w:bottom w:val="single" w:sz="8" w:space="0" w:color="auto"/>
              <w:right w:val="single" w:sz="8" w:space="0" w:color="auto"/>
            </w:tcBorders>
            <w:shd w:val="clear" w:color="auto" w:fill="auto"/>
            <w:noWrap/>
            <w:vAlign w:val="bottom"/>
            <w:hideMark/>
          </w:tcPr>
          <w:p w14:paraId="261E33BD"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r>
      <w:tr w:rsidR="00D522AA" w:rsidRPr="00DB123D" w14:paraId="5CF2C24F" w14:textId="77777777" w:rsidTr="00960AB8">
        <w:trPr>
          <w:trHeight w:val="300"/>
        </w:trPr>
        <w:tc>
          <w:tcPr>
            <w:tcW w:w="1748" w:type="dxa"/>
            <w:tcBorders>
              <w:top w:val="nil"/>
              <w:left w:val="single" w:sz="8" w:space="0" w:color="auto"/>
              <w:bottom w:val="nil"/>
              <w:right w:val="nil"/>
            </w:tcBorders>
            <w:shd w:val="clear" w:color="000000" w:fill="D9D9D9"/>
            <w:noWrap/>
            <w:vAlign w:val="bottom"/>
            <w:hideMark/>
          </w:tcPr>
          <w:p w14:paraId="57767B29" w14:textId="72FAE1B5"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 xml:space="preserve">ATS </w:t>
            </w:r>
            <w:r w:rsidR="00683356" w:rsidRPr="00DB123D">
              <w:rPr>
                <w:rFonts w:ascii="Calibri" w:eastAsia="Times New Roman" w:hAnsi="Calibri"/>
                <w:color w:val="000000"/>
                <w:sz w:val="22"/>
                <w:szCs w:val="22"/>
              </w:rPr>
              <w:t>generalization</w:t>
            </w:r>
          </w:p>
        </w:tc>
        <w:tc>
          <w:tcPr>
            <w:tcW w:w="1920" w:type="dxa"/>
            <w:tcBorders>
              <w:top w:val="nil"/>
              <w:left w:val="single" w:sz="4" w:space="0" w:color="auto"/>
              <w:bottom w:val="single" w:sz="4" w:space="0" w:color="auto"/>
              <w:right w:val="nil"/>
            </w:tcBorders>
            <w:shd w:val="clear" w:color="000000" w:fill="D9D9D9"/>
            <w:noWrap/>
            <w:vAlign w:val="bottom"/>
            <w:hideMark/>
          </w:tcPr>
          <w:p w14:paraId="775FB453"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Pearson Correlation</w:t>
            </w:r>
          </w:p>
        </w:tc>
        <w:tc>
          <w:tcPr>
            <w:tcW w:w="1300" w:type="dxa"/>
            <w:tcBorders>
              <w:top w:val="nil"/>
              <w:left w:val="single" w:sz="8" w:space="0" w:color="auto"/>
              <w:bottom w:val="single" w:sz="4" w:space="0" w:color="auto"/>
              <w:right w:val="single" w:sz="8" w:space="0" w:color="auto"/>
            </w:tcBorders>
            <w:shd w:val="clear" w:color="000000" w:fill="D9D9D9"/>
            <w:noWrap/>
            <w:vAlign w:val="bottom"/>
            <w:hideMark/>
          </w:tcPr>
          <w:p w14:paraId="2D95CB97"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0.66</w:t>
            </w:r>
          </w:p>
        </w:tc>
        <w:tc>
          <w:tcPr>
            <w:tcW w:w="1300" w:type="dxa"/>
            <w:tcBorders>
              <w:top w:val="nil"/>
              <w:left w:val="nil"/>
              <w:bottom w:val="single" w:sz="4" w:space="0" w:color="auto"/>
              <w:right w:val="single" w:sz="8" w:space="0" w:color="auto"/>
            </w:tcBorders>
            <w:shd w:val="clear" w:color="000000" w:fill="D9D9D9"/>
            <w:noWrap/>
            <w:vAlign w:val="bottom"/>
            <w:hideMark/>
          </w:tcPr>
          <w:p w14:paraId="66B02802"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0.14</w:t>
            </w:r>
          </w:p>
        </w:tc>
        <w:tc>
          <w:tcPr>
            <w:tcW w:w="1300" w:type="dxa"/>
            <w:tcBorders>
              <w:top w:val="nil"/>
              <w:left w:val="nil"/>
              <w:bottom w:val="single" w:sz="4" w:space="0" w:color="auto"/>
              <w:right w:val="single" w:sz="8" w:space="0" w:color="auto"/>
            </w:tcBorders>
            <w:shd w:val="clear" w:color="000000" w:fill="D9D9D9"/>
            <w:noWrap/>
            <w:vAlign w:val="bottom"/>
            <w:hideMark/>
          </w:tcPr>
          <w:p w14:paraId="0EFBD1DC"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-0.16</w:t>
            </w:r>
          </w:p>
        </w:tc>
        <w:tc>
          <w:tcPr>
            <w:tcW w:w="1300" w:type="dxa"/>
            <w:tcBorders>
              <w:top w:val="nil"/>
              <w:left w:val="nil"/>
              <w:bottom w:val="single" w:sz="4" w:space="0" w:color="auto"/>
              <w:right w:val="single" w:sz="8" w:space="0" w:color="auto"/>
            </w:tcBorders>
            <w:shd w:val="clear" w:color="000000" w:fill="D9D9D9"/>
            <w:noWrap/>
            <w:vAlign w:val="bottom"/>
            <w:hideMark/>
          </w:tcPr>
          <w:p w14:paraId="6DAEA56F" w14:textId="11E10944"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-0.13</w:t>
            </w:r>
          </w:p>
        </w:tc>
        <w:tc>
          <w:tcPr>
            <w:tcW w:w="1300" w:type="dxa"/>
            <w:tcBorders>
              <w:top w:val="nil"/>
              <w:left w:val="nil"/>
              <w:bottom w:val="single" w:sz="4" w:space="0" w:color="auto"/>
              <w:right w:val="single" w:sz="8" w:space="0" w:color="auto"/>
            </w:tcBorders>
            <w:shd w:val="clear" w:color="000000" w:fill="D9D9D9"/>
            <w:noWrap/>
            <w:vAlign w:val="bottom"/>
            <w:hideMark/>
          </w:tcPr>
          <w:p w14:paraId="600D7C39"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0.76</w:t>
            </w:r>
          </w:p>
        </w:tc>
        <w:tc>
          <w:tcPr>
            <w:tcW w:w="1300" w:type="dxa"/>
            <w:tcBorders>
              <w:top w:val="nil"/>
              <w:left w:val="nil"/>
              <w:bottom w:val="single" w:sz="4" w:space="0" w:color="auto"/>
              <w:right w:val="single" w:sz="8" w:space="0" w:color="auto"/>
            </w:tcBorders>
            <w:shd w:val="clear" w:color="000000" w:fill="D9D9D9"/>
            <w:noWrap/>
            <w:vAlign w:val="bottom"/>
            <w:hideMark/>
          </w:tcPr>
          <w:p w14:paraId="00637BF0"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0.61</w:t>
            </w:r>
          </w:p>
        </w:tc>
        <w:tc>
          <w:tcPr>
            <w:tcW w:w="1300" w:type="dxa"/>
            <w:tcBorders>
              <w:top w:val="nil"/>
              <w:left w:val="nil"/>
              <w:bottom w:val="single" w:sz="4" w:space="0" w:color="auto"/>
              <w:right w:val="single" w:sz="8" w:space="0" w:color="auto"/>
            </w:tcBorders>
            <w:shd w:val="clear" w:color="000000" w:fill="D9D9D9"/>
            <w:noWrap/>
            <w:vAlign w:val="bottom"/>
            <w:hideMark/>
          </w:tcPr>
          <w:p w14:paraId="039668E1"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0.06</w:t>
            </w:r>
          </w:p>
        </w:tc>
        <w:tc>
          <w:tcPr>
            <w:tcW w:w="1300" w:type="dxa"/>
            <w:tcBorders>
              <w:top w:val="nil"/>
              <w:left w:val="nil"/>
              <w:bottom w:val="single" w:sz="4" w:space="0" w:color="auto"/>
              <w:right w:val="single" w:sz="8" w:space="0" w:color="auto"/>
            </w:tcBorders>
            <w:shd w:val="clear" w:color="000000" w:fill="D9D9D9"/>
            <w:noWrap/>
            <w:vAlign w:val="bottom"/>
            <w:hideMark/>
          </w:tcPr>
          <w:p w14:paraId="3C42262E"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0.69</w:t>
            </w:r>
          </w:p>
        </w:tc>
        <w:tc>
          <w:tcPr>
            <w:tcW w:w="1485" w:type="dxa"/>
            <w:tcBorders>
              <w:top w:val="nil"/>
              <w:left w:val="nil"/>
              <w:bottom w:val="single" w:sz="4" w:space="0" w:color="auto"/>
              <w:right w:val="single" w:sz="8" w:space="0" w:color="auto"/>
            </w:tcBorders>
            <w:shd w:val="clear" w:color="000000" w:fill="595959"/>
            <w:noWrap/>
            <w:vAlign w:val="bottom"/>
            <w:hideMark/>
          </w:tcPr>
          <w:p w14:paraId="50BF7B87" w14:textId="77777777" w:rsidR="00D522AA" w:rsidRPr="00126CB8" w:rsidRDefault="00D522AA" w:rsidP="00960AB8">
            <w:pPr>
              <w:jc w:val="center"/>
              <w:rPr>
                <w:rFonts w:ascii="Calibri" w:eastAsia="Times New Roman" w:hAnsi="Calibri"/>
                <w:color w:val="000000"/>
              </w:rPr>
            </w:pPr>
            <w:r w:rsidRPr="00126CB8">
              <w:rPr>
                <w:rFonts w:ascii="Calibri" w:eastAsia="Times New Roman" w:hAnsi="Calibri"/>
                <w:color w:val="000000"/>
              </w:rPr>
              <w:t>1</w:t>
            </w:r>
          </w:p>
        </w:tc>
      </w:tr>
      <w:tr w:rsidR="00D522AA" w:rsidRPr="00DB123D" w14:paraId="45DFA4DB" w14:textId="77777777" w:rsidTr="00960AB8">
        <w:trPr>
          <w:trHeight w:val="320"/>
        </w:trPr>
        <w:tc>
          <w:tcPr>
            <w:tcW w:w="1748" w:type="dxa"/>
            <w:tcBorders>
              <w:top w:val="nil"/>
              <w:left w:val="single" w:sz="8" w:space="0" w:color="auto"/>
              <w:bottom w:val="single" w:sz="8" w:space="0" w:color="auto"/>
              <w:right w:val="nil"/>
            </w:tcBorders>
            <w:shd w:val="clear" w:color="000000" w:fill="D9D9D9"/>
            <w:noWrap/>
            <w:vAlign w:val="bottom"/>
            <w:hideMark/>
          </w:tcPr>
          <w:p w14:paraId="6815297D"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 </w:t>
            </w:r>
          </w:p>
        </w:tc>
        <w:tc>
          <w:tcPr>
            <w:tcW w:w="1920" w:type="dxa"/>
            <w:tcBorders>
              <w:top w:val="nil"/>
              <w:left w:val="single" w:sz="4" w:space="0" w:color="auto"/>
              <w:bottom w:val="single" w:sz="8" w:space="0" w:color="auto"/>
              <w:right w:val="nil"/>
            </w:tcBorders>
            <w:shd w:val="clear" w:color="000000" w:fill="D9D9D9"/>
            <w:noWrap/>
            <w:vAlign w:val="bottom"/>
            <w:hideMark/>
          </w:tcPr>
          <w:p w14:paraId="0EE5839E" w14:textId="77777777" w:rsidR="00D522AA" w:rsidRPr="00DB123D" w:rsidRDefault="00D522AA" w:rsidP="00960AB8">
            <w:pPr>
              <w:rPr>
                <w:rFonts w:ascii="Calibri" w:eastAsia="Times New Roman" w:hAnsi="Calibri"/>
                <w:color w:val="000000"/>
                <w:sz w:val="22"/>
                <w:szCs w:val="22"/>
              </w:rPr>
            </w:pPr>
            <w:r w:rsidRPr="00DB123D">
              <w:rPr>
                <w:rFonts w:ascii="Calibri" w:eastAsia="Times New Roman" w:hAnsi="Calibri"/>
                <w:color w:val="000000"/>
                <w:sz w:val="22"/>
                <w:szCs w:val="22"/>
              </w:rPr>
              <w:t>Sig. (2-tailed)</w:t>
            </w:r>
          </w:p>
        </w:tc>
        <w:tc>
          <w:tcPr>
            <w:tcW w:w="1300" w:type="dxa"/>
            <w:tcBorders>
              <w:top w:val="nil"/>
              <w:left w:val="single" w:sz="8" w:space="0" w:color="auto"/>
              <w:bottom w:val="single" w:sz="8" w:space="0" w:color="auto"/>
              <w:right w:val="single" w:sz="8" w:space="0" w:color="auto"/>
            </w:tcBorders>
            <w:shd w:val="clear" w:color="000000" w:fill="D9D9D9"/>
            <w:noWrap/>
            <w:vAlign w:val="bottom"/>
            <w:hideMark/>
          </w:tcPr>
          <w:p w14:paraId="15F70AC2"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41647D75"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0.019</w:t>
            </w:r>
          </w:p>
        </w:tc>
        <w:tc>
          <w:tcPr>
            <w:tcW w:w="1300" w:type="dxa"/>
            <w:tcBorders>
              <w:top w:val="nil"/>
              <w:left w:val="nil"/>
              <w:bottom w:val="single" w:sz="8" w:space="0" w:color="auto"/>
              <w:right w:val="single" w:sz="8" w:space="0" w:color="auto"/>
            </w:tcBorders>
            <w:shd w:val="clear" w:color="000000" w:fill="D9D9D9"/>
            <w:noWrap/>
            <w:vAlign w:val="bottom"/>
            <w:hideMark/>
          </w:tcPr>
          <w:p w14:paraId="472DC832"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0.009</w:t>
            </w:r>
          </w:p>
        </w:tc>
        <w:tc>
          <w:tcPr>
            <w:tcW w:w="1300" w:type="dxa"/>
            <w:tcBorders>
              <w:top w:val="nil"/>
              <w:left w:val="nil"/>
              <w:bottom w:val="single" w:sz="8" w:space="0" w:color="auto"/>
              <w:right w:val="single" w:sz="8" w:space="0" w:color="auto"/>
            </w:tcBorders>
            <w:shd w:val="clear" w:color="000000" w:fill="D9D9D9"/>
            <w:noWrap/>
            <w:vAlign w:val="bottom"/>
            <w:hideMark/>
          </w:tcPr>
          <w:p w14:paraId="42660613"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0.027</w:t>
            </w:r>
          </w:p>
        </w:tc>
        <w:tc>
          <w:tcPr>
            <w:tcW w:w="1300" w:type="dxa"/>
            <w:tcBorders>
              <w:top w:val="nil"/>
              <w:left w:val="nil"/>
              <w:bottom w:val="single" w:sz="8" w:space="0" w:color="auto"/>
              <w:right w:val="single" w:sz="8" w:space="0" w:color="auto"/>
            </w:tcBorders>
            <w:shd w:val="clear" w:color="000000" w:fill="D9D9D9"/>
            <w:noWrap/>
            <w:vAlign w:val="bottom"/>
            <w:hideMark/>
          </w:tcPr>
          <w:p w14:paraId="5F03CD8F"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w:t>
            </w: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2FF1CBCE"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300" w:type="dxa"/>
            <w:tcBorders>
              <w:top w:val="nil"/>
              <w:left w:val="nil"/>
              <w:bottom w:val="single" w:sz="8" w:space="0" w:color="auto"/>
              <w:right w:val="single" w:sz="8" w:space="0" w:color="auto"/>
            </w:tcBorders>
            <w:shd w:val="clear" w:color="000000" w:fill="D9D9D9"/>
            <w:noWrap/>
            <w:vAlign w:val="bottom"/>
            <w:hideMark/>
          </w:tcPr>
          <w:p w14:paraId="6A24640B" w14:textId="77777777" w:rsidR="00D522AA" w:rsidRPr="00DB123D" w:rsidRDefault="00D522AA" w:rsidP="00960AB8">
            <w:pPr>
              <w:jc w:val="center"/>
              <w:rPr>
                <w:rFonts w:ascii="Calibri" w:eastAsia="Times New Roman" w:hAnsi="Calibri"/>
                <w:color w:val="000000"/>
                <w:sz w:val="22"/>
                <w:szCs w:val="22"/>
              </w:rPr>
            </w:pPr>
            <w:r w:rsidRPr="00DB123D">
              <w:rPr>
                <w:rFonts w:ascii="Calibri" w:eastAsia="Times New Roman" w:hAnsi="Calibri"/>
                <w:color w:val="000000"/>
                <w:sz w:val="22"/>
                <w:szCs w:val="22"/>
              </w:rPr>
              <w:t>0.301</w:t>
            </w:r>
          </w:p>
        </w:tc>
        <w:tc>
          <w:tcPr>
            <w:tcW w:w="1300" w:type="dxa"/>
            <w:tcBorders>
              <w:top w:val="nil"/>
              <w:left w:val="nil"/>
              <w:bottom w:val="single" w:sz="8" w:space="0" w:color="auto"/>
              <w:right w:val="single" w:sz="8" w:space="0" w:color="auto"/>
            </w:tcBorders>
            <w:shd w:val="clear" w:color="000000" w:fill="D9D9D9"/>
            <w:noWrap/>
            <w:vAlign w:val="bottom"/>
            <w:hideMark/>
          </w:tcPr>
          <w:p w14:paraId="111EDB68" w14:textId="77777777" w:rsidR="00D522AA" w:rsidRPr="00DB123D" w:rsidRDefault="00D522AA" w:rsidP="00960AB8">
            <w:pPr>
              <w:jc w:val="center"/>
              <w:rPr>
                <w:rFonts w:ascii="Calibri" w:eastAsia="Times New Roman" w:hAnsi="Calibri"/>
                <w:color w:val="000000"/>
                <w:sz w:val="22"/>
                <w:szCs w:val="22"/>
              </w:rPr>
            </w:pPr>
            <w:r>
              <w:rPr>
                <w:rFonts w:ascii="Calibri" w:eastAsia="Times New Roman" w:hAnsi="Calibri"/>
                <w:color w:val="000000"/>
                <w:sz w:val="22"/>
                <w:szCs w:val="22"/>
              </w:rPr>
              <w:t>&lt;0.</w:t>
            </w:r>
            <w:r w:rsidRPr="00DB123D">
              <w:rPr>
                <w:rFonts w:ascii="Calibri" w:eastAsia="Times New Roman" w:hAnsi="Calibri"/>
                <w:color w:val="000000"/>
                <w:sz w:val="22"/>
                <w:szCs w:val="22"/>
              </w:rPr>
              <w:t>0</w:t>
            </w:r>
            <w:r>
              <w:rPr>
                <w:rFonts w:ascii="Calibri" w:eastAsia="Times New Roman" w:hAnsi="Calibri"/>
                <w:color w:val="000000"/>
                <w:sz w:val="22"/>
                <w:szCs w:val="22"/>
              </w:rPr>
              <w:t>01</w:t>
            </w:r>
          </w:p>
        </w:tc>
        <w:tc>
          <w:tcPr>
            <w:tcW w:w="1485" w:type="dxa"/>
            <w:tcBorders>
              <w:top w:val="nil"/>
              <w:left w:val="nil"/>
              <w:bottom w:val="single" w:sz="8" w:space="0" w:color="auto"/>
              <w:right w:val="single" w:sz="8" w:space="0" w:color="auto"/>
            </w:tcBorders>
            <w:shd w:val="clear" w:color="000000" w:fill="595959"/>
            <w:noWrap/>
            <w:vAlign w:val="bottom"/>
            <w:hideMark/>
          </w:tcPr>
          <w:p w14:paraId="67D3DD5A" w14:textId="77777777" w:rsidR="00D522AA" w:rsidRPr="00DB123D" w:rsidRDefault="00D522AA" w:rsidP="00960AB8">
            <w:pPr>
              <w:jc w:val="center"/>
              <w:rPr>
                <w:rFonts w:ascii="Calibri" w:eastAsia="Times New Roman" w:hAnsi="Calibri"/>
                <w:color w:val="000000"/>
                <w:sz w:val="22"/>
                <w:szCs w:val="22"/>
              </w:rPr>
            </w:pPr>
          </w:p>
        </w:tc>
      </w:tr>
    </w:tbl>
    <w:p w14:paraId="2FC43343" w14:textId="77777777" w:rsidR="00D522AA" w:rsidRDefault="00D522AA" w:rsidP="00D522AA">
      <w:pPr>
        <w:rPr>
          <w:lang w:val="en-GB"/>
        </w:rPr>
      </w:pPr>
      <w:r>
        <w:rPr>
          <w:lang w:val="en-GB"/>
        </w:rPr>
        <w:t>Data missing for DAS (n=1)</w:t>
      </w:r>
    </w:p>
    <w:p w14:paraId="14EF52AE" w14:textId="77777777" w:rsidR="00D522AA" w:rsidRDefault="00D522AA" w:rsidP="00D522AA">
      <w:pPr>
        <w:rPr>
          <w:lang w:val="en-GB"/>
        </w:rPr>
      </w:pPr>
      <w:r>
        <w:rPr>
          <w:lang w:val="en-GB"/>
        </w:rPr>
        <w:t>Table 5 – Pearson correlations for questionnaire measures vs themselves</w:t>
      </w:r>
    </w:p>
    <w:p w14:paraId="3C439FAC" w14:textId="77777777" w:rsidR="00D522AA" w:rsidRDefault="00D522AA" w:rsidP="00D522AA">
      <w:pPr>
        <w:rPr>
          <w:lang w:val="en-GB"/>
        </w:rPr>
        <w:sectPr w:rsidR="00D522AA" w:rsidSect="00960AB8">
          <w:pgSz w:w="16840" w:h="11900" w:orient="landscape"/>
          <w:pgMar w:top="1440" w:right="1440" w:bottom="1440" w:left="1440" w:header="720" w:footer="720" w:gutter="0"/>
          <w:cols w:space="720"/>
          <w:docGrid w:linePitch="360"/>
        </w:sectPr>
      </w:pPr>
    </w:p>
    <w:p w14:paraId="095167BF" w14:textId="77777777" w:rsidR="00D522AA" w:rsidRDefault="00D522AA" w:rsidP="00D522AA">
      <w:pPr>
        <w:rPr>
          <w:lang w:val="en-GB"/>
        </w:rPr>
      </w:pPr>
    </w:p>
    <w:p w14:paraId="1305D132" w14:textId="16CB9C78" w:rsidR="00D522AA" w:rsidRDefault="00C57647" w:rsidP="00D522AA">
      <w:pPr>
        <w:ind w:firstLine="720"/>
        <w:rPr>
          <w:lang w:val="en-GB"/>
        </w:rPr>
      </w:pPr>
      <w:r>
        <w:rPr>
          <w:u w:val="single"/>
          <w:lang w:val="en-GB"/>
        </w:rPr>
        <w:t xml:space="preserve">Correlations </w:t>
      </w:r>
      <w:r w:rsidR="007B51EA">
        <w:rPr>
          <w:u w:val="single"/>
          <w:lang w:val="en-GB"/>
        </w:rPr>
        <w:t>between depression symptom and cognition questionnaires and</w:t>
      </w:r>
      <w:r>
        <w:rPr>
          <w:u w:val="single"/>
          <w:lang w:val="en-GB"/>
        </w:rPr>
        <w:t xml:space="preserve"> </w:t>
      </w:r>
      <w:r w:rsidR="007B51EA">
        <w:rPr>
          <w:u w:val="single"/>
          <w:lang w:val="en-GB"/>
        </w:rPr>
        <w:t xml:space="preserve">behavioural </w:t>
      </w:r>
      <w:r w:rsidR="00D522AA">
        <w:rPr>
          <w:u w:val="single"/>
          <w:lang w:val="en-GB"/>
        </w:rPr>
        <w:t>outcome</w:t>
      </w:r>
      <w:r>
        <w:rPr>
          <w:u w:val="single"/>
          <w:lang w:val="en-GB"/>
        </w:rPr>
        <w:t xml:space="preserve"> variables</w:t>
      </w:r>
    </w:p>
    <w:p w14:paraId="61373797" w14:textId="77777777" w:rsidR="00D522AA" w:rsidRDefault="00D522AA" w:rsidP="00D522AA">
      <w:pPr>
        <w:rPr>
          <w:lang w:val="en-GB"/>
        </w:rPr>
      </w:pPr>
    </w:p>
    <w:p w14:paraId="1E5C8030" w14:textId="0CD6DA6C" w:rsidR="00D522AA" w:rsidRDefault="00D522AA" w:rsidP="00D522AA">
      <w:pPr>
        <w:rPr>
          <w:lang w:val="en-GB"/>
        </w:rPr>
      </w:pPr>
      <w:r>
        <w:rPr>
          <w:lang w:val="en-GB"/>
        </w:rPr>
        <w:t xml:space="preserve">Results for the following </w:t>
      </w:r>
      <w:r w:rsidR="007B51EA">
        <w:rPr>
          <w:lang w:val="en-GB"/>
        </w:rPr>
        <w:t>behavioural</w:t>
      </w:r>
      <w:r>
        <w:rPr>
          <w:lang w:val="en-GB"/>
        </w:rPr>
        <w:t xml:space="preserve"> outcomes can be found in </w:t>
      </w:r>
      <w:r w:rsidR="00C57647">
        <w:rPr>
          <w:lang w:val="en-GB"/>
        </w:rPr>
        <w:t>T</w:t>
      </w:r>
      <w:r>
        <w:rPr>
          <w:lang w:val="en-GB"/>
        </w:rPr>
        <w:t>able 6.</w:t>
      </w:r>
    </w:p>
    <w:p w14:paraId="5DAE6D3B" w14:textId="77777777" w:rsidR="00D522AA" w:rsidRPr="00576E0B" w:rsidRDefault="00D522AA" w:rsidP="00D522AA">
      <w:pPr>
        <w:rPr>
          <w:lang w:val="en-GB"/>
        </w:rPr>
      </w:pPr>
    </w:p>
    <w:p w14:paraId="07A14854" w14:textId="65C49474" w:rsidR="00D522AA" w:rsidRPr="00FE52EB" w:rsidRDefault="00D522AA" w:rsidP="00D522AA">
      <w:pPr>
        <w:ind w:firstLine="720"/>
        <w:rPr>
          <w:u w:val="single"/>
          <w:lang w:val="en-GB"/>
        </w:rPr>
      </w:pPr>
      <w:r w:rsidRPr="00FE52EB">
        <w:rPr>
          <w:u w:val="single"/>
          <w:lang w:val="en-GB"/>
        </w:rPr>
        <w:t>Highest level 3 or more incorrect</w:t>
      </w:r>
    </w:p>
    <w:p w14:paraId="51607477" w14:textId="77777777" w:rsidR="00D522AA" w:rsidRDefault="00D522AA" w:rsidP="00D522AA">
      <w:pPr>
        <w:rPr>
          <w:lang w:val="en-GB"/>
        </w:rPr>
      </w:pPr>
    </w:p>
    <w:p w14:paraId="7C60CAAD" w14:textId="7C7F6A37" w:rsidR="00D522AA" w:rsidRDefault="00D522AA" w:rsidP="00D522AA">
      <w:pPr>
        <w:rPr>
          <w:lang w:val="en-GB"/>
        </w:rPr>
      </w:pPr>
      <w:r>
        <w:rPr>
          <w:lang w:val="en-GB"/>
        </w:rPr>
        <w:tab/>
        <w:t>There was a very weak correlation between the highest level reached with three or more incorrect</w:t>
      </w:r>
      <w:r w:rsidR="00C57647">
        <w:rPr>
          <w:lang w:val="en-GB"/>
        </w:rPr>
        <w:t xml:space="preserve"> responses</w:t>
      </w:r>
      <w:r>
        <w:rPr>
          <w:lang w:val="en-GB"/>
        </w:rPr>
        <w:t xml:space="preserve"> and ATS generalisation</w:t>
      </w:r>
      <w:r w:rsidR="00F80AAC">
        <w:rPr>
          <w:lang w:val="en-GB"/>
        </w:rPr>
        <w:t>,</w:t>
      </w:r>
      <w:r w:rsidR="00C57647">
        <w:rPr>
          <w:lang w:val="en-GB"/>
        </w:rPr>
        <w:t xml:space="preserve"> which narrowly missed significance</w:t>
      </w:r>
      <w:r>
        <w:rPr>
          <w:lang w:val="en-GB"/>
        </w:rPr>
        <w:t xml:space="preserve"> (r=0.11, p=0.068).</w:t>
      </w:r>
      <w:r w:rsidR="00C57647">
        <w:rPr>
          <w:lang w:val="en-GB"/>
        </w:rPr>
        <w:t xml:space="preserve"> </w:t>
      </w:r>
      <w:r w:rsidR="00F65D0A">
        <w:rPr>
          <w:lang w:val="en-GB"/>
        </w:rPr>
        <w:t>T</w:t>
      </w:r>
      <w:r w:rsidR="00C57647">
        <w:rPr>
          <w:lang w:val="en-GB"/>
        </w:rPr>
        <w:t>his is in the opposite direction to the hypothesis.</w:t>
      </w:r>
      <w:r>
        <w:rPr>
          <w:lang w:val="en-GB"/>
        </w:rPr>
        <w:t xml:space="preserve"> There was no correlation between </w:t>
      </w:r>
      <w:r w:rsidR="007729D2">
        <w:rPr>
          <w:lang w:val="en-GB"/>
        </w:rPr>
        <w:t xml:space="preserve">this measure of rule </w:t>
      </w:r>
      <w:r w:rsidR="00A327F8">
        <w:rPr>
          <w:lang w:val="en-GB"/>
        </w:rPr>
        <w:t>attainment</w:t>
      </w:r>
      <w:r>
        <w:rPr>
          <w:lang w:val="en-GB"/>
        </w:rPr>
        <w:t xml:space="preserve"> and any of the other questionnaire measures </w:t>
      </w:r>
      <w:r w:rsidR="007B51EA">
        <w:rPr>
          <w:lang w:val="en-GB"/>
        </w:rPr>
        <w:t>(</w:t>
      </w:r>
      <w:r>
        <w:rPr>
          <w:lang w:val="en-GB"/>
        </w:rPr>
        <w:t>p&gt;0.097 for all</w:t>
      </w:r>
      <w:r w:rsidR="007B51EA">
        <w:rPr>
          <w:lang w:val="en-GB"/>
        </w:rPr>
        <w:t>)</w:t>
      </w:r>
      <w:r>
        <w:rPr>
          <w:lang w:val="en-GB"/>
        </w:rPr>
        <w:t xml:space="preserve">. </w:t>
      </w:r>
    </w:p>
    <w:p w14:paraId="284C39B2" w14:textId="77777777" w:rsidR="00D522AA" w:rsidRDefault="00D522AA" w:rsidP="00D522AA">
      <w:pPr>
        <w:rPr>
          <w:lang w:val="en-GB"/>
        </w:rPr>
      </w:pPr>
    </w:p>
    <w:p w14:paraId="0F4E3C68" w14:textId="0CE168F2" w:rsidR="00D522AA" w:rsidRPr="00FE52EB" w:rsidRDefault="00D522AA" w:rsidP="00D522AA">
      <w:pPr>
        <w:ind w:firstLine="720"/>
        <w:rPr>
          <w:u w:val="single"/>
          <w:lang w:val="en-GB"/>
        </w:rPr>
      </w:pPr>
      <w:r w:rsidRPr="00FE52EB">
        <w:rPr>
          <w:u w:val="single"/>
          <w:lang w:val="en-GB"/>
        </w:rPr>
        <w:t xml:space="preserve">Stage </w:t>
      </w:r>
      <w:r w:rsidR="00C57647">
        <w:rPr>
          <w:u w:val="single"/>
          <w:lang w:val="en-GB"/>
        </w:rPr>
        <w:t xml:space="preserve">7 </w:t>
      </w:r>
      <w:r w:rsidRPr="00FE52EB">
        <w:rPr>
          <w:u w:val="single"/>
          <w:lang w:val="en-GB"/>
        </w:rPr>
        <w:t xml:space="preserve">correct RT </w:t>
      </w:r>
      <w:r w:rsidR="00C57647">
        <w:rPr>
          <w:u w:val="single"/>
          <w:lang w:val="en-GB"/>
        </w:rPr>
        <w:t>divided by</w:t>
      </w:r>
      <w:r w:rsidR="00C57647" w:rsidRPr="00FE52EB">
        <w:rPr>
          <w:u w:val="single"/>
          <w:lang w:val="en-GB"/>
        </w:rPr>
        <w:t xml:space="preserve"> </w:t>
      </w:r>
      <w:r w:rsidRPr="00FE52EB">
        <w:rPr>
          <w:u w:val="single"/>
          <w:lang w:val="en-GB"/>
        </w:rPr>
        <w:t xml:space="preserve">stage </w:t>
      </w:r>
      <w:r w:rsidR="00C57647">
        <w:rPr>
          <w:u w:val="single"/>
          <w:lang w:val="en-GB"/>
        </w:rPr>
        <w:t xml:space="preserve">1 correct </w:t>
      </w:r>
      <w:r w:rsidRPr="00FE52EB">
        <w:rPr>
          <w:u w:val="single"/>
          <w:lang w:val="en-GB"/>
        </w:rPr>
        <w:t>RT</w:t>
      </w:r>
    </w:p>
    <w:p w14:paraId="477013FC" w14:textId="77777777" w:rsidR="00D522AA" w:rsidRDefault="00D522AA" w:rsidP="00D522AA">
      <w:pPr>
        <w:rPr>
          <w:lang w:val="en-GB"/>
        </w:rPr>
      </w:pPr>
    </w:p>
    <w:p w14:paraId="31BB78D9" w14:textId="579BBE53" w:rsidR="00D522AA" w:rsidRDefault="00D522AA" w:rsidP="00D522AA">
      <w:pPr>
        <w:rPr>
          <w:lang w:val="en-GB"/>
        </w:rPr>
      </w:pPr>
      <w:r>
        <w:rPr>
          <w:lang w:val="en-GB"/>
        </w:rPr>
        <w:tab/>
        <w:t xml:space="preserve">For the reaction time of correct trials on stage </w:t>
      </w:r>
      <w:r w:rsidR="007B51EA">
        <w:rPr>
          <w:lang w:val="en-GB"/>
        </w:rPr>
        <w:t xml:space="preserve">7 </w:t>
      </w:r>
      <w:r>
        <w:rPr>
          <w:lang w:val="en-GB"/>
        </w:rPr>
        <w:t xml:space="preserve">as a proportion of stage </w:t>
      </w:r>
      <w:r w:rsidR="007B51EA">
        <w:rPr>
          <w:lang w:val="en-GB"/>
        </w:rPr>
        <w:t xml:space="preserve">1 </w:t>
      </w:r>
      <w:r>
        <w:rPr>
          <w:lang w:val="en-GB"/>
        </w:rPr>
        <w:t>reaction times, there was a small negative correlation with Z</w:t>
      </w:r>
      <w:r w:rsidR="00C57647">
        <w:rPr>
          <w:lang w:val="en-GB"/>
        </w:rPr>
        <w:t>ung</w:t>
      </w:r>
      <w:r>
        <w:rPr>
          <w:lang w:val="en-GB"/>
        </w:rPr>
        <w:t xml:space="preserve"> (r=-0.14, p=0.02), STAI (r=-0.13, p=0.03 and ATS self-criticism (r=-0.13, p=0.038) scores only. </w:t>
      </w:r>
      <w:r w:rsidR="00C57647">
        <w:rPr>
          <w:lang w:val="en-GB"/>
        </w:rPr>
        <w:t>This is consistent with the hypothesis that overgeneralisation should lead to greater speed as the game progresses.</w:t>
      </w:r>
    </w:p>
    <w:p w14:paraId="0017EF8F" w14:textId="77777777" w:rsidR="00D522AA" w:rsidRDefault="00D522AA" w:rsidP="00D522AA">
      <w:pPr>
        <w:rPr>
          <w:lang w:val="en-GB"/>
        </w:rPr>
      </w:pPr>
    </w:p>
    <w:p w14:paraId="2FFF2187" w14:textId="77777777" w:rsidR="00D522AA" w:rsidRDefault="00D522AA" w:rsidP="00D522AA">
      <w:pPr>
        <w:rPr>
          <w:lang w:val="en-GB"/>
        </w:rPr>
      </w:pPr>
    </w:p>
    <w:p w14:paraId="69B6163A" w14:textId="4A5A92FF" w:rsidR="00D522AA" w:rsidRPr="00FE52EB" w:rsidRDefault="00D522AA" w:rsidP="00D522AA">
      <w:pPr>
        <w:ind w:firstLine="720"/>
        <w:rPr>
          <w:u w:val="single"/>
          <w:lang w:val="en-GB"/>
        </w:rPr>
      </w:pPr>
      <w:r>
        <w:rPr>
          <w:u w:val="single"/>
          <w:lang w:val="en-GB"/>
        </w:rPr>
        <w:t xml:space="preserve">Stage </w:t>
      </w:r>
      <w:r w:rsidR="007B51EA">
        <w:rPr>
          <w:u w:val="single"/>
          <w:lang w:val="en-GB"/>
        </w:rPr>
        <w:t>8</w:t>
      </w:r>
      <w:r w:rsidR="007B51EA" w:rsidRPr="00FE52EB">
        <w:rPr>
          <w:u w:val="single"/>
          <w:lang w:val="en-GB"/>
        </w:rPr>
        <w:t xml:space="preserve"> </w:t>
      </w:r>
      <w:r w:rsidRPr="00FE52EB">
        <w:rPr>
          <w:u w:val="single"/>
          <w:lang w:val="en-GB"/>
        </w:rPr>
        <w:t>percent errors, all trial types</w:t>
      </w:r>
    </w:p>
    <w:p w14:paraId="097F9547" w14:textId="77777777" w:rsidR="00D522AA" w:rsidRDefault="00D522AA" w:rsidP="00D522AA">
      <w:pPr>
        <w:rPr>
          <w:lang w:val="en-GB"/>
        </w:rPr>
      </w:pPr>
    </w:p>
    <w:p w14:paraId="7E8E6EF9" w14:textId="0FC62B7D" w:rsidR="00D522AA" w:rsidRDefault="00D522AA" w:rsidP="00D522AA">
      <w:pPr>
        <w:rPr>
          <w:lang w:val="en-GB"/>
        </w:rPr>
      </w:pPr>
      <w:r>
        <w:rPr>
          <w:lang w:val="en-GB"/>
        </w:rPr>
        <w:tab/>
        <w:t xml:space="preserve">There was no evidence of a correlation between the percentage of errors on stage </w:t>
      </w:r>
      <w:r w:rsidR="007B51EA">
        <w:rPr>
          <w:lang w:val="en-GB"/>
        </w:rPr>
        <w:t xml:space="preserve">8 </w:t>
      </w:r>
      <w:r>
        <w:rPr>
          <w:lang w:val="en-GB"/>
        </w:rPr>
        <w:t xml:space="preserve">trials, of any type, and any of the questionnaire measures. </w:t>
      </w:r>
    </w:p>
    <w:p w14:paraId="394450C7" w14:textId="77777777" w:rsidR="00D522AA" w:rsidRDefault="00D522AA" w:rsidP="00D522AA">
      <w:pPr>
        <w:rPr>
          <w:lang w:val="en-GB"/>
        </w:rPr>
      </w:pPr>
    </w:p>
    <w:p w14:paraId="0CDBA1C3" w14:textId="275C680F" w:rsidR="00D522AA" w:rsidRPr="00FE52EB" w:rsidRDefault="00D522AA" w:rsidP="00D522AA">
      <w:pPr>
        <w:ind w:firstLine="720"/>
        <w:rPr>
          <w:u w:val="single"/>
          <w:lang w:val="en-GB"/>
        </w:rPr>
      </w:pPr>
      <w:r w:rsidRPr="00FE52EB">
        <w:rPr>
          <w:u w:val="single"/>
          <w:lang w:val="en-GB"/>
        </w:rPr>
        <w:t xml:space="preserve">Stage </w:t>
      </w:r>
      <w:r w:rsidR="007B51EA">
        <w:rPr>
          <w:u w:val="single"/>
          <w:lang w:val="en-GB"/>
        </w:rPr>
        <w:t>8</w:t>
      </w:r>
      <w:r w:rsidR="007B51EA" w:rsidRPr="00FE52EB">
        <w:rPr>
          <w:u w:val="single"/>
          <w:lang w:val="en-GB"/>
        </w:rPr>
        <w:t xml:space="preserve"> </w:t>
      </w:r>
      <w:r w:rsidRPr="00FE52EB">
        <w:rPr>
          <w:u w:val="single"/>
          <w:lang w:val="en-GB"/>
        </w:rPr>
        <w:t>median correct reaction time, all trial types</w:t>
      </w:r>
    </w:p>
    <w:p w14:paraId="60D9638B" w14:textId="77777777" w:rsidR="00D522AA" w:rsidRDefault="00D522AA" w:rsidP="00D522AA">
      <w:pPr>
        <w:rPr>
          <w:lang w:val="en-GB"/>
        </w:rPr>
      </w:pPr>
    </w:p>
    <w:p w14:paraId="0ECCC40F" w14:textId="4012C314" w:rsidR="00D522AA" w:rsidRDefault="00D522AA" w:rsidP="00D522AA">
      <w:pPr>
        <w:rPr>
          <w:lang w:val="en-GB"/>
        </w:rPr>
      </w:pPr>
      <w:r>
        <w:rPr>
          <w:lang w:val="en-GB"/>
        </w:rPr>
        <w:tab/>
        <w:t xml:space="preserve">Stage </w:t>
      </w:r>
      <w:r w:rsidR="007B51EA">
        <w:rPr>
          <w:lang w:val="en-GB"/>
        </w:rPr>
        <w:t xml:space="preserve">8 </w:t>
      </w:r>
      <w:r>
        <w:rPr>
          <w:lang w:val="en-GB"/>
        </w:rPr>
        <w:t xml:space="preserve">median correct reaction time on unambiguous trials was weakly </w:t>
      </w:r>
      <w:r w:rsidR="007729D2">
        <w:rPr>
          <w:lang w:val="en-GB"/>
        </w:rPr>
        <w:t xml:space="preserve">and </w:t>
      </w:r>
      <w:r>
        <w:rPr>
          <w:lang w:val="en-GB"/>
        </w:rPr>
        <w:t>positively correlated with Z</w:t>
      </w:r>
      <w:r w:rsidR="007B51EA">
        <w:rPr>
          <w:lang w:val="en-GB"/>
        </w:rPr>
        <w:t>ung</w:t>
      </w:r>
      <w:r>
        <w:rPr>
          <w:lang w:val="en-GB"/>
        </w:rPr>
        <w:t xml:space="preserve"> score (r=0.1</w:t>
      </w:r>
      <w:r w:rsidR="00405C4B">
        <w:rPr>
          <w:lang w:val="en-GB"/>
        </w:rPr>
        <w:t>7</w:t>
      </w:r>
      <w:r w:rsidR="007729D2">
        <w:rPr>
          <w:lang w:val="en-GB"/>
        </w:rPr>
        <w:t>,</w:t>
      </w:r>
      <w:r>
        <w:rPr>
          <w:lang w:val="en-GB"/>
        </w:rPr>
        <w:t xml:space="preserve"> p=0.006). Z</w:t>
      </w:r>
      <w:r w:rsidR="00DA350E">
        <w:rPr>
          <w:lang w:val="en-GB"/>
        </w:rPr>
        <w:t>ung</w:t>
      </w:r>
      <w:r>
        <w:rPr>
          <w:lang w:val="en-GB"/>
        </w:rPr>
        <w:t xml:space="preserve"> w</w:t>
      </w:r>
      <w:r w:rsidR="004C5081">
        <w:rPr>
          <w:lang w:val="en-GB"/>
        </w:rPr>
        <w:t>as not correlated with any</w:t>
      </w:r>
      <w:r>
        <w:rPr>
          <w:lang w:val="en-GB"/>
        </w:rPr>
        <w:t xml:space="preserve"> of the </w:t>
      </w:r>
      <w:r w:rsidR="004C5081">
        <w:rPr>
          <w:lang w:val="en-GB"/>
        </w:rPr>
        <w:t xml:space="preserve">other </w:t>
      </w:r>
      <w:r>
        <w:rPr>
          <w:lang w:val="en-GB"/>
        </w:rPr>
        <w:t xml:space="preserve">measures. Both POG lateral and social negatively correlated with </w:t>
      </w:r>
      <w:r w:rsidR="007B51EA">
        <w:rPr>
          <w:lang w:val="en-GB"/>
        </w:rPr>
        <w:t xml:space="preserve">RT on </w:t>
      </w:r>
      <w:r>
        <w:rPr>
          <w:lang w:val="en-GB"/>
        </w:rPr>
        <w:t xml:space="preserve">all three trial types, whilst DAS had a positive correlation with </w:t>
      </w:r>
      <w:r w:rsidR="007B51EA">
        <w:rPr>
          <w:lang w:val="en-GB"/>
        </w:rPr>
        <w:t xml:space="preserve">RT on </w:t>
      </w:r>
      <w:r>
        <w:rPr>
          <w:lang w:val="en-GB"/>
        </w:rPr>
        <w:t xml:space="preserve">all three trial types </w:t>
      </w:r>
      <w:r w:rsidR="00DA350E">
        <w:rPr>
          <w:lang w:val="en-GB"/>
        </w:rPr>
        <w:t>(s</w:t>
      </w:r>
      <w:r>
        <w:rPr>
          <w:lang w:val="en-GB"/>
        </w:rPr>
        <w:t xml:space="preserve">ee </w:t>
      </w:r>
      <w:r w:rsidR="00DA350E">
        <w:rPr>
          <w:lang w:val="en-GB"/>
        </w:rPr>
        <w:t>T</w:t>
      </w:r>
      <w:r>
        <w:rPr>
          <w:lang w:val="en-GB"/>
        </w:rPr>
        <w:t>able 6</w:t>
      </w:r>
      <w:r w:rsidR="00DA350E">
        <w:rPr>
          <w:lang w:val="en-GB"/>
        </w:rPr>
        <w:t>)</w:t>
      </w:r>
      <w:r w:rsidRPr="00BB133E">
        <w:rPr>
          <w:lang w:val="en-GB"/>
        </w:rPr>
        <w:t>.</w:t>
      </w:r>
      <w:r>
        <w:rPr>
          <w:lang w:val="en-GB"/>
        </w:rPr>
        <w:t xml:space="preserve">  </w:t>
      </w:r>
    </w:p>
    <w:p w14:paraId="608A30E4" w14:textId="77777777" w:rsidR="00D522AA" w:rsidRDefault="00D522AA" w:rsidP="00D522AA">
      <w:pPr>
        <w:rPr>
          <w:lang w:val="en-GB"/>
        </w:rPr>
      </w:pPr>
    </w:p>
    <w:p w14:paraId="30827292" w14:textId="76B7F000" w:rsidR="00D522AA" w:rsidRPr="00FE52EB" w:rsidRDefault="00D522AA" w:rsidP="00D522AA">
      <w:pPr>
        <w:ind w:firstLine="720"/>
        <w:rPr>
          <w:u w:val="single"/>
          <w:lang w:val="en-GB"/>
        </w:rPr>
      </w:pPr>
      <w:r>
        <w:rPr>
          <w:u w:val="single"/>
          <w:lang w:val="en-GB"/>
        </w:rPr>
        <w:t>Median c</w:t>
      </w:r>
      <w:r w:rsidRPr="00FE52EB">
        <w:rPr>
          <w:u w:val="single"/>
          <w:lang w:val="en-GB"/>
        </w:rPr>
        <w:t xml:space="preserve">orrect reaction times on stage </w:t>
      </w:r>
      <w:r w:rsidR="007B51EA">
        <w:rPr>
          <w:u w:val="single"/>
          <w:lang w:val="en-GB"/>
        </w:rPr>
        <w:t>8</w:t>
      </w:r>
      <w:r w:rsidR="007B51EA" w:rsidRPr="00FE52EB">
        <w:rPr>
          <w:u w:val="single"/>
          <w:lang w:val="en-GB"/>
        </w:rPr>
        <w:t xml:space="preserve"> </w:t>
      </w:r>
      <w:r w:rsidRPr="00FE52EB">
        <w:rPr>
          <w:u w:val="single"/>
          <w:lang w:val="en-GB"/>
        </w:rPr>
        <w:t>for ambiguous minus unambiguous trials</w:t>
      </w:r>
    </w:p>
    <w:p w14:paraId="1772196B" w14:textId="77777777" w:rsidR="00D522AA" w:rsidRDefault="00D522AA" w:rsidP="00D522AA">
      <w:pPr>
        <w:rPr>
          <w:lang w:val="en-GB"/>
        </w:rPr>
      </w:pPr>
      <w:r>
        <w:rPr>
          <w:lang w:val="en-GB"/>
        </w:rPr>
        <w:tab/>
      </w:r>
    </w:p>
    <w:p w14:paraId="0F45D133" w14:textId="65D74650" w:rsidR="00D522AA" w:rsidRDefault="00D522AA" w:rsidP="00D522AA">
      <w:pPr>
        <w:rPr>
          <w:lang w:val="en-GB"/>
        </w:rPr>
      </w:pPr>
      <w:r>
        <w:rPr>
          <w:lang w:val="en-GB"/>
        </w:rPr>
        <w:tab/>
      </w:r>
      <w:r w:rsidR="00DA350E">
        <w:rPr>
          <w:lang w:val="en-GB"/>
        </w:rPr>
        <w:t xml:space="preserve">For </w:t>
      </w:r>
      <w:r>
        <w:rPr>
          <w:lang w:val="en-GB"/>
        </w:rPr>
        <w:t>correct reaction times on stage eight for ambiguous minus unambiguous trials, there was no evidence of a correlation with any of the questionnaires</w:t>
      </w:r>
      <w:r w:rsidR="007B51EA">
        <w:rPr>
          <w:lang w:val="en-GB"/>
        </w:rPr>
        <w:t xml:space="preserve"> (</w:t>
      </w:r>
      <w:r>
        <w:rPr>
          <w:lang w:val="en-GB"/>
        </w:rPr>
        <w:t>p</w:t>
      </w:r>
      <w:r w:rsidR="007B51EA">
        <w:rPr>
          <w:lang w:val="en-GB"/>
        </w:rPr>
        <w:t>&gt;</w:t>
      </w:r>
      <w:r>
        <w:rPr>
          <w:lang w:val="en-GB"/>
        </w:rPr>
        <w:t>.136</w:t>
      </w:r>
      <w:r w:rsidR="007B51EA">
        <w:rPr>
          <w:lang w:val="en-GB"/>
        </w:rPr>
        <w:t xml:space="preserve"> for all).</w:t>
      </w:r>
    </w:p>
    <w:p w14:paraId="04775544" w14:textId="77777777" w:rsidR="00D522AA" w:rsidRDefault="00D522AA" w:rsidP="00D522AA">
      <w:pPr>
        <w:rPr>
          <w:lang w:val="en-GB"/>
        </w:rPr>
      </w:pPr>
    </w:p>
    <w:p w14:paraId="710ECCF8" w14:textId="49B88796" w:rsidR="00D522AA" w:rsidRPr="00FE52EB" w:rsidRDefault="00D522AA" w:rsidP="00D522AA">
      <w:pPr>
        <w:ind w:firstLine="720"/>
        <w:rPr>
          <w:u w:val="single"/>
          <w:lang w:val="en-GB"/>
        </w:rPr>
      </w:pPr>
      <w:r w:rsidRPr="00FE52EB">
        <w:rPr>
          <w:u w:val="single"/>
          <w:lang w:val="en-GB"/>
        </w:rPr>
        <w:t xml:space="preserve">Percentage of errors on stage </w:t>
      </w:r>
      <w:r w:rsidR="007B51EA">
        <w:rPr>
          <w:u w:val="single"/>
          <w:lang w:val="en-GB"/>
        </w:rPr>
        <w:t>8</w:t>
      </w:r>
      <w:r w:rsidR="007B51EA" w:rsidRPr="00FE52EB">
        <w:rPr>
          <w:u w:val="single"/>
          <w:lang w:val="en-GB"/>
        </w:rPr>
        <w:t xml:space="preserve"> </w:t>
      </w:r>
      <w:r w:rsidRPr="00FE52EB">
        <w:rPr>
          <w:u w:val="single"/>
          <w:lang w:val="en-GB"/>
        </w:rPr>
        <w:t>amb</w:t>
      </w:r>
      <w:r w:rsidR="00A327F8">
        <w:rPr>
          <w:u w:val="single"/>
          <w:lang w:val="en-GB"/>
        </w:rPr>
        <w:t>iguous minus unambiguous trials</w:t>
      </w:r>
    </w:p>
    <w:p w14:paraId="5FDA39EE" w14:textId="77777777" w:rsidR="00D522AA" w:rsidRDefault="00D522AA" w:rsidP="00D522AA">
      <w:pPr>
        <w:rPr>
          <w:lang w:val="en-GB"/>
        </w:rPr>
      </w:pPr>
    </w:p>
    <w:p w14:paraId="51ED58C5" w14:textId="323D6B77" w:rsidR="00D522AA" w:rsidRDefault="00D522AA" w:rsidP="00D522AA">
      <w:pPr>
        <w:rPr>
          <w:lang w:val="en-GB"/>
        </w:rPr>
      </w:pPr>
      <w:r>
        <w:rPr>
          <w:lang w:val="en-GB"/>
        </w:rPr>
        <w:tab/>
        <w:t xml:space="preserve">For the percentage of errors on stage eight ambiguous minus unambiguous trials, there was no evidence of a correlation with any of the questionnaires </w:t>
      </w:r>
      <w:r w:rsidR="007B51EA">
        <w:rPr>
          <w:lang w:val="en-GB"/>
        </w:rPr>
        <w:t>(</w:t>
      </w:r>
      <w:r>
        <w:rPr>
          <w:lang w:val="en-GB"/>
        </w:rPr>
        <w:t>p</w:t>
      </w:r>
      <w:r w:rsidR="007B51EA">
        <w:rPr>
          <w:lang w:val="en-GB"/>
        </w:rPr>
        <w:t>&gt;</w:t>
      </w:r>
      <w:r>
        <w:rPr>
          <w:lang w:val="en-GB"/>
        </w:rPr>
        <w:t>0.244</w:t>
      </w:r>
      <w:r w:rsidR="007B51EA">
        <w:rPr>
          <w:lang w:val="en-GB"/>
        </w:rPr>
        <w:t xml:space="preserve"> for all)</w:t>
      </w:r>
      <w:r>
        <w:rPr>
          <w:lang w:val="en-GB"/>
        </w:rPr>
        <w:t xml:space="preserve">. </w:t>
      </w:r>
    </w:p>
    <w:p w14:paraId="19735A55" w14:textId="77777777" w:rsidR="00D522AA" w:rsidRDefault="00D522AA" w:rsidP="00D522AA">
      <w:pPr>
        <w:rPr>
          <w:lang w:val="en-GB"/>
        </w:rPr>
      </w:pPr>
    </w:p>
    <w:p w14:paraId="795D1D68" w14:textId="6040BC01" w:rsidR="00D522AA" w:rsidRDefault="00D522AA" w:rsidP="00D522AA">
      <w:pPr>
        <w:ind w:firstLine="720"/>
        <w:rPr>
          <w:u w:val="single"/>
          <w:lang w:val="en-GB"/>
        </w:rPr>
      </w:pPr>
      <w:r w:rsidRPr="00BF6CF6">
        <w:rPr>
          <w:u w:val="single"/>
          <w:lang w:val="en-GB"/>
        </w:rPr>
        <w:t>Regressions</w:t>
      </w:r>
    </w:p>
    <w:p w14:paraId="043E1745" w14:textId="77777777" w:rsidR="00D522AA" w:rsidRDefault="00D522AA" w:rsidP="00D522AA">
      <w:pPr>
        <w:rPr>
          <w:u w:val="single"/>
          <w:lang w:val="en-GB"/>
        </w:rPr>
      </w:pPr>
    </w:p>
    <w:p w14:paraId="5D0F688A" w14:textId="7E45A9F3" w:rsidR="00D522AA" w:rsidRPr="00BF6CF6" w:rsidRDefault="00D522AA" w:rsidP="00D522AA">
      <w:pPr>
        <w:rPr>
          <w:lang w:val="en-GB"/>
        </w:rPr>
      </w:pPr>
      <w:r>
        <w:rPr>
          <w:lang w:val="en-GB"/>
        </w:rPr>
        <w:lastRenderedPageBreak/>
        <w:tab/>
        <w:t xml:space="preserve">No further analysis using regressions </w:t>
      </w:r>
      <w:r w:rsidR="007B51EA">
        <w:rPr>
          <w:lang w:val="en-GB"/>
        </w:rPr>
        <w:t xml:space="preserve">was </w:t>
      </w:r>
      <w:r>
        <w:rPr>
          <w:lang w:val="en-GB"/>
        </w:rPr>
        <w:t>justified. None of the demographic variables were significantly correlated with both Z</w:t>
      </w:r>
      <w:r w:rsidR="00DA350E">
        <w:rPr>
          <w:lang w:val="en-GB"/>
        </w:rPr>
        <w:t>ung</w:t>
      </w:r>
      <w:r>
        <w:rPr>
          <w:lang w:val="en-GB"/>
        </w:rPr>
        <w:t xml:space="preserve"> and any of the main outcome variables. In an effort to control for those rushing and not reading the questionnaires, the time spent completing the questionnaires </w:t>
      </w:r>
      <w:r w:rsidR="007B51EA">
        <w:rPr>
          <w:lang w:val="en-GB"/>
        </w:rPr>
        <w:t xml:space="preserve">was analysed, but this </w:t>
      </w:r>
      <w:r>
        <w:rPr>
          <w:lang w:val="en-GB"/>
        </w:rPr>
        <w:t xml:space="preserve">did not correlate with any of the questionnaire measures or main outcome variables, so </w:t>
      </w:r>
      <w:r w:rsidR="007B51EA">
        <w:rPr>
          <w:lang w:val="en-GB"/>
        </w:rPr>
        <w:t xml:space="preserve">it </w:t>
      </w:r>
      <w:r>
        <w:rPr>
          <w:lang w:val="en-GB"/>
        </w:rPr>
        <w:t xml:space="preserve">was not included in any regressions. </w:t>
      </w:r>
      <w:r w:rsidR="007B51EA">
        <w:rPr>
          <w:lang w:val="en-GB"/>
        </w:rPr>
        <w:t xml:space="preserve">Several </w:t>
      </w:r>
      <w:r>
        <w:rPr>
          <w:lang w:val="en-GB"/>
        </w:rPr>
        <w:t>questionnaires were highly correlated with each other, such that the high proportion of shared variance would render a multiple linear regr</w:t>
      </w:r>
      <w:r w:rsidR="00F80AAC">
        <w:rPr>
          <w:lang w:val="en-GB"/>
        </w:rPr>
        <w:t>ession meaningless. To avoid this</w:t>
      </w:r>
      <w:r>
        <w:rPr>
          <w:lang w:val="en-GB"/>
        </w:rPr>
        <w:t xml:space="preserve"> issue of multicollinearity, an exploratory factor analysis could be appropriate. However, this is beyond the exploratory scope of this study and will be carried out in subsequent research. </w:t>
      </w:r>
    </w:p>
    <w:p w14:paraId="332A51FF" w14:textId="77777777" w:rsidR="00D522AA" w:rsidRDefault="00D522AA" w:rsidP="00D522AA">
      <w:pPr>
        <w:rPr>
          <w:lang w:val="en-GB"/>
        </w:rPr>
      </w:pPr>
    </w:p>
    <w:p w14:paraId="799871A2" w14:textId="77777777" w:rsidR="00D522AA" w:rsidRDefault="00D522AA" w:rsidP="00D522AA">
      <w:pPr>
        <w:rPr>
          <w:u w:val="single"/>
          <w:lang w:val="en-GB"/>
        </w:rPr>
      </w:pPr>
    </w:p>
    <w:p w14:paraId="684C576C" w14:textId="7242E25B" w:rsidR="00D522AA" w:rsidRDefault="007B51EA" w:rsidP="00D522AA">
      <w:pPr>
        <w:rPr>
          <w:u w:val="single"/>
          <w:lang w:val="en-GB"/>
        </w:rPr>
      </w:pPr>
      <w:r>
        <w:rPr>
          <w:u w:val="single"/>
          <w:lang w:val="en-GB"/>
        </w:rPr>
        <w:t>Effects of diagnosis</w:t>
      </w:r>
    </w:p>
    <w:p w14:paraId="72A37EF1" w14:textId="77777777" w:rsidR="00D522AA" w:rsidRDefault="00D522AA" w:rsidP="00D522AA">
      <w:pPr>
        <w:rPr>
          <w:u w:val="single"/>
          <w:lang w:val="en-GB"/>
        </w:rPr>
      </w:pPr>
    </w:p>
    <w:p w14:paraId="0549E901" w14:textId="78720CEF" w:rsidR="00D522AA" w:rsidRDefault="00D522AA" w:rsidP="00D522AA">
      <w:pPr>
        <w:rPr>
          <w:lang w:val="en-GB"/>
        </w:rPr>
      </w:pPr>
      <w:r>
        <w:rPr>
          <w:lang w:val="en-GB"/>
        </w:rPr>
        <w:tab/>
        <w:t xml:space="preserve">Using the same main variables as above for the outcome, a simple linear regression was performed with the categorical variable of reported diagnosis as the predictor. No diagnosis was used as the base reference category. None of of the other combinations of diagnoses, listed in </w:t>
      </w:r>
      <w:r w:rsidR="00DA350E">
        <w:rPr>
          <w:lang w:val="en-GB"/>
        </w:rPr>
        <w:t>T</w:t>
      </w:r>
      <w:r>
        <w:rPr>
          <w:lang w:val="en-GB"/>
        </w:rPr>
        <w:t>able 4, showed evidence of an association with the main outcome variables (all p&gt;0.1).</w:t>
      </w:r>
    </w:p>
    <w:p w14:paraId="7F7C6BCE" w14:textId="77777777" w:rsidR="00D522AA" w:rsidRDefault="00D522AA" w:rsidP="00D522AA">
      <w:pPr>
        <w:rPr>
          <w:u w:val="single"/>
          <w:lang w:val="en-GB"/>
        </w:rPr>
      </w:pPr>
    </w:p>
    <w:p w14:paraId="43C4CE74" w14:textId="77777777" w:rsidR="00D522AA" w:rsidRDefault="00D522AA" w:rsidP="00D522AA">
      <w:pPr>
        <w:rPr>
          <w:u w:val="single"/>
          <w:lang w:val="en-GB"/>
        </w:rPr>
        <w:sectPr w:rsidR="00D522AA" w:rsidSect="00960AB8">
          <w:pgSz w:w="11900" w:h="16840"/>
          <w:pgMar w:top="1440" w:right="1440" w:bottom="1440" w:left="1440" w:header="720" w:footer="720" w:gutter="0"/>
          <w:cols w:space="720"/>
          <w:docGrid w:linePitch="360"/>
        </w:sectPr>
      </w:pPr>
    </w:p>
    <w:tbl>
      <w:tblPr>
        <w:tblpPr w:leftFromText="180" w:rightFromText="180" w:vertAnchor="page" w:horzAnchor="page" w:tblpX="240" w:tblpY="185"/>
        <w:tblW w:w="16375" w:type="dxa"/>
        <w:tblLayout w:type="fixed"/>
        <w:tblLook w:val="04A0" w:firstRow="1" w:lastRow="0" w:firstColumn="1" w:lastColumn="0" w:noHBand="0" w:noVBand="1"/>
      </w:tblPr>
      <w:tblGrid>
        <w:gridCol w:w="3685"/>
        <w:gridCol w:w="1530"/>
        <w:gridCol w:w="1080"/>
        <w:gridCol w:w="1170"/>
        <w:gridCol w:w="1170"/>
        <w:gridCol w:w="1170"/>
        <w:gridCol w:w="1260"/>
        <w:gridCol w:w="1260"/>
        <w:gridCol w:w="1170"/>
        <w:gridCol w:w="1350"/>
        <w:gridCol w:w="1530"/>
      </w:tblGrid>
      <w:tr w:rsidR="00D522AA" w14:paraId="343C2C52" w14:textId="77777777" w:rsidTr="00A327F8">
        <w:trPr>
          <w:trHeight w:val="300"/>
        </w:trPr>
        <w:tc>
          <w:tcPr>
            <w:tcW w:w="3685" w:type="dxa"/>
            <w:tcBorders>
              <w:top w:val="nil"/>
              <w:left w:val="nil"/>
              <w:bottom w:val="nil"/>
              <w:right w:val="nil"/>
            </w:tcBorders>
            <w:shd w:val="clear" w:color="auto" w:fill="auto"/>
            <w:noWrap/>
            <w:vAlign w:val="bottom"/>
            <w:hideMark/>
          </w:tcPr>
          <w:p w14:paraId="70311A4B" w14:textId="77777777" w:rsidR="00D522AA" w:rsidRDefault="00D522AA" w:rsidP="00960AB8">
            <w:pPr>
              <w:rPr>
                <w:sz w:val="20"/>
                <w:szCs w:val="20"/>
              </w:rPr>
            </w:pPr>
          </w:p>
        </w:tc>
        <w:tc>
          <w:tcPr>
            <w:tcW w:w="1530" w:type="dxa"/>
            <w:tcBorders>
              <w:top w:val="nil"/>
              <w:left w:val="nil"/>
              <w:bottom w:val="nil"/>
              <w:right w:val="nil"/>
            </w:tcBorders>
            <w:shd w:val="clear" w:color="auto" w:fill="auto"/>
            <w:noWrap/>
            <w:vAlign w:val="bottom"/>
            <w:hideMark/>
          </w:tcPr>
          <w:p w14:paraId="26CAAD81" w14:textId="77777777" w:rsidR="00D522AA" w:rsidRDefault="00D522AA" w:rsidP="00960AB8">
            <w:pPr>
              <w:rPr>
                <w:rFonts w:eastAsia="Times New Roman"/>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86EE3E3" w14:textId="77777777" w:rsidR="00D522AA" w:rsidRDefault="00D522AA" w:rsidP="00960AB8">
            <w:pPr>
              <w:rPr>
                <w:rFonts w:ascii="Calibri" w:eastAsia="Times New Roman" w:hAnsi="Calibri"/>
                <w:b/>
                <w:bCs/>
                <w:color w:val="000000"/>
                <w:sz w:val="22"/>
                <w:szCs w:val="22"/>
              </w:rPr>
            </w:pPr>
            <w:r>
              <w:rPr>
                <w:rFonts w:ascii="Calibri" w:eastAsia="Times New Roman" w:hAnsi="Calibri"/>
                <w:b/>
                <w:bCs/>
                <w:color w:val="000000"/>
                <w:sz w:val="22"/>
                <w:szCs w:val="22"/>
              </w:rPr>
              <w:t>ZUNG</w:t>
            </w:r>
          </w:p>
        </w:tc>
        <w:tc>
          <w:tcPr>
            <w:tcW w:w="1170" w:type="dxa"/>
            <w:tcBorders>
              <w:top w:val="single" w:sz="4" w:space="0" w:color="auto"/>
              <w:left w:val="nil"/>
              <w:bottom w:val="single" w:sz="4" w:space="0" w:color="auto"/>
              <w:right w:val="single" w:sz="4" w:space="0" w:color="auto"/>
            </w:tcBorders>
            <w:shd w:val="clear" w:color="000000" w:fill="F2F2F2"/>
            <w:noWrap/>
            <w:vAlign w:val="bottom"/>
            <w:hideMark/>
          </w:tcPr>
          <w:p w14:paraId="612953E1" w14:textId="77777777" w:rsidR="00D522AA" w:rsidRDefault="00D522AA" w:rsidP="00960AB8">
            <w:pPr>
              <w:rPr>
                <w:rFonts w:ascii="Calibri" w:eastAsia="Times New Roman" w:hAnsi="Calibri"/>
                <w:b/>
                <w:bCs/>
                <w:color w:val="000000"/>
                <w:sz w:val="22"/>
                <w:szCs w:val="22"/>
              </w:rPr>
            </w:pPr>
            <w:r>
              <w:rPr>
                <w:rFonts w:ascii="Calibri" w:eastAsia="Times New Roman" w:hAnsi="Calibri"/>
                <w:b/>
                <w:bCs/>
                <w:color w:val="000000"/>
                <w:sz w:val="22"/>
                <w:szCs w:val="22"/>
              </w:rPr>
              <w:t>POG lateral</w:t>
            </w:r>
          </w:p>
        </w:tc>
        <w:tc>
          <w:tcPr>
            <w:tcW w:w="1170" w:type="dxa"/>
            <w:tcBorders>
              <w:top w:val="single" w:sz="4" w:space="0" w:color="auto"/>
              <w:left w:val="nil"/>
              <w:bottom w:val="single" w:sz="4" w:space="0" w:color="auto"/>
              <w:right w:val="single" w:sz="4" w:space="0" w:color="auto"/>
            </w:tcBorders>
            <w:shd w:val="clear" w:color="000000" w:fill="F2F2F2"/>
            <w:noWrap/>
            <w:vAlign w:val="bottom"/>
            <w:hideMark/>
          </w:tcPr>
          <w:p w14:paraId="0983C578" w14:textId="77777777" w:rsidR="00D522AA" w:rsidRDefault="00D522AA" w:rsidP="00960AB8">
            <w:pPr>
              <w:rPr>
                <w:rFonts w:ascii="Calibri" w:eastAsia="Times New Roman" w:hAnsi="Calibri"/>
                <w:b/>
                <w:bCs/>
                <w:color w:val="000000"/>
                <w:sz w:val="22"/>
                <w:szCs w:val="22"/>
              </w:rPr>
            </w:pPr>
            <w:r>
              <w:rPr>
                <w:rFonts w:ascii="Calibri" w:eastAsia="Times New Roman" w:hAnsi="Calibri"/>
                <w:b/>
                <w:bCs/>
                <w:color w:val="000000"/>
                <w:sz w:val="22"/>
                <w:szCs w:val="22"/>
              </w:rPr>
              <w:t>POG upward</w:t>
            </w:r>
          </w:p>
        </w:tc>
        <w:tc>
          <w:tcPr>
            <w:tcW w:w="1170" w:type="dxa"/>
            <w:tcBorders>
              <w:top w:val="single" w:sz="4" w:space="0" w:color="auto"/>
              <w:left w:val="nil"/>
              <w:bottom w:val="single" w:sz="4" w:space="0" w:color="auto"/>
              <w:right w:val="single" w:sz="4" w:space="0" w:color="auto"/>
            </w:tcBorders>
            <w:shd w:val="clear" w:color="000000" w:fill="F2F2F2"/>
            <w:noWrap/>
            <w:vAlign w:val="bottom"/>
            <w:hideMark/>
          </w:tcPr>
          <w:p w14:paraId="1F3B4132" w14:textId="77777777" w:rsidR="00D522AA" w:rsidRDefault="00D522AA" w:rsidP="00960AB8">
            <w:pPr>
              <w:rPr>
                <w:rFonts w:ascii="Calibri" w:eastAsia="Times New Roman" w:hAnsi="Calibri"/>
                <w:b/>
                <w:bCs/>
                <w:color w:val="000000"/>
                <w:sz w:val="22"/>
                <w:szCs w:val="22"/>
              </w:rPr>
            </w:pPr>
            <w:r>
              <w:rPr>
                <w:rFonts w:ascii="Calibri" w:eastAsia="Times New Roman" w:hAnsi="Calibri"/>
                <w:b/>
                <w:bCs/>
                <w:color w:val="000000"/>
                <w:sz w:val="22"/>
                <w:szCs w:val="22"/>
              </w:rPr>
              <w:t>POG social</w:t>
            </w:r>
          </w:p>
        </w:tc>
        <w:tc>
          <w:tcPr>
            <w:tcW w:w="1260" w:type="dxa"/>
            <w:tcBorders>
              <w:top w:val="single" w:sz="4" w:space="0" w:color="auto"/>
              <w:left w:val="nil"/>
              <w:bottom w:val="single" w:sz="4" w:space="0" w:color="auto"/>
              <w:right w:val="single" w:sz="4" w:space="0" w:color="auto"/>
            </w:tcBorders>
            <w:shd w:val="clear" w:color="000000" w:fill="F2F2F2"/>
            <w:noWrap/>
            <w:vAlign w:val="bottom"/>
            <w:hideMark/>
          </w:tcPr>
          <w:p w14:paraId="3F40E245" w14:textId="77777777" w:rsidR="00D522AA" w:rsidRDefault="00D522AA" w:rsidP="00960AB8">
            <w:pPr>
              <w:rPr>
                <w:rFonts w:ascii="Calibri" w:eastAsia="Times New Roman" w:hAnsi="Calibri"/>
                <w:b/>
                <w:bCs/>
                <w:color w:val="000000"/>
                <w:sz w:val="22"/>
                <w:szCs w:val="22"/>
              </w:rPr>
            </w:pPr>
            <w:r>
              <w:rPr>
                <w:rFonts w:ascii="Calibri" w:eastAsia="Times New Roman" w:hAnsi="Calibri"/>
                <w:b/>
                <w:bCs/>
                <w:color w:val="000000"/>
                <w:sz w:val="22"/>
                <w:szCs w:val="22"/>
              </w:rPr>
              <w:t>STAI</w:t>
            </w:r>
          </w:p>
        </w:tc>
        <w:tc>
          <w:tcPr>
            <w:tcW w:w="1260" w:type="dxa"/>
            <w:tcBorders>
              <w:top w:val="single" w:sz="4" w:space="0" w:color="auto"/>
              <w:left w:val="nil"/>
              <w:bottom w:val="single" w:sz="4" w:space="0" w:color="auto"/>
              <w:right w:val="single" w:sz="4" w:space="0" w:color="auto"/>
            </w:tcBorders>
            <w:shd w:val="clear" w:color="000000" w:fill="F2F2F2"/>
            <w:noWrap/>
            <w:vAlign w:val="bottom"/>
            <w:hideMark/>
          </w:tcPr>
          <w:p w14:paraId="3735595E" w14:textId="77777777" w:rsidR="00D522AA" w:rsidRDefault="00D522AA" w:rsidP="00960AB8">
            <w:pPr>
              <w:rPr>
                <w:rFonts w:ascii="Calibri" w:eastAsia="Times New Roman" w:hAnsi="Calibri"/>
                <w:b/>
                <w:bCs/>
                <w:color w:val="000000"/>
                <w:sz w:val="22"/>
                <w:szCs w:val="22"/>
              </w:rPr>
            </w:pPr>
            <w:r>
              <w:rPr>
                <w:rFonts w:ascii="Calibri" w:eastAsia="Times New Roman" w:hAnsi="Calibri"/>
                <w:b/>
                <w:bCs/>
                <w:color w:val="000000"/>
                <w:sz w:val="22"/>
                <w:szCs w:val="22"/>
              </w:rPr>
              <w:t>DAS**</w:t>
            </w:r>
          </w:p>
        </w:tc>
        <w:tc>
          <w:tcPr>
            <w:tcW w:w="1170" w:type="dxa"/>
            <w:tcBorders>
              <w:top w:val="single" w:sz="4" w:space="0" w:color="auto"/>
              <w:left w:val="nil"/>
              <w:bottom w:val="single" w:sz="4" w:space="0" w:color="auto"/>
              <w:right w:val="single" w:sz="4" w:space="0" w:color="auto"/>
            </w:tcBorders>
            <w:shd w:val="clear" w:color="000000" w:fill="F2F2F2"/>
            <w:noWrap/>
            <w:vAlign w:val="bottom"/>
            <w:hideMark/>
          </w:tcPr>
          <w:p w14:paraId="14B23EFF" w14:textId="77777777" w:rsidR="00D522AA" w:rsidRDefault="00D522AA" w:rsidP="00960AB8">
            <w:pPr>
              <w:rPr>
                <w:rFonts w:ascii="Calibri" w:eastAsia="Times New Roman" w:hAnsi="Calibri"/>
                <w:b/>
                <w:bCs/>
                <w:color w:val="000000"/>
                <w:sz w:val="22"/>
                <w:szCs w:val="22"/>
              </w:rPr>
            </w:pPr>
            <w:r>
              <w:rPr>
                <w:rFonts w:ascii="Calibri" w:eastAsia="Times New Roman" w:hAnsi="Calibri"/>
                <w:b/>
                <w:bCs/>
                <w:color w:val="000000"/>
                <w:sz w:val="22"/>
                <w:szCs w:val="22"/>
              </w:rPr>
              <w:t>ATS high-standards</w:t>
            </w:r>
          </w:p>
        </w:tc>
        <w:tc>
          <w:tcPr>
            <w:tcW w:w="1350" w:type="dxa"/>
            <w:tcBorders>
              <w:top w:val="single" w:sz="4" w:space="0" w:color="auto"/>
              <w:left w:val="nil"/>
              <w:bottom w:val="single" w:sz="4" w:space="0" w:color="auto"/>
              <w:right w:val="single" w:sz="4" w:space="0" w:color="auto"/>
            </w:tcBorders>
            <w:shd w:val="clear" w:color="000000" w:fill="F2F2F2"/>
            <w:noWrap/>
            <w:vAlign w:val="bottom"/>
            <w:hideMark/>
          </w:tcPr>
          <w:p w14:paraId="152779EE" w14:textId="77777777" w:rsidR="00D522AA" w:rsidRDefault="00D522AA" w:rsidP="00960AB8">
            <w:pPr>
              <w:rPr>
                <w:rFonts w:ascii="Calibri" w:eastAsia="Times New Roman" w:hAnsi="Calibri"/>
                <w:b/>
                <w:bCs/>
                <w:color w:val="000000"/>
                <w:sz w:val="22"/>
                <w:szCs w:val="22"/>
              </w:rPr>
            </w:pPr>
            <w:r>
              <w:rPr>
                <w:rFonts w:ascii="Calibri" w:eastAsia="Times New Roman" w:hAnsi="Calibri"/>
                <w:b/>
                <w:bCs/>
                <w:color w:val="000000"/>
                <w:sz w:val="22"/>
                <w:szCs w:val="22"/>
              </w:rPr>
              <w:t>ATS self-criticism</w:t>
            </w:r>
          </w:p>
        </w:tc>
        <w:tc>
          <w:tcPr>
            <w:tcW w:w="1530" w:type="dxa"/>
            <w:tcBorders>
              <w:top w:val="single" w:sz="4" w:space="0" w:color="auto"/>
              <w:left w:val="nil"/>
              <w:bottom w:val="single" w:sz="4" w:space="0" w:color="auto"/>
              <w:right w:val="single" w:sz="4" w:space="0" w:color="auto"/>
            </w:tcBorders>
            <w:shd w:val="clear" w:color="000000" w:fill="F2F2F2"/>
            <w:noWrap/>
            <w:vAlign w:val="bottom"/>
            <w:hideMark/>
          </w:tcPr>
          <w:p w14:paraId="267D6944" w14:textId="77777777" w:rsidR="00D522AA" w:rsidRDefault="00D522AA" w:rsidP="00960AB8">
            <w:pPr>
              <w:rPr>
                <w:rFonts w:ascii="Calibri" w:eastAsia="Times New Roman" w:hAnsi="Calibri"/>
                <w:b/>
                <w:bCs/>
                <w:color w:val="000000"/>
                <w:sz w:val="22"/>
                <w:szCs w:val="22"/>
              </w:rPr>
            </w:pPr>
            <w:r>
              <w:rPr>
                <w:rFonts w:ascii="Calibri" w:eastAsia="Times New Roman" w:hAnsi="Calibri"/>
                <w:b/>
                <w:bCs/>
                <w:color w:val="000000"/>
                <w:sz w:val="22"/>
                <w:szCs w:val="22"/>
              </w:rPr>
              <w:t>ATS generalisation</w:t>
            </w:r>
          </w:p>
        </w:tc>
      </w:tr>
      <w:tr w:rsidR="00D522AA" w14:paraId="59DB5E9C" w14:textId="77777777" w:rsidTr="00A327F8">
        <w:trPr>
          <w:trHeight w:val="300"/>
        </w:trPr>
        <w:tc>
          <w:tcPr>
            <w:tcW w:w="368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37D1EBC" w14:textId="77777777" w:rsidR="00D522AA" w:rsidRDefault="00D522AA" w:rsidP="00960AB8">
            <w:pPr>
              <w:rPr>
                <w:rFonts w:ascii="Calibri" w:eastAsia="Times New Roman" w:hAnsi="Calibri"/>
                <w:color w:val="000000"/>
                <w:sz w:val="22"/>
                <w:szCs w:val="22"/>
              </w:rPr>
            </w:pPr>
            <w:r>
              <w:rPr>
                <w:rFonts w:ascii="Calibri" w:eastAsia="Times New Roman" w:hAnsi="Calibri"/>
                <w:color w:val="000000"/>
                <w:sz w:val="22"/>
                <w:szCs w:val="22"/>
              </w:rPr>
              <w:t>Correct RT stage 7 as a proportion of stage one</w:t>
            </w:r>
          </w:p>
        </w:tc>
        <w:tc>
          <w:tcPr>
            <w:tcW w:w="1530" w:type="dxa"/>
            <w:tcBorders>
              <w:top w:val="single" w:sz="4" w:space="0" w:color="auto"/>
              <w:left w:val="nil"/>
              <w:bottom w:val="single" w:sz="4" w:space="0" w:color="auto"/>
              <w:right w:val="nil"/>
            </w:tcBorders>
            <w:shd w:val="clear" w:color="000000" w:fill="D9D9D9"/>
            <w:noWrap/>
            <w:vAlign w:val="bottom"/>
            <w:hideMark/>
          </w:tcPr>
          <w:p w14:paraId="7210B6B6" w14:textId="77777777" w:rsidR="00D522AA" w:rsidRDefault="00D522AA" w:rsidP="00960AB8">
            <w:pPr>
              <w:jc w:val="right"/>
              <w:rPr>
                <w:rFonts w:ascii="Calibri" w:eastAsia="Times New Roman" w:hAnsi="Calibri"/>
                <w:color w:val="000000"/>
                <w:sz w:val="22"/>
                <w:szCs w:val="22"/>
              </w:rPr>
            </w:pPr>
            <w:r>
              <w:rPr>
                <w:rFonts w:ascii="Calibri" w:eastAsia="Times New Roman" w:hAnsi="Calibri"/>
                <w:color w:val="000000"/>
                <w:sz w:val="22"/>
                <w:szCs w:val="22"/>
              </w:rPr>
              <w:t>Pearson Correlation, r=</w:t>
            </w:r>
          </w:p>
        </w:tc>
        <w:tc>
          <w:tcPr>
            <w:tcW w:w="1080" w:type="dxa"/>
            <w:tcBorders>
              <w:top w:val="nil"/>
              <w:left w:val="single" w:sz="4" w:space="0" w:color="auto"/>
              <w:bottom w:val="single" w:sz="4" w:space="0" w:color="auto"/>
              <w:right w:val="single" w:sz="4" w:space="0" w:color="auto"/>
            </w:tcBorders>
            <w:shd w:val="clear" w:color="000000" w:fill="D9D9D9"/>
            <w:noWrap/>
            <w:vAlign w:val="bottom"/>
            <w:hideMark/>
          </w:tcPr>
          <w:p w14:paraId="063E489A" w14:textId="77777777" w:rsidR="00D522AA" w:rsidRPr="00BB133E" w:rsidRDefault="00D522AA" w:rsidP="00960AB8">
            <w:pPr>
              <w:jc w:val="right"/>
              <w:rPr>
                <w:rFonts w:ascii="Calibri" w:eastAsia="Times New Roman" w:hAnsi="Calibri"/>
                <w:color w:val="000000"/>
              </w:rPr>
            </w:pPr>
            <w:r>
              <w:rPr>
                <w:rFonts w:ascii="Calibri" w:eastAsia="Times New Roman" w:hAnsi="Calibri"/>
                <w:color w:val="000000"/>
              </w:rPr>
              <w:t>-0.14</w:t>
            </w:r>
          </w:p>
        </w:tc>
        <w:tc>
          <w:tcPr>
            <w:tcW w:w="1170" w:type="dxa"/>
            <w:tcBorders>
              <w:top w:val="nil"/>
              <w:left w:val="nil"/>
              <w:bottom w:val="single" w:sz="4" w:space="0" w:color="auto"/>
              <w:right w:val="single" w:sz="4" w:space="0" w:color="auto"/>
            </w:tcBorders>
            <w:shd w:val="clear" w:color="000000" w:fill="D9D9D9"/>
            <w:noWrap/>
            <w:vAlign w:val="bottom"/>
            <w:hideMark/>
          </w:tcPr>
          <w:p w14:paraId="1E73DF64" w14:textId="77777777" w:rsidR="00D522AA" w:rsidRPr="00BB133E" w:rsidRDefault="00D522AA" w:rsidP="00960AB8">
            <w:pPr>
              <w:jc w:val="right"/>
              <w:rPr>
                <w:rFonts w:ascii="Calibri" w:eastAsia="Times New Roman" w:hAnsi="Calibri"/>
                <w:color w:val="000000"/>
              </w:rPr>
            </w:pPr>
            <w:r>
              <w:rPr>
                <w:rFonts w:ascii="Calibri" w:eastAsia="Times New Roman" w:hAnsi="Calibri"/>
                <w:color w:val="000000"/>
              </w:rPr>
              <w:t>-0.04</w:t>
            </w:r>
          </w:p>
        </w:tc>
        <w:tc>
          <w:tcPr>
            <w:tcW w:w="1170" w:type="dxa"/>
            <w:tcBorders>
              <w:top w:val="nil"/>
              <w:left w:val="nil"/>
              <w:bottom w:val="single" w:sz="4" w:space="0" w:color="auto"/>
              <w:right w:val="single" w:sz="4" w:space="0" w:color="auto"/>
            </w:tcBorders>
            <w:shd w:val="clear" w:color="000000" w:fill="D9D9D9"/>
            <w:noWrap/>
            <w:vAlign w:val="bottom"/>
            <w:hideMark/>
          </w:tcPr>
          <w:p w14:paraId="5E4DAF95" w14:textId="77777777" w:rsidR="00D522AA" w:rsidRPr="00BB133E" w:rsidRDefault="00D522AA" w:rsidP="00960AB8">
            <w:pPr>
              <w:jc w:val="center"/>
              <w:rPr>
                <w:rFonts w:ascii="Calibri" w:eastAsia="Times New Roman" w:hAnsi="Calibri"/>
                <w:color w:val="000000"/>
              </w:rPr>
            </w:pPr>
            <w:r w:rsidRPr="00BB133E">
              <w:rPr>
                <w:rFonts w:ascii="Calibri" w:eastAsia="Times New Roman" w:hAnsi="Calibri"/>
                <w:color w:val="000000"/>
              </w:rPr>
              <w:t>0.</w:t>
            </w:r>
            <w:r>
              <w:rPr>
                <w:rFonts w:ascii="Calibri" w:eastAsia="Times New Roman" w:hAnsi="Calibri"/>
                <w:color w:val="000000"/>
              </w:rPr>
              <w:t>0</w:t>
            </w:r>
            <w:r w:rsidRPr="00BB133E">
              <w:rPr>
                <w:rFonts w:ascii="Calibri" w:eastAsia="Times New Roman" w:hAnsi="Calibri"/>
                <w:color w:val="000000"/>
              </w:rPr>
              <w:t>5</w:t>
            </w:r>
          </w:p>
        </w:tc>
        <w:tc>
          <w:tcPr>
            <w:tcW w:w="1170" w:type="dxa"/>
            <w:tcBorders>
              <w:top w:val="nil"/>
              <w:left w:val="nil"/>
              <w:bottom w:val="single" w:sz="4" w:space="0" w:color="auto"/>
              <w:right w:val="single" w:sz="4" w:space="0" w:color="auto"/>
            </w:tcBorders>
            <w:shd w:val="clear" w:color="000000" w:fill="D9D9D9"/>
            <w:noWrap/>
            <w:vAlign w:val="bottom"/>
            <w:hideMark/>
          </w:tcPr>
          <w:p w14:paraId="6555C011" w14:textId="77777777" w:rsidR="00D522AA" w:rsidRPr="00BB133E" w:rsidRDefault="00D522AA" w:rsidP="00960AB8">
            <w:pPr>
              <w:jc w:val="right"/>
              <w:rPr>
                <w:rFonts w:ascii="Calibri" w:eastAsia="Times New Roman" w:hAnsi="Calibri"/>
                <w:color w:val="000000"/>
              </w:rPr>
            </w:pPr>
            <w:r>
              <w:rPr>
                <w:rFonts w:ascii="Calibri" w:eastAsia="Times New Roman" w:hAnsi="Calibri"/>
                <w:color w:val="000000"/>
              </w:rPr>
              <w:t>0.04</w:t>
            </w:r>
          </w:p>
        </w:tc>
        <w:tc>
          <w:tcPr>
            <w:tcW w:w="1260" w:type="dxa"/>
            <w:tcBorders>
              <w:top w:val="nil"/>
              <w:left w:val="nil"/>
              <w:bottom w:val="single" w:sz="4" w:space="0" w:color="auto"/>
              <w:right w:val="single" w:sz="4" w:space="0" w:color="auto"/>
            </w:tcBorders>
            <w:shd w:val="clear" w:color="000000" w:fill="D9D9D9"/>
            <w:noWrap/>
            <w:vAlign w:val="bottom"/>
            <w:hideMark/>
          </w:tcPr>
          <w:p w14:paraId="25B63D52" w14:textId="77777777" w:rsidR="00D522AA" w:rsidRPr="00BB133E" w:rsidRDefault="00D522AA" w:rsidP="00960AB8">
            <w:pPr>
              <w:jc w:val="right"/>
              <w:rPr>
                <w:rFonts w:ascii="Calibri" w:eastAsia="Times New Roman" w:hAnsi="Calibri"/>
                <w:color w:val="000000"/>
              </w:rPr>
            </w:pPr>
            <w:r>
              <w:rPr>
                <w:rFonts w:ascii="Calibri" w:eastAsia="Times New Roman" w:hAnsi="Calibri"/>
                <w:color w:val="000000"/>
              </w:rPr>
              <w:t>-0.13</w:t>
            </w:r>
          </w:p>
        </w:tc>
        <w:tc>
          <w:tcPr>
            <w:tcW w:w="1260" w:type="dxa"/>
            <w:tcBorders>
              <w:top w:val="nil"/>
              <w:left w:val="nil"/>
              <w:bottom w:val="single" w:sz="4" w:space="0" w:color="auto"/>
              <w:right w:val="single" w:sz="4" w:space="0" w:color="auto"/>
            </w:tcBorders>
            <w:shd w:val="clear" w:color="000000" w:fill="D9D9D9"/>
            <w:noWrap/>
            <w:vAlign w:val="bottom"/>
            <w:hideMark/>
          </w:tcPr>
          <w:p w14:paraId="5B5B30E7" w14:textId="77777777" w:rsidR="00D522AA" w:rsidRPr="00BB133E" w:rsidRDefault="00D522AA" w:rsidP="00960AB8">
            <w:pPr>
              <w:jc w:val="right"/>
              <w:rPr>
                <w:rFonts w:ascii="Calibri" w:eastAsia="Times New Roman" w:hAnsi="Calibri"/>
                <w:color w:val="000000"/>
              </w:rPr>
            </w:pPr>
            <w:r>
              <w:rPr>
                <w:rFonts w:ascii="Calibri" w:eastAsia="Times New Roman" w:hAnsi="Calibri"/>
                <w:color w:val="000000"/>
              </w:rPr>
              <w:t>-0.08</w:t>
            </w:r>
          </w:p>
        </w:tc>
        <w:tc>
          <w:tcPr>
            <w:tcW w:w="1170" w:type="dxa"/>
            <w:tcBorders>
              <w:top w:val="nil"/>
              <w:left w:val="nil"/>
              <w:bottom w:val="single" w:sz="4" w:space="0" w:color="auto"/>
              <w:right w:val="single" w:sz="4" w:space="0" w:color="auto"/>
            </w:tcBorders>
            <w:shd w:val="clear" w:color="000000" w:fill="D9D9D9"/>
            <w:noWrap/>
            <w:vAlign w:val="bottom"/>
            <w:hideMark/>
          </w:tcPr>
          <w:p w14:paraId="546FFE03" w14:textId="77777777" w:rsidR="00D522AA" w:rsidRPr="00BB133E" w:rsidRDefault="00D522AA" w:rsidP="00960AB8">
            <w:pPr>
              <w:jc w:val="right"/>
              <w:rPr>
                <w:rFonts w:ascii="Calibri" w:eastAsia="Times New Roman" w:hAnsi="Calibri"/>
                <w:color w:val="000000"/>
              </w:rPr>
            </w:pPr>
            <w:r w:rsidRPr="00BB133E">
              <w:rPr>
                <w:rFonts w:ascii="Calibri" w:eastAsia="Times New Roman" w:hAnsi="Calibri"/>
                <w:color w:val="000000"/>
              </w:rPr>
              <w:t>0.08</w:t>
            </w:r>
          </w:p>
        </w:tc>
        <w:tc>
          <w:tcPr>
            <w:tcW w:w="1350" w:type="dxa"/>
            <w:tcBorders>
              <w:top w:val="nil"/>
              <w:left w:val="nil"/>
              <w:bottom w:val="single" w:sz="4" w:space="0" w:color="auto"/>
              <w:right w:val="single" w:sz="4" w:space="0" w:color="auto"/>
            </w:tcBorders>
            <w:shd w:val="clear" w:color="000000" w:fill="D9D9D9"/>
            <w:noWrap/>
            <w:vAlign w:val="bottom"/>
            <w:hideMark/>
          </w:tcPr>
          <w:p w14:paraId="677088BD" w14:textId="77777777" w:rsidR="00D522AA" w:rsidRPr="00BB133E" w:rsidRDefault="00D522AA" w:rsidP="00960AB8">
            <w:pPr>
              <w:jc w:val="right"/>
              <w:rPr>
                <w:rFonts w:ascii="Calibri" w:eastAsia="Times New Roman" w:hAnsi="Calibri"/>
                <w:color w:val="000000"/>
              </w:rPr>
            </w:pPr>
            <w:r>
              <w:rPr>
                <w:rFonts w:ascii="Calibri" w:eastAsia="Times New Roman" w:hAnsi="Calibri"/>
                <w:color w:val="000000"/>
              </w:rPr>
              <w:t>-0.13</w:t>
            </w:r>
          </w:p>
        </w:tc>
        <w:tc>
          <w:tcPr>
            <w:tcW w:w="1530" w:type="dxa"/>
            <w:tcBorders>
              <w:top w:val="nil"/>
              <w:left w:val="nil"/>
              <w:bottom w:val="single" w:sz="4" w:space="0" w:color="auto"/>
              <w:right w:val="single" w:sz="4" w:space="0" w:color="auto"/>
            </w:tcBorders>
            <w:shd w:val="clear" w:color="000000" w:fill="D9D9D9"/>
            <w:noWrap/>
            <w:vAlign w:val="bottom"/>
            <w:hideMark/>
          </w:tcPr>
          <w:p w14:paraId="633A97B8" w14:textId="77777777" w:rsidR="00D522AA" w:rsidRPr="00BB133E" w:rsidRDefault="00D522AA" w:rsidP="00960AB8">
            <w:pPr>
              <w:jc w:val="right"/>
              <w:rPr>
                <w:rFonts w:ascii="Calibri" w:eastAsia="Times New Roman" w:hAnsi="Calibri"/>
                <w:color w:val="000000"/>
              </w:rPr>
            </w:pPr>
            <w:r w:rsidRPr="00BB133E">
              <w:rPr>
                <w:rFonts w:ascii="Calibri" w:eastAsia="Times New Roman" w:hAnsi="Calibri"/>
                <w:color w:val="000000"/>
              </w:rPr>
              <w:t>-0.08</w:t>
            </w:r>
          </w:p>
        </w:tc>
      </w:tr>
      <w:tr w:rsidR="00D522AA" w14:paraId="2F8C6047"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F2F2F2"/>
            <w:noWrap/>
            <w:vAlign w:val="bottom"/>
            <w:hideMark/>
          </w:tcPr>
          <w:p w14:paraId="4FC96EAC" w14:textId="77777777" w:rsidR="00D522AA" w:rsidRDefault="00D522AA" w:rsidP="00960AB8">
            <w:pPr>
              <w:rPr>
                <w:rFonts w:ascii="Calibri" w:eastAsia="Times New Roman" w:hAnsi="Calibri"/>
                <w:color w:val="000000"/>
                <w:sz w:val="22"/>
                <w:szCs w:val="22"/>
              </w:rPr>
            </w:pPr>
            <w:r>
              <w:rPr>
                <w:rFonts w:ascii="Calibri" w:eastAsia="Times New Roman" w:hAnsi="Calibri"/>
                <w:color w:val="000000"/>
                <w:sz w:val="22"/>
                <w:szCs w:val="22"/>
              </w:rPr>
              <w:t> </w:t>
            </w:r>
          </w:p>
        </w:tc>
        <w:tc>
          <w:tcPr>
            <w:tcW w:w="1530" w:type="dxa"/>
            <w:tcBorders>
              <w:top w:val="nil"/>
              <w:left w:val="nil"/>
              <w:bottom w:val="single" w:sz="4" w:space="0" w:color="auto"/>
              <w:right w:val="nil"/>
            </w:tcBorders>
            <w:shd w:val="clear" w:color="000000" w:fill="F2F2F2"/>
            <w:noWrap/>
            <w:vAlign w:val="bottom"/>
            <w:hideMark/>
          </w:tcPr>
          <w:p w14:paraId="7DA79AD1" w14:textId="77777777" w:rsidR="00D522AA" w:rsidRDefault="00D522AA" w:rsidP="00960AB8">
            <w:pPr>
              <w:jc w:val="right"/>
              <w:rPr>
                <w:rFonts w:ascii="Calibri" w:eastAsia="Times New Roman" w:hAnsi="Calibri"/>
                <w:color w:val="000000"/>
                <w:sz w:val="22"/>
                <w:szCs w:val="22"/>
              </w:rPr>
            </w:pPr>
            <w:r>
              <w:rPr>
                <w:rFonts w:ascii="Calibri" w:eastAsia="Times New Roman" w:hAnsi="Calibri"/>
                <w:color w:val="000000"/>
                <w:sz w:val="22"/>
                <w:szCs w:val="22"/>
              </w:rPr>
              <w:t xml:space="preserve"> (2-tailed) p= </w:t>
            </w:r>
          </w:p>
        </w:tc>
        <w:tc>
          <w:tcPr>
            <w:tcW w:w="1080" w:type="dxa"/>
            <w:tcBorders>
              <w:top w:val="nil"/>
              <w:left w:val="single" w:sz="4" w:space="0" w:color="auto"/>
              <w:bottom w:val="single" w:sz="4" w:space="0" w:color="auto"/>
              <w:right w:val="single" w:sz="4" w:space="0" w:color="auto"/>
            </w:tcBorders>
            <w:shd w:val="clear" w:color="000000" w:fill="F2F2F2"/>
            <w:noWrap/>
            <w:vAlign w:val="bottom"/>
            <w:hideMark/>
          </w:tcPr>
          <w:p w14:paraId="21EB3811" w14:textId="77777777" w:rsidR="00D522AA" w:rsidRDefault="00D522AA" w:rsidP="00960AB8">
            <w:pPr>
              <w:jc w:val="right"/>
              <w:rPr>
                <w:rFonts w:ascii="Calibri" w:eastAsia="Times New Roman" w:hAnsi="Calibri"/>
                <w:color w:val="000000"/>
                <w:sz w:val="22"/>
                <w:szCs w:val="22"/>
              </w:rPr>
            </w:pPr>
            <w:r>
              <w:rPr>
                <w:rFonts w:ascii="Calibri" w:eastAsia="Times New Roman" w:hAnsi="Calibri"/>
                <w:color w:val="000000"/>
                <w:sz w:val="22"/>
                <w:szCs w:val="22"/>
              </w:rPr>
              <w:t>0.02</w:t>
            </w:r>
          </w:p>
        </w:tc>
        <w:tc>
          <w:tcPr>
            <w:tcW w:w="1170" w:type="dxa"/>
            <w:tcBorders>
              <w:top w:val="nil"/>
              <w:left w:val="nil"/>
              <w:bottom w:val="single" w:sz="4" w:space="0" w:color="auto"/>
              <w:right w:val="single" w:sz="4" w:space="0" w:color="auto"/>
            </w:tcBorders>
            <w:shd w:val="clear" w:color="000000" w:fill="F2F2F2"/>
            <w:noWrap/>
            <w:vAlign w:val="bottom"/>
            <w:hideMark/>
          </w:tcPr>
          <w:p w14:paraId="57D2ACA1" w14:textId="77777777" w:rsidR="00D522AA" w:rsidRDefault="00D522AA" w:rsidP="00960AB8">
            <w:pPr>
              <w:jc w:val="right"/>
              <w:rPr>
                <w:rFonts w:ascii="Calibri" w:eastAsia="Times New Roman" w:hAnsi="Calibri"/>
                <w:color w:val="000000"/>
                <w:sz w:val="22"/>
                <w:szCs w:val="22"/>
              </w:rPr>
            </w:pPr>
            <w:r>
              <w:rPr>
                <w:rFonts w:ascii="Calibri" w:eastAsia="Times New Roman" w:hAnsi="Calibri"/>
                <w:color w:val="000000"/>
                <w:sz w:val="22"/>
                <w:szCs w:val="22"/>
              </w:rPr>
              <w:t>0.554</w:t>
            </w:r>
          </w:p>
        </w:tc>
        <w:tc>
          <w:tcPr>
            <w:tcW w:w="1170" w:type="dxa"/>
            <w:tcBorders>
              <w:top w:val="nil"/>
              <w:left w:val="nil"/>
              <w:bottom w:val="single" w:sz="4" w:space="0" w:color="auto"/>
              <w:right w:val="single" w:sz="4" w:space="0" w:color="auto"/>
            </w:tcBorders>
            <w:shd w:val="clear" w:color="000000" w:fill="F2F2F2"/>
            <w:noWrap/>
            <w:vAlign w:val="bottom"/>
            <w:hideMark/>
          </w:tcPr>
          <w:p w14:paraId="48358F21" w14:textId="77777777" w:rsidR="00D522AA" w:rsidRDefault="00D522AA" w:rsidP="00960AB8">
            <w:pPr>
              <w:jc w:val="right"/>
              <w:rPr>
                <w:rFonts w:ascii="Calibri" w:eastAsia="Times New Roman" w:hAnsi="Calibri"/>
                <w:color w:val="000000"/>
                <w:sz w:val="22"/>
                <w:szCs w:val="22"/>
              </w:rPr>
            </w:pPr>
            <w:r>
              <w:rPr>
                <w:rFonts w:ascii="Calibri" w:eastAsia="Times New Roman" w:hAnsi="Calibri"/>
                <w:color w:val="000000"/>
                <w:sz w:val="22"/>
                <w:szCs w:val="22"/>
              </w:rPr>
              <w:t>0.465</w:t>
            </w:r>
          </w:p>
        </w:tc>
        <w:tc>
          <w:tcPr>
            <w:tcW w:w="1170" w:type="dxa"/>
            <w:tcBorders>
              <w:top w:val="nil"/>
              <w:left w:val="nil"/>
              <w:bottom w:val="single" w:sz="4" w:space="0" w:color="auto"/>
              <w:right w:val="single" w:sz="4" w:space="0" w:color="auto"/>
            </w:tcBorders>
            <w:shd w:val="clear" w:color="000000" w:fill="F2F2F2"/>
            <w:noWrap/>
            <w:vAlign w:val="bottom"/>
            <w:hideMark/>
          </w:tcPr>
          <w:p w14:paraId="49C0BB61" w14:textId="77777777" w:rsidR="00D522AA" w:rsidRDefault="00D522AA" w:rsidP="00960AB8">
            <w:pPr>
              <w:jc w:val="right"/>
              <w:rPr>
                <w:rFonts w:ascii="Calibri" w:eastAsia="Times New Roman" w:hAnsi="Calibri"/>
                <w:color w:val="000000"/>
                <w:sz w:val="22"/>
                <w:szCs w:val="22"/>
              </w:rPr>
            </w:pPr>
            <w:r>
              <w:rPr>
                <w:rFonts w:ascii="Calibri" w:eastAsia="Times New Roman" w:hAnsi="Calibri"/>
                <w:color w:val="000000"/>
                <w:sz w:val="22"/>
                <w:szCs w:val="22"/>
              </w:rPr>
              <w:t>0.538</w:t>
            </w:r>
          </w:p>
        </w:tc>
        <w:tc>
          <w:tcPr>
            <w:tcW w:w="1260" w:type="dxa"/>
            <w:tcBorders>
              <w:top w:val="nil"/>
              <w:left w:val="nil"/>
              <w:bottom w:val="single" w:sz="4" w:space="0" w:color="auto"/>
              <w:right w:val="single" w:sz="4" w:space="0" w:color="auto"/>
            </w:tcBorders>
            <w:shd w:val="clear" w:color="000000" w:fill="F2F2F2"/>
            <w:noWrap/>
            <w:vAlign w:val="bottom"/>
            <w:hideMark/>
          </w:tcPr>
          <w:p w14:paraId="01E162A4" w14:textId="77777777" w:rsidR="00D522AA" w:rsidRDefault="00D522AA" w:rsidP="00960AB8">
            <w:pPr>
              <w:jc w:val="right"/>
              <w:rPr>
                <w:rFonts w:ascii="Calibri" w:eastAsia="Times New Roman" w:hAnsi="Calibri"/>
                <w:color w:val="000000"/>
                <w:sz w:val="22"/>
                <w:szCs w:val="22"/>
              </w:rPr>
            </w:pPr>
            <w:r>
              <w:rPr>
                <w:rFonts w:ascii="Calibri" w:eastAsia="Times New Roman" w:hAnsi="Calibri"/>
                <w:color w:val="000000"/>
                <w:sz w:val="22"/>
                <w:szCs w:val="22"/>
              </w:rPr>
              <w:t>0.03</w:t>
            </w:r>
          </w:p>
        </w:tc>
        <w:tc>
          <w:tcPr>
            <w:tcW w:w="1260" w:type="dxa"/>
            <w:tcBorders>
              <w:top w:val="nil"/>
              <w:left w:val="nil"/>
              <w:bottom w:val="single" w:sz="4" w:space="0" w:color="auto"/>
              <w:right w:val="single" w:sz="4" w:space="0" w:color="auto"/>
            </w:tcBorders>
            <w:shd w:val="clear" w:color="000000" w:fill="F2F2F2"/>
            <w:noWrap/>
            <w:vAlign w:val="bottom"/>
            <w:hideMark/>
          </w:tcPr>
          <w:p w14:paraId="3E91DE5B" w14:textId="77777777" w:rsidR="00D522AA" w:rsidRDefault="00D522AA" w:rsidP="00960AB8">
            <w:pPr>
              <w:jc w:val="right"/>
              <w:rPr>
                <w:rFonts w:ascii="Calibri" w:eastAsia="Times New Roman" w:hAnsi="Calibri"/>
                <w:color w:val="000000"/>
                <w:sz w:val="22"/>
                <w:szCs w:val="22"/>
              </w:rPr>
            </w:pPr>
            <w:r>
              <w:rPr>
                <w:rFonts w:ascii="Calibri" w:eastAsia="Times New Roman" w:hAnsi="Calibri"/>
                <w:color w:val="000000"/>
                <w:sz w:val="22"/>
                <w:szCs w:val="22"/>
              </w:rPr>
              <w:t>0.198</w:t>
            </w:r>
          </w:p>
        </w:tc>
        <w:tc>
          <w:tcPr>
            <w:tcW w:w="1170" w:type="dxa"/>
            <w:tcBorders>
              <w:top w:val="nil"/>
              <w:left w:val="nil"/>
              <w:bottom w:val="single" w:sz="4" w:space="0" w:color="auto"/>
              <w:right w:val="single" w:sz="4" w:space="0" w:color="auto"/>
            </w:tcBorders>
            <w:shd w:val="clear" w:color="000000" w:fill="F2F2F2"/>
            <w:noWrap/>
            <w:vAlign w:val="bottom"/>
            <w:hideMark/>
          </w:tcPr>
          <w:p w14:paraId="7D0C2C6A" w14:textId="77777777" w:rsidR="00D522AA" w:rsidRDefault="00D522AA" w:rsidP="00960AB8">
            <w:pPr>
              <w:jc w:val="right"/>
              <w:rPr>
                <w:rFonts w:ascii="Calibri" w:eastAsia="Times New Roman" w:hAnsi="Calibri"/>
                <w:color w:val="000000"/>
                <w:sz w:val="22"/>
                <w:szCs w:val="22"/>
              </w:rPr>
            </w:pPr>
            <w:r>
              <w:rPr>
                <w:rFonts w:ascii="Calibri" w:eastAsia="Times New Roman" w:hAnsi="Calibri"/>
                <w:color w:val="000000"/>
                <w:sz w:val="22"/>
                <w:szCs w:val="22"/>
              </w:rPr>
              <w:t>0.177</w:t>
            </w:r>
          </w:p>
        </w:tc>
        <w:tc>
          <w:tcPr>
            <w:tcW w:w="1350" w:type="dxa"/>
            <w:tcBorders>
              <w:top w:val="nil"/>
              <w:left w:val="nil"/>
              <w:bottom w:val="single" w:sz="4" w:space="0" w:color="auto"/>
              <w:right w:val="single" w:sz="4" w:space="0" w:color="auto"/>
            </w:tcBorders>
            <w:shd w:val="clear" w:color="000000" w:fill="F2F2F2"/>
            <w:noWrap/>
            <w:vAlign w:val="bottom"/>
            <w:hideMark/>
          </w:tcPr>
          <w:p w14:paraId="5710C9CE" w14:textId="77777777" w:rsidR="00D522AA" w:rsidRDefault="00D522AA" w:rsidP="00960AB8">
            <w:pPr>
              <w:jc w:val="right"/>
              <w:rPr>
                <w:rFonts w:ascii="Calibri" w:eastAsia="Times New Roman" w:hAnsi="Calibri"/>
                <w:color w:val="000000"/>
                <w:sz w:val="22"/>
                <w:szCs w:val="22"/>
              </w:rPr>
            </w:pPr>
            <w:r>
              <w:rPr>
                <w:rFonts w:ascii="Calibri" w:eastAsia="Times New Roman" w:hAnsi="Calibri"/>
                <w:color w:val="000000"/>
                <w:sz w:val="22"/>
                <w:szCs w:val="22"/>
              </w:rPr>
              <w:t>0.038</w:t>
            </w:r>
          </w:p>
        </w:tc>
        <w:tc>
          <w:tcPr>
            <w:tcW w:w="1530" w:type="dxa"/>
            <w:tcBorders>
              <w:top w:val="nil"/>
              <w:left w:val="nil"/>
              <w:bottom w:val="single" w:sz="4" w:space="0" w:color="auto"/>
              <w:right w:val="single" w:sz="4" w:space="0" w:color="auto"/>
            </w:tcBorders>
            <w:shd w:val="clear" w:color="000000" w:fill="F2F2F2"/>
            <w:noWrap/>
            <w:vAlign w:val="bottom"/>
            <w:hideMark/>
          </w:tcPr>
          <w:p w14:paraId="3A1AC1DF" w14:textId="77777777" w:rsidR="00D522AA" w:rsidRDefault="00D522AA" w:rsidP="00960AB8">
            <w:pPr>
              <w:jc w:val="right"/>
              <w:rPr>
                <w:rFonts w:ascii="Calibri" w:eastAsia="Times New Roman" w:hAnsi="Calibri"/>
                <w:color w:val="000000"/>
                <w:sz w:val="22"/>
                <w:szCs w:val="22"/>
              </w:rPr>
            </w:pPr>
            <w:r>
              <w:rPr>
                <w:rFonts w:ascii="Calibri" w:eastAsia="Times New Roman" w:hAnsi="Calibri"/>
                <w:color w:val="000000"/>
                <w:sz w:val="22"/>
                <w:szCs w:val="22"/>
              </w:rPr>
              <w:t>0.187</w:t>
            </w:r>
          </w:p>
        </w:tc>
      </w:tr>
      <w:tr w:rsidR="00A327F8" w14:paraId="0FACEF5A"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D9D9D9"/>
            <w:noWrap/>
            <w:vAlign w:val="bottom"/>
            <w:hideMark/>
          </w:tcPr>
          <w:p w14:paraId="37565C95" w14:textId="2F752874"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Stage 8 percent errors: Ambiguous minus unambiguous trials*</w:t>
            </w:r>
          </w:p>
        </w:tc>
        <w:tc>
          <w:tcPr>
            <w:tcW w:w="1530" w:type="dxa"/>
            <w:tcBorders>
              <w:top w:val="nil"/>
              <w:left w:val="nil"/>
              <w:bottom w:val="single" w:sz="4" w:space="0" w:color="auto"/>
              <w:right w:val="nil"/>
            </w:tcBorders>
            <w:shd w:val="clear" w:color="000000" w:fill="D9D9D9"/>
            <w:noWrap/>
            <w:vAlign w:val="bottom"/>
            <w:hideMark/>
          </w:tcPr>
          <w:p w14:paraId="072AA356" w14:textId="09B999C6"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Pearson Correlation</w:t>
            </w:r>
          </w:p>
        </w:tc>
        <w:tc>
          <w:tcPr>
            <w:tcW w:w="1080" w:type="dxa"/>
            <w:tcBorders>
              <w:top w:val="nil"/>
              <w:left w:val="single" w:sz="4" w:space="0" w:color="auto"/>
              <w:bottom w:val="single" w:sz="4" w:space="0" w:color="auto"/>
              <w:right w:val="single" w:sz="4" w:space="0" w:color="auto"/>
            </w:tcBorders>
            <w:shd w:val="clear" w:color="000000" w:fill="D9D9D9"/>
            <w:noWrap/>
            <w:vAlign w:val="bottom"/>
            <w:hideMark/>
          </w:tcPr>
          <w:p w14:paraId="09C8E09A" w14:textId="1656E848" w:rsidR="00A327F8" w:rsidRPr="00BB133E" w:rsidRDefault="00A327F8" w:rsidP="00960AB8">
            <w:pPr>
              <w:jc w:val="right"/>
              <w:rPr>
                <w:rFonts w:ascii="Calibri" w:eastAsia="Times New Roman" w:hAnsi="Calibri"/>
                <w:color w:val="000000"/>
              </w:rPr>
            </w:pPr>
            <w:r>
              <w:rPr>
                <w:rFonts w:ascii="Calibri" w:eastAsia="Times New Roman" w:hAnsi="Calibri"/>
                <w:color w:val="000000"/>
              </w:rPr>
              <w:t>0.01</w:t>
            </w:r>
          </w:p>
        </w:tc>
        <w:tc>
          <w:tcPr>
            <w:tcW w:w="1170" w:type="dxa"/>
            <w:tcBorders>
              <w:top w:val="nil"/>
              <w:left w:val="nil"/>
              <w:bottom w:val="single" w:sz="4" w:space="0" w:color="auto"/>
              <w:right w:val="single" w:sz="4" w:space="0" w:color="auto"/>
            </w:tcBorders>
            <w:shd w:val="clear" w:color="000000" w:fill="D9D9D9"/>
            <w:noWrap/>
            <w:vAlign w:val="bottom"/>
            <w:hideMark/>
          </w:tcPr>
          <w:p w14:paraId="7A5D3CEC" w14:textId="396C78C9" w:rsidR="00A327F8" w:rsidRPr="00BB133E" w:rsidRDefault="00A327F8" w:rsidP="00960AB8">
            <w:pPr>
              <w:jc w:val="right"/>
              <w:rPr>
                <w:rFonts w:ascii="Calibri" w:eastAsia="Times New Roman" w:hAnsi="Calibri"/>
                <w:color w:val="000000"/>
              </w:rPr>
            </w:pPr>
            <w:r>
              <w:rPr>
                <w:rFonts w:ascii="Calibri" w:eastAsia="Times New Roman" w:hAnsi="Calibri"/>
                <w:color w:val="000000"/>
              </w:rPr>
              <w:t>0.03</w:t>
            </w:r>
          </w:p>
        </w:tc>
        <w:tc>
          <w:tcPr>
            <w:tcW w:w="1170" w:type="dxa"/>
            <w:tcBorders>
              <w:top w:val="nil"/>
              <w:left w:val="nil"/>
              <w:bottom w:val="single" w:sz="4" w:space="0" w:color="auto"/>
              <w:right w:val="single" w:sz="4" w:space="0" w:color="auto"/>
            </w:tcBorders>
            <w:shd w:val="clear" w:color="000000" w:fill="D9D9D9"/>
            <w:noWrap/>
            <w:vAlign w:val="bottom"/>
            <w:hideMark/>
          </w:tcPr>
          <w:p w14:paraId="65F726CA" w14:textId="0B6DAFD7"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-0.006</w:t>
            </w:r>
          </w:p>
        </w:tc>
        <w:tc>
          <w:tcPr>
            <w:tcW w:w="1170" w:type="dxa"/>
            <w:tcBorders>
              <w:top w:val="nil"/>
              <w:left w:val="nil"/>
              <w:bottom w:val="single" w:sz="4" w:space="0" w:color="auto"/>
              <w:right w:val="single" w:sz="4" w:space="0" w:color="auto"/>
            </w:tcBorders>
            <w:shd w:val="clear" w:color="000000" w:fill="D9D9D9"/>
            <w:noWrap/>
            <w:vAlign w:val="bottom"/>
            <w:hideMark/>
          </w:tcPr>
          <w:p w14:paraId="5597F35D" w14:textId="2C540D06"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0.01</w:t>
            </w:r>
          </w:p>
        </w:tc>
        <w:tc>
          <w:tcPr>
            <w:tcW w:w="1260" w:type="dxa"/>
            <w:tcBorders>
              <w:top w:val="nil"/>
              <w:left w:val="nil"/>
              <w:bottom w:val="single" w:sz="4" w:space="0" w:color="auto"/>
              <w:right w:val="single" w:sz="4" w:space="0" w:color="auto"/>
            </w:tcBorders>
            <w:shd w:val="clear" w:color="000000" w:fill="D9D9D9"/>
            <w:noWrap/>
            <w:vAlign w:val="bottom"/>
            <w:hideMark/>
          </w:tcPr>
          <w:p w14:paraId="41602AC6" w14:textId="04D0ACC6"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0.01</w:t>
            </w:r>
          </w:p>
        </w:tc>
        <w:tc>
          <w:tcPr>
            <w:tcW w:w="1260" w:type="dxa"/>
            <w:tcBorders>
              <w:top w:val="nil"/>
              <w:left w:val="nil"/>
              <w:bottom w:val="single" w:sz="4" w:space="0" w:color="auto"/>
              <w:right w:val="single" w:sz="4" w:space="0" w:color="auto"/>
            </w:tcBorders>
            <w:shd w:val="clear" w:color="000000" w:fill="D9D9D9"/>
            <w:noWrap/>
            <w:vAlign w:val="bottom"/>
            <w:hideMark/>
          </w:tcPr>
          <w:p w14:paraId="2155CEAA" w14:textId="6D31C4AD" w:rsidR="00A327F8" w:rsidRPr="00BB133E" w:rsidRDefault="00A327F8" w:rsidP="00960AB8">
            <w:pPr>
              <w:jc w:val="right"/>
              <w:rPr>
                <w:rFonts w:ascii="Calibri" w:eastAsia="Times New Roman" w:hAnsi="Calibri"/>
                <w:color w:val="000000"/>
              </w:rPr>
            </w:pPr>
            <w:r>
              <w:rPr>
                <w:rFonts w:ascii="Calibri" w:eastAsia="Times New Roman" w:hAnsi="Calibri"/>
                <w:color w:val="000000"/>
              </w:rPr>
              <w:t>0.03</w:t>
            </w:r>
          </w:p>
        </w:tc>
        <w:tc>
          <w:tcPr>
            <w:tcW w:w="1170" w:type="dxa"/>
            <w:tcBorders>
              <w:top w:val="nil"/>
              <w:left w:val="nil"/>
              <w:bottom w:val="single" w:sz="4" w:space="0" w:color="auto"/>
              <w:right w:val="single" w:sz="4" w:space="0" w:color="auto"/>
            </w:tcBorders>
            <w:shd w:val="clear" w:color="000000" w:fill="D9D9D9"/>
            <w:noWrap/>
            <w:vAlign w:val="bottom"/>
            <w:hideMark/>
          </w:tcPr>
          <w:p w14:paraId="73E61656" w14:textId="74084E66" w:rsidR="00A327F8" w:rsidRPr="00BB133E" w:rsidRDefault="00A327F8" w:rsidP="00960AB8">
            <w:pPr>
              <w:jc w:val="right"/>
              <w:rPr>
                <w:rFonts w:ascii="Calibri" w:eastAsia="Times New Roman" w:hAnsi="Calibri"/>
                <w:color w:val="000000"/>
              </w:rPr>
            </w:pPr>
            <w:r>
              <w:rPr>
                <w:rFonts w:ascii="Calibri" w:eastAsia="Times New Roman" w:hAnsi="Calibri"/>
                <w:color w:val="000000"/>
              </w:rPr>
              <w:t>0.01</w:t>
            </w:r>
          </w:p>
        </w:tc>
        <w:tc>
          <w:tcPr>
            <w:tcW w:w="1350" w:type="dxa"/>
            <w:tcBorders>
              <w:top w:val="nil"/>
              <w:left w:val="nil"/>
              <w:bottom w:val="single" w:sz="4" w:space="0" w:color="auto"/>
              <w:right w:val="single" w:sz="4" w:space="0" w:color="auto"/>
            </w:tcBorders>
            <w:shd w:val="clear" w:color="000000" w:fill="D9D9D9"/>
            <w:noWrap/>
            <w:vAlign w:val="bottom"/>
            <w:hideMark/>
          </w:tcPr>
          <w:p w14:paraId="5CF3E57D" w14:textId="14CD1E9F" w:rsidR="00A327F8" w:rsidRPr="00BB133E" w:rsidRDefault="00A327F8" w:rsidP="00960AB8">
            <w:pPr>
              <w:jc w:val="right"/>
              <w:rPr>
                <w:rFonts w:ascii="Calibri" w:eastAsia="Times New Roman" w:hAnsi="Calibri"/>
                <w:color w:val="000000"/>
              </w:rPr>
            </w:pPr>
            <w:r>
              <w:rPr>
                <w:rFonts w:ascii="Calibri" w:eastAsia="Times New Roman" w:hAnsi="Calibri"/>
                <w:color w:val="000000"/>
              </w:rPr>
              <w:t>0.07</w:t>
            </w:r>
          </w:p>
        </w:tc>
        <w:tc>
          <w:tcPr>
            <w:tcW w:w="1530" w:type="dxa"/>
            <w:tcBorders>
              <w:top w:val="nil"/>
              <w:left w:val="nil"/>
              <w:bottom w:val="single" w:sz="4" w:space="0" w:color="auto"/>
              <w:right w:val="single" w:sz="4" w:space="0" w:color="auto"/>
            </w:tcBorders>
            <w:shd w:val="clear" w:color="000000" w:fill="D9D9D9"/>
            <w:noWrap/>
            <w:vAlign w:val="bottom"/>
            <w:hideMark/>
          </w:tcPr>
          <w:p w14:paraId="13B7DD2E" w14:textId="0AAB826C"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0.004</w:t>
            </w:r>
          </w:p>
        </w:tc>
      </w:tr>
      <w:tr w:rsidR="00A327F8" w14:paraId="79C4CE8B"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F2F2F2"/>
            <w:noWrap/>
            <w:vAlign w:val="bottom"/>
            <w:hideMark/>
          </w:tcPr>
          <w:p w14:paraId="786707AA" w14:textId="39F81942"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 </w:t>
            </w:r>
          </w:p>
        </w:tc>
        <w:tc>
          <w:tcPr>
            <w:tcW w:w="1530" w:type="dxa"/>
            <w:tcBorders>
              <w:top w:val="nil"/>
              <w:left w:val="nil"/>
              <w:bottom w:val="single" w:sz="4" w:space="0" w:color="auto"/>
              <w:right w:val="nil"/>
            </w:tcBorders>
            <w:shd w:val="clear" w:color="000000" w:fill="F2F2F2"/>
            <w:noWrap/>
            <w:vAlign w:val="bottom"/>
            <w:hideMark/>
          </w:tcPr>
          <w:p w14:paraId="239DF8E6" w14:textId="26B4F97F"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 xml:space="preserve"> (2-tailed) p= </w:t>
            </w:r>
          </w:p>
        </w:tc>
        <w:tc>
          <w:tcPr>
            <w:tcW w:w="1080" w:type="dxa"/>
            <w:tcBorders>
              <w:top w:val="nil"/>
              <w:left w:val="single" w:sz="4" w:space="0" w:color="auto"/>
              <w:bottom w:val="single" w:sz="4" w:space="0" w:color="auto"/>
              <w:right w:val="single" w:sz="4" w:space="0" w:color="auto"/>
            </w:tcBorders>
            <w:shd w:val="clear" w:color="000000" w:fill="F2F2F2"/>
            <w:noWrap/>
            <w:vAlign w:val="bottom"/>
            <w:hideMark/>
          </w:tcPr>
          <w:p w14:paraId="7E625802" w14:textId="77618EC4"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0.859</w:t>
            </w:r>
          </w:p>
        </w:tc>
        <w:tc>
          <w:tcPr>
            <w:tcW w:w="1170" w:type="dxa"/>
            <w:tcBorders>
              <w:top w:val="nil"/>
              <w:left w:val="nil"/>
              <w:bottom w:val="single" w:sz="4" w:space="0" w:color="auto"/>
              <w:right w:val="single" w:sz="4" w:space="0" w:color="auto"/>
            </w:tcBorders>
            <w:shd w:val="clear" w:color="000000" w:fill="F2F2F2"/>
            <w:noWrap/>
            <w:vAlign w:val="bottom"/>
            <w:hideMark/>
          </w:tcPr>
          <w:p w14:paraId="1DD7375F" w14:textId="76403194"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0.694</w:t>
            </w:r>
          </w:p>
        </w:tc>
        <w:tc>
          <w:tcPr>
            <w:tcW w:w="1170" w:type="dxa"/>
            <w:tcBorders>
              <w:top w:val="nil"/>
              <w:left w:val="nil"/>
              <w:bottom w:val="single" w:sz="4" w:space="0" w:color="auto"/>
              <w:right w:val="single" w:sz="4" w:space="0" w:color="auto"/>
            </w:tcBorders>
            <w:shd w:val="clear" w:color="000000" w:fill="F2F2F2"/>
            <w:noWrap/>
            <w:vAlign w:val="bottom"/>
            <w:hideMark/>
          </w:tcPr>
          <w:p w14:paraId="6473E7B0" w14:textId="7974A245"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0.919</w:t>
            </w:r>
          </w:p>
        </w:tc>
        <w:tc>
          <w:tcPr>
            <w:tcW w:w="1170" w:type="dxa"/>
            <w:tcBorders>
              <w:top w:val="nil"/>
              <w:left w:val="nil"/>
              <w:bottom w:val="single" w:sz="4" w:space="0" w:color="auto"/>
              <w:right w:val="single" w:sz="4" w:space="0" w:color="auto"/>
            </w:tcBorders>
            <w:shd w:val="clear" w:color="000000" w:fill="F2F2F2"/>
            <w:noWrap/>
            <w:vAlign w:val="bottom"/>
            <w:hideMark/>
          </w:tcPr>
          <w:p w14:paraId="4D8C4346" w14:textId="407ACC4C"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0.873</w:t>
            </w:r>
          </w:p>
        </w:tc>
        <w:tc>
          <w:tcPr>
            <w:tcW w:w="1260" w:type="dxa"/>
            <w:tcBorders>
              <w:top w:val="nil"/>
              <w:left w:val="nil"/>
              <w:bottom w:val="single" w:sz="4" w:space="0" w:color="auto"/>
              <w:right w:val="single" w:sz="4" w:space="0" w:color="auto"/>
            </w:tcBorders>
            <w:shd w:val="clear" w:color="000000" w:fill="F2F2F2"/>
            <w:noWrap/>
            <w:vAlign w:val="bottom"/>
            <w:hideMark/>
          </w:tcPr>
          <w:p w14:paraId="18FDA355" w14:textId="09D7F8C1"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0.87</w:t>
            </w:r>
          </w:p>
        </w:tc>
        <w:tc>
          <w:tcPr>
            <w:tcW w:w="1260" w:type="dxa"/>
            <w:tcBorders>
              <w:top w:val="nil"/>
              <w:left w:val="nil"/>
              <w:bottom w:val="single" w:sz="4" w:space="0" w:color="auto"/>
              <w:right w:val="single" w:sz="4" w:space="0" w:color="auto"/>
            </w:tcBorders>
            <w:shd w:val="clear" w:color="000000" w:fill="F2F2F2"/>
            <w:noWrap/>
            <w:vAlign w:val="bottom"/>
            <w:hideMark/>
          </w:tcPr>
          <w:p w14:paraId="556FB19E" w14:textId="5B21520D"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0.668</w:t>
            </w:r>
          </w:p>
        </w:tc>
        <w:tc>
          <w:tcPr>
            <w:tcW w:w="1170" w:type="dxa"/>
            <w:tcBorders>
              <w:top w:val="nil"/>
              <w:left w:val="nil"/>
              <w:bottom w:val="single" w:sz="4" w:space="0" w:color="auto"/>
              <w:right w:val="single" w:sz="4" w:space="0" w:color="auto"/>
            </w:tcBorders>
            <w:shd w:val="clear" w:color="000000" w:fill="F2F2F2"/>
            <w:noWrap/>
            <w:vAlign w:val="bottom"/>
            <w:hideMark/>
          </w:tcPr>
          <w:p w14:paraId="38FDEE03" w14:textId="7ACAD273"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0.884</w:t>
            </w:r>
          </w:p>
        </w:tc>
        <w:tc>
          <w:tcPr>
            <w:tcW w:w="1350" w:type="dxa"/>
            <w:tcBorders>
              <w:top w:val="nil"/>
              <w:left w:val="nil"/>
              <w:bottom w:val="single" w:sz="4" w:space="0" w:color="auto"/>
              <w:right w:val="single" w:sz="4" w:space="0" w:color="auto"/>
            </w:tcBorders>
            <w:shd w:val="clear" w:color="000000" w:fill="F2F2F2"/>
            <w:noWrap/>
            <w:vAlign w:val="bottom"/>
            <w:hideMark/>
          </w:tcPr>
          <w:p w14:paraId="00A0CD59" w14:textId="4555AA12"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0.244</w:t>
            </w:r>
          </w:p>
        </w:tc>
        <w:tc>
          <w:tcPr>
            <w:tcW w:w="1530" w:type="dxa"/>
            <w:tcBorders>
              <w:top w:val="nil"/>
              <w:left w:val="nil"/>
              <w:bottom w:val="single" w:sz="4" w:space="0" w:color="auto"/>
              <w:right w:val="single" w:sz="4" w:space="0" w:color="auto"/>
            </w:tcBorders>
            <w:shd w:val="clear" w:color="000000" w:fill="F2F2F2"/>
            <w:noWrap/>
            <w:vAlign w:val="bottom"/>
            <w:hideMark/>
          </w:tcPr>
          <w:p w14:paraId="33F28428" w14:textId="4608317C"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0.953</w:t>
            </w:r>
          </w:p>
        </w:tc>
      </w:tr>
      <w:tr w:rsidR="00A327F8" w14:paraId="444E8260"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D9D9D9"/>
            <w:noWrap/>
            <w:vAlign w:val="bottom"/>
            <w:hideMark/>
          </w:tcPr>
          <w:p w14:paraId="0E3491F0" w14:textId="36DFC3C5"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Stage 8 median correct RT: Ambiguous minus unambiguous trials*</w:t>
            </w:r>
          </w:p>
        </w:tc>
        <w:tc>
          <w:tcPr>
            <w:tcW w:w="1530" w:type="dxa"/>
            <w:tcBorders>
              <w:top w:val="nil"/>
              <w:left w:val="nil"/>
              <w:bottom w:val="single" w:sz="4" w:space="0" w:color="auto"/>
              <w:right w:val="nil"/>
            </w:tcBorders>
            <w:shd w:val="clear" w:color="000000" w:fill="D9D9D9"/>
            <w:noWrap/>
            <w:vAlign w:val="bottom"/>
            <w:hideMark/>
          </w:tcPr>
          <w:p w14:paraId="11CF618F" w14:textId="09C63F82"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Pearson Correlation</w:t>
            </w:r>
          </w:p>
        </w:tc>
        <w:tc>
          <w:tcPr>
            <w:tcW w:w="1080" w:type="dxa"/>
            <w:tcBorders>
              <w:top w:val="nil"/>
              <w:left w:val="single" w:sz="4" w:space="0" w:color="auto"/>
              <w:bottom w:val="single" w:sz="4" w:space="0" w:color="auto"/>
              <w:right w:val="single" w:sz="4" w:space="0" w:color="auto"/>
            </w:tcBorders>
            <w:shd w:val="clear" w:color="000000" w:fill="D9D9D9"/>
            <w:noWrap/>
            <w:vAlign w:val="bottom"/>
            <w:hideMark/>
          </w:tcPr>
          <w:p w14:paraId="5BDE555B" w14:textId="471BF4F5"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0.002</w:t>
            </w:r>
          </w:p>
        </w:tc>
        <w:tc>
          <w:tcPr>
            <w:tcW w:w="1170" w:type="dxa"/>
            <w:tcBorders>
              <w:top w:val="nil"/>
              <w:left w:val="nil"/>
              <w:bottom w:val="single" w:sz="4" w:space="0" w:color="auto"/>
              <w:right w:val="single" w:sz="4" w:space="0" w:color="auto"/>
            </w:tcBorders>
            <w:shd w:val="clear" w:color="000000" w:fill="D9D9D9"/>
            <w:noWrap/>
            <w:vAlign w:val="bottom"/>
            <w:hideMark/>
          </w:tcPr>
          <w:p w14:paraId="7B7D7CEA" w14:textId="5E00B8FB" w:rsidR="00A327F8" w:rsidRPr="00BB133E" w:rsidRDefault="00A327F8" w:rsidP="00960AB8">
            <w:pPr>
              <w:jc w:val="right"/>
              <w:rPr>
                <w:rFonts w:ascii="Calibri" w:eastAsia="Times New Roman" w:hAnsi="Calibri"/>
                <w:color w:val="000000"/>
              </w:rPr>
            </w:pPr>
            <w:r>
              <w:rPr>
                <w:rFonts w:ascii="Calibri" w:eastAsia="Times New Roman" w:hAnsi="Calibri"/>
                <w:color w:val="000000"/>
              </w:rPr>
              <w:t>0.01</w:t>
            </w:r>
          </w:p>
        </w:tc>
        <w:tc>
          <w:tcPr>
            <w:tcW w:w="1170" w:type="dxa"/>
            <w:tcBorders>
              <w:top w:val="nil"/>
              <w:left w:val="nil"/>
              <w:bottom w:val="single" w:sz="4" w:space="0" w:color="auto"/>
              <w:right w:val="single" w:sz="4" w:space="0" w:color="auto"/>
            </w:tcBorders>
            <w:shd w:val="clear" w:color="000000" w:fill="D9D9D9"/>
            <w:noWrap/>
            <w:vAlign w:val="bottom"/>
            <w:hideMark/>
          </w:tcPr>
          <w:p w14:paraId="182E1CB0" w14:textId="1AEDCE67" w:rsidR="00A327F8" w:rsidRPr="00BB133E" w:rsidRDefault="00A327F8" w:rsidP="00960AB8">
            <w:pPr>
              <w:jc w:val="right"/>
              <w:rPr>
                <w:rFonts w:ascii="Calibri" w:eastAsia="Times New Roman" w:hAnsi="Calibri"/>
                <w:color w:val="000000"/>
              </w:rPr>
            </w:pPr>
            <w:r>
              <w:rPr>
                <w:rFonts w:ascii="Calibri" w:eastAsia="Times New Roman" w:hAnsi="Calibri"/>
                <w:color w:val="000000"/>
              </w:rPr>
              <w:t>-0.07</w:t>
            </w:r>
          </w:p>
        </w:tc>
        <w:tc>
          <w:tcPr>
            <w:tcW w:w="1170" w:type="dxa"/>
            <w:tcBorders>
              <w:top w:val="nil"/>
              <w:left w:val="nil"/>
              <w:bottom w:val="single" w:sz="4" w:space="0" w:color="auto"/>
              <w:right w:val="single" w:sz="4" w:space="0" w:color="auto"/>
            </w:tcBorders>
            <w:shd w:val="clear" w:color="000000" w:fill="D9D9D9"/>
            <w:noWrap/>
            <w:vAlign w:val="bottom"/>
            <w:hideMark/>
          </w:tcPr>
          <w:p w14:paraId="3C0F5332" w14:textId="0B4B6354" w:rsidR="00A327F8" w:rsidRPr="00BB133E" w:rsidRDefault="00A327F8" w:rsidP="00960AB8">
            <w:pPr>
              <w:jc w:val="right"/>
              <w:rPr>
                <w:rFonts w:ascii="Calibri" w:eastAsia="Times New Roman" w:hAnsi="Calibri"/>
                <w:color w:val="000000"/>
              </w:rPr>
            </w:pPr>
            <w:r>
              <w:rPr>
                <w:rFonts w:ascii="Calibri" w:eastAsia="Times New Roman" w:hAnsi="Calibri"/>
                <w:color w:val="000000"/>
              </w:rPr>
              <w:t>-0.0</w:t>
            </w:r>
            <w:r w:rsidRPr="00BB133E">
              <w:rPr>
                <w:rFonts w:ascii="Calibri" w:eastAsia="Times New Roman" w:hAnsi="Calibri"/>
                <w:color w:val="000000"/>
              </w:rPr>
              <w:t>6</w:t>
            </w:r>
          </w:p>
        </w:tc>
        <w:tc>
          <w:tcPr>
            <w:tcW w:w="1260" w:type="dxa"/>
            <w:tcBorders>
              <w:top w:val="nil"/>
              <w:left w:val="nil"/>
              <w:bottom w:val="single" w:sz="4" w:space="0" w:color="auto"/>
              <w:right w:val="single" w:sz="4" w:space="0" w:color="auto"/>
            </w:tcBorders>
            <w:shd w:val="clear" w:color="000000" w:fill="D9D9D9"/>
            <w:noWrap/>
            <w:vAlign w:val="bottom"/>
            <w:hideMark/>
          </w:tcPr>
          <w:p w14:paraId="32F7750A" w14:textId="1A0404FB" w:rsidR="00A327F8" w:rsidRPr="00BB133E" w:rsidRDefault="00A327F8" w:rsidP="00960AB8">
            <w:pPr>
              <w:jc w:val="right"/>
              <w:rPr>
                <w:rFonts w:ascii="Calibri" w:eastAsia="Times New Roman" w:hAnsi="Calibri"/>
                <w:color w:val="000000"/>
              </w:rPr>
            </w:pPr>
            <w:r>
              <w:rPr>
                <w:rFonts w:ascii="Calibri" w:eastAsia="Times New Roman" w:hAnsi="Calibri"/>
                <w:color w:val="000000"/>
              </w:rPr>
              <w:t>-0.02</w:t>
            </w:r>
          </w:p>
        </w:tc>
        <w:tc>
          <w:tcPr>
            <w:tcW w:w="1260" w:type="dxa"/>
            <w:tcBorders>
              <w:top w:val="nil"/>
              <w:left w:val="nil"/>
              <w:bottom w:val="single" w:sz="4" w:space="0" w:color="auto"/>
              <w:right w:val="single" w:sz="4" w:space="0" w:color="auto"/>
            </w:tcBorders>
            <w:shd w:val="clear" w:color="000000" w:fill="D9D9D9"/>
            <w:noWrap/>
            <w:vAlign w:val="bottom"/>
            <w:hideMark/>
          </w:tcPr>
          <w:p w14:paraId="5A51CC3C" w14:textId="53FB1DFB" w:rsidR="00A327F8" w:rsidRPr="00BB133E" w:rsidRDefault="00A327F8" w:rsidP="00960AB8">
            <w:pPr>
              <w:jc w:val="right"/>
              <w:rPr>
                <w:rFonts w:ascii="Calibri" w:eastAsia="Times New Roman" w:hAnsi="Calibri"/>
                <w:color w:val="000000"/>
              </w:rPr>
            </w:pPr>
            <w:r>
              <w:rPr>
                <w:rFonts w:ascii="Calibri" w:eastAsia="Times New Roman" w:hAnsi="Calibri"/>
                <w:color w:val="000000"/>
              </w:rPr>
              <w:t>0.09</w:t>
            </w:r>
          </w:p>
        </w:tc>
        <w:tc>
          <w:tcPr>
            <w:tcW w:w="1170" w:type="dxa"/>
            <w:tcBorders>
              <w:top w:val="nil"/>
              <w:left w:val="nil"/>
              <w:bottom w:val="single" w:sz="4" w:space="0" w:color="auto"/>
              <w:right w:val="single" w:sz="4" w:space="0" w:color="auto"/>
            </w:tcBorders>
            <w:shd w:val="clear" w:color="000000" w:fill="D9D9D9"/>
            <w:noWrap/>
            <w:vAlign w:val="bottom"/>
            <w:hideMark/>
          </w:tcPr>
          <w:p w14:paraId="0F14FE34" w14:textId="72073331" w:rsidR="00A327F8" w:rsidRPr="00BB133E" w:rsidRDefault="00A327F8" w:rsidP="00960AB8">
            <w:pPr>
              <w:jc w:val="right"/>
              <w:rPr>
                <w:rFonts w:ascii="Calibri" w:eastAsia="Times New Roman" w:hAnsi="Calibri"/>
                <w:color w:val="000000"/>
              </w:rPr>
            </w:pPr>
            <w:r>
              <w:rPr>
                <w:rFonts w:ascii="Calibri" w:eastAsia="Times New Roman" w:hAnsi="Calibri"/>
                <w:color w:val="000000"/>
              </w:rPr>
              <w:t>-0.05</w:t>
            </w:r>
          </w:p>
        </w:tc>
        <w:tc>
          <w:tcPr>
            <w:tcW w:w="1350" w:type="dxa"/>
            <w:tcBorders>
              <w:top w:val="nil"/>
              <w:left w:val="nil"/>
              <w:bottom w:val="single" w:sz="4" w:space="0" w:color="auto"/>
              <w:right w:val="single" w:sz="4" w:space="0" w:color="auto"/>
            </w:tcBorders>
            <w:shd w:val="clear" w:color="000000" w:fill="D9D9D9"/>
            <w:noWrap/>
            <w:vAlign w:val="bottom"/>
            <w:hideMark/>
          </w:tcPr>
          <w:p w14:paraId="3368D3A7" w14:textId="5C813317" w:rsidR="00A327F8" w:rsidRPr="00BB133E" w:rsidRDefault="00A327F8" w:rsidP="00960AB8">
            <w:pPr>
              <w:jc w:val="right"/>
              <w:rPr>
                <w:rFonts w:ascii="Calibri" w:eastAsia="Times New Roman" w:hAnsi="Calibri"/>
                <w:color w:val="000000"/>
              </w:rPr>
            </w:pPr>
            <w:r>
              <w:rPr>
                <w:rFonts w:ascii="Calibri" w:eastAsia="Times New Roman" w:hAnsi="Calibri"/>
                <w:color w:val="000000"/>
              </w:rPr>
              <w:t>-0.04</w:t>
            </w:r>
          </w:p>
        </w:tc>
        <w:tc>
          <w:tcPr>
            <w:tcW w:w="1530" w:type="dxa"/>
            <w:tcBorders>
              <w:top w:val="nil"/>
              <w:left w:val="nil"/>
              <w:bottom w:val="single" w:sz="4" w:space="0" w:color="auto"/>
              <w:right w:val="single" w:sz="4" w:space="0" w:color="auto"/>
            </w:tcBorders>
            <w:shd w:val="clear" w:color="000000" w:fill="D9D9D9"/>
            <w:noWrap/>
            <w:vAlign w:val="bottom"/>
            <w:hideMark/>
          </w:tcPr>
          <w:p w14:paraId="578C8170" w14:textId="6F4E3514" w:rsidR="00A327F8" w:rsidRPr="00BB133E" w:rsidRDefault="00A327F8" w:rsidP="00960AB8">
            <w:pPr>
              <w:jc w:val="right"/>
              <w:rPr>
                <w:rFonts w:ascii="Calibri" w:eastAsia="Times New Roman" w:hAnsi="Calibri"/>
                <w:color w:val="000000"/>
              </w:rPr>
            </w:pPr>
            <w:r>
              <w:rPr>
                <w:rFonts w:ascii="Calibri" w:eastAsia="Times New Roman" w:hAnsi="Calibri"/>
                <w:color w:val="000000"/>
              </w:rPr>
              <w:t>-0.03</w:t>
            </w:r>
          </w:p>
        </w:tc>
      </w:tr>
      <w:tr w:rsidR="00A327F8" w14:paraId="0202F62C"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F2F2F2"/>
            <w:noWrap/>
            <w:vAlign w:val="bottom"/>
            <w:hideMark/>
          </w:tcPr>
          <w:p w14:paraId="12EC6ACE" w14:textId="7C0930A5"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 </w:t>
            </w:r>
          </w:p>
        </w:tc>
        <w:tc>
          <w:tcPr>
            <w:tcW w:w="1530" w:type="dxa"/>
            <w:tcBorders>
              <w:top w:val="nil"/>
              <w:left w:val="nil"/>
              <w:bottom w:val="single" w:sz="4" w:space="0" w:color="auto"/>
              <w:right w:val="nil"/>
            </w:tcBorders>
            <w:shd w:val="clear" w:color="000000" w:fill="F2F2F2"/>
            <w:noWrap/>
            <w:vAlign w:val="bottom"/>
            <w:hideMark/>
          </w:tcPr>
          <w:p w14:paraId="12CA10B8" w14:textId="0D403CCF"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 xml:space="preserve"> (2-tailed) p= </w:t>
            </w:r>
          </w:p>
        </w:tc>
        <w:tc>
          <w:tcPr>
            <w:tcW w:w="1080" w:type="dxa"/>
            <w:tcBorders>
              <w:top w:val="nil"/>
              <w:left w:val="single" w:sz="4" w:space="0" w:color="auto"/>
              <w:bottom w:val="single" w:sz="4" w:space="0" w:color="auto"/>
              <w:right w:val="single" w:sz="4" w:space="0" w:color="auto"/>
            </w:tcBorders>
            <w:shd w:val="clear" w:color="000000" w:fill="F2F2F2"/>
            <w:noWrap/>
            <w:vAlign w:val="bottom"/>
            <w:hideMark/>
          </w:tcPr>
          <w:p w14:paraId="6CF018F1" w14:textId="10DCBDF6"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0.97</w:t>
            </w:r>
          </w:p>
        </w:tc>
        <w:tc>
          <w:tcPr>
            <w:tcW w:w="1170" w:type="dxa"/>
            <w:tcBorders>
              <w:top w:val="nil"/>
              <w:left w:val="nil"/>
              <w:bottom w:val="single" w:sz="4" w:space="0" w:color="auto"/>
              <w:right w:val="single" w:sz="4" w:space="0" w:color="auto"/>
            </w:tcBorders>
            <w:shd w:val="clear" w:color="000000" w:fill="F2F2F2"/>
            <w:noWrap/>
            <w:vAlign w:val="bottom"/>
            <w:hideMark/>
          </w:tcPr>
          <w:p w14:paraId="51F9B4EF" w14:textId="0EE3AB18"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0.831</w:t>
            </w:r>
          </w:p>
        </w:tc>
        <w:tc>
          <w:tcPr>
            <w:tcW w:w="1170" w:type="dxa"/>
            <w:tcBorders>
              <w:top w:val="nil"/>
              <w:left w:val="nil"/>
              <w:bottom w:val="single" w:sz="4" w:space="0" w:color="auto"/>
              <w:right w:val="single" w:sz="4" w:space="0" w:color="auto"/>
            </w:tcBorders>
            <w:shd w:val="clear" w:color="000000" w:fill="F2F2F2"/>
            <w:noWrap/>
            <w:vAlign w:val="bottom"/>
            <w:hideMark/>
          </w:tcPr>
          <w:p w14:paraId="739F1781" w14:textId="35E0B37E"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0.27</w:t>
            </w:r>
          </w:p>
        </w:tc>
        <w:tc>
          <w:tcPr>
            <w:tcW w:w="1170" w:type="dxa"/>
            <w:tcBorders>
              <w:top w:val="nil"/>
              <w:left w:val="nil"/>
              <w:bottom w:val="single" w:sz="4" w:space="0" w:color="auto"/>
              <w:right w:val="single" w:sz="4" w:space="0" w:color="auto"/>
            </w:tcBorders>
            <w:shd w:val="clear" w:color="000000" w:fill="F2F2F2"/>
            <w:noWrap/>
            <w:vAlign w:val="bottom"/>
            <w:hideMark/>
          </w:tcPr>
          <w:p w14:paraId="3955922C" w14:textId="692C1C46"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0.371</w:t>
            </w:r>
          </w:p>
        </w:tc>
        <w:tc>
          <w:tcPr>
            <w:tcW w:w="1260" w:type="dxa"/>
            <w:tcBorders>
              <w:top w:val="nil"/>
              <w:left w:val="nil"/>
              <w:bottom w:val="single" w:sz="4" w:space="0" w:color="auto"/>
              <w:right w:val="single" w:sz="4" w:space="0" w:color="auto"/>
            </w:tcBorders>
            <w:shd w:val="clear" w:color="000000" w:fill="F2F2F2"/>
            <w:noWrap/>
            <w:vAlign w:val="bottom"/>
            <w:hideMark/>
          </w:tcPr>
          <w:p w14:paraId="22D56173" w14:textId="772D81A9"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0.813</w:t>
            </w:r>
          </w:p>
        </w:tc>
        <w:tc>
          <w:tcPr>
            <w:tcW w:w="1260" w:type="dxa"/>
            <w:tcBorders>
              <w:top w:val="nil"/>
              <w:left w:val="nil"/>
              <w:bottom w:val="single" w:sz="4" w:space="0" w:color="auto"/>
              <w:right w:val="single" w:sz="4" w:space="0" w:color="auto"/>
            </w:tcBorders>
            <w:shd w:val="clear" w:color="000000" w:fill="F2F2F2"/>
            <w:noWrap/>
            <w:vAlign w:val="bottom"/>
            <w:hideMark/>
          </w:tcPr>
          <w:p w14:paraId="6F084CD8" w14:textId="0F0C155B"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0.136</w:t>
            </w:r>
          </w:p>
        </w:tc>
        <w:tc>
          <w:tcPr>
            <w:tcW w:w="1170" w:type="dxa"/>
            <w:tcBorders>
              <w:top w:val="nil"/>
              <w:left w:val="nil"/>
              <w:bottom w:val="single" w:sz="4" w:space="0" w:color="auto"/>
              <w:right w:val="single" w:sz="4" w:space="0" w:color="auto"/>
            </w:tcBorders>
            <w:shd w:val="clear" w:color="000000" w:fill="F2F2F2"/>
            <w:noWrap/>
            <w:vAlign w:val="bottom"/>
            <w:hideMark/>
          </w:tcPr>
          <w:p w14:paraId="2C78F308" w14:textId="420704DE"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0.402</w:t>
            </w:r>
          </w:p>
        </w:tc>
        <w:tc>
          <w:tcPr>
            <w:tcW w:w="1350" w:type="dxa"/>
            <w:tcBorders>
              <w:top w:val="nil"/>
              <w:left w:val="nil"/>
              <w:bottom w:val="single" w:sz="4" w:space="0" w:color="auto"/>
              <w:right w:val="single" w:sz="4" w:space="0" w:color="auto"/>
            </w:tcBorders>
            <w:shd w:val="clear" w:color="000000" w:fill="F2F2F2"/>
            <w:noWrap/>
            <w:vAlign w:val="bottom"/>
            <w:hideMark/>
          </w:tcPr>
          <w:p w14:paraId="3710376C" w14:textId="52AB4F86"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0.555</w:t>
            </w:r>
          </w:p>
        </w:tc>
        <w:tc>
          <w:tcPr>
            <w:tcW w:w="1530" w:type="dxa"/>
            <w:tcBorders>
              <w:top w:val="nil"/>
              <w:left w:val="nil"/>
              <w:bottom w:val="single" w:sz="4" w:space="0" w:color="auto"/>
              <w:right w:val="single" w:sz="4" w:space="0" w:color="auto"/>
            </w:tcBorders>
            <w:shd w:val="clear" w:color="000000" w:fill="F2F2F2"/>
            <w:noWrap/>
            <w:vAlign w:val="bottom"/>
            <w:hideMark/>
          </w:tcPr>
          <w:p w14:paraId="042B08F3" w14:textId="2DEB89B8"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0.687</w:t>
            </w:r>
          </w:p>
        </w:tc>
      </w:tr>
      <w:tr w:rsidR="00A327F8" w14:paraId="255C9D4F"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D9D9D9"/>
            <w:noWrap/>
            <w:vAlign w:val="bottom"/>
            <w:hideMark/>
          </w:tcPr>
          <w:p w14:paraId="46AAA9AF" w14:textId="21D7F96A"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Highest level with 3 or more incorrect</w:t>
            </w:r>
          </w:p>
        </w:tc>
        <w:tc>
          <w:tcPr>
            <w:tcW w:w="1530" w:type="dxa"/>
            <w:tcBorders>
              <w:top w:val="nil"/>
              <w:left w:val="nil"/>
              <w:bottom w:val="single" w:sz="4" w:space="0" w:color="auto"/>
              <w:right w:val="nil"/>
            </w:tcBorders>
            <w:shd w:val="clear" w:color="000000" w:fill="D9D9D9"/>
            <w:noWrap/>
            <w:vAlign w:val="bottom"/>
            <w:hideMark/>
          </w:tcPr>
          <w:p w14:paraId="1C3C8528" w14:textId="7ED81A31"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Pearson Correlation</w:t>
            </w:r>
          </w:p>
        </w:tc>
        <w:tc>
          <w:tcPr>
            <w:tcW w:w="1080" w:type="dxa"/>
            <w:tcBorders>
              <w:top w:val="nil"/>
              <w:left w:val="single" w:sz="4" w:space="0" w:color="auto"/>
              <w:bottom w:val="single" w:sz="4" w:space="0" w:color="auto"/>
              <w:right w:val="single" w:sz="4" w:space="0" w:color="auto"/>
            </w:tcBorders>
            <w:shd w:val="clear" w:color="000000" w:fill="D9D9D9"/>
            <w:noWrap/>
            <w:vAlign w:val="bottom"/>
            <w:hideMark/>
          </w:tcPr>
          <w:p w14:paraId="58CD0D32" w14:textId="7C45FDCD" w:rsidR="00A327F8" w:rsidRPr="00BB133E" w:rsidRDefault="00A327F8" w:rsidP="00960AB8">
            <w:pPr>
              <w:jc w:val="right"/>
              <w:rPr>
                <w:rFonts w:ascii="Calibri" w:eastAsia="Times New Roman" w:hAnsi="Calibri"/>
                <w:color w:val="000000"/>
              </w:rPr>
            </w:pPr>
            <w:r>
              <w:rPr>
                <w:rFonts w:ascii="Calibri" w:eastAsia="Times New Roman" w:hAnsi="Calibri"/>
                <w:color w:val="000000"/>
              </w:rPr>
              <w:t>-0.04</w:t>
            </w:r>
          </w:p>
        </w:tc>
        <w:tc>
          <w:tcPr>
            <w:tcW w:w="1170" w:type="dxa"/>
            <w:tcBorders>
              <w:top w:val="nil"/>
              <w:left w:val="nil"/>
              <w:bottom w:val="single" w:sz="4" w:space="0" w:color="auto"/>
              <w:right w:val="single" w:sz="4" w:space="0" w:color="auto"/>
            </w:tcBorders>
            <w:shd w:val="clear" w:color="000000" w:fill="D9D9D9"/>
            <w:noWrap/>
            <w:vAlign w:val="bottom"/>
            <w:hideMark/>
          </w:tcPr>
          <w:p w14:paraId="4D8023CF" w14:textId="7809E7B2" w:rsidR="00A327F8" w:rsidRPr="00BB133E" w:rsidRDefault="00A327F8" w:rsidP="00960AB8">
            <w:pPr>
              <w:jc w:val="right"/>
              <w:rPr>
                <w:rFonts w:ascii="Calibri" w:eastAsia="Times New Roman" w:hAnsi="Calibri"/>
                <w:color w:val="000000"/>
              </w:rPr>
            </w:pPr>
            <w:r>
              <w:rPr>
                <w:rFonts w:ascii="Calibri" w:eastAsia="Times New Roman" w:hAnsi="Calibri"/>
                <w:color w:val="000000"/>
              </w:rPr>
              <w:t>-0.02</w:t>
            </w:r>
          </w:p>
        </w:tc>
        <w:tc>
          <w:tcPr>
            <w:tcW w:w="1170" w:type="dxa"/>
            <w:tcBorders>
              <w:top w:val="nil"/>
              <w:left w:val="nil"/>
              <w:bottom w:val="single" w:sz="4" w:space="0" w:color="auto"/>
              <w:right w:val="single" w:sz="4" w:space="0" w:color="auto"/>
            </w:tcBorders>
            <w:shd w:val="clear" w:color="000000" w:fill="D9D9D9"/>
            <w:noWrap/>
            <w:vAlign w:val="bottom"/>
            <w:hideMark/>
          </w:tcPr>
          <w:p w14:paraId="47EAA493" w14:textId="40A83D0E" w:rsidR="00A327F8" w:rsidRPr="00BB133E" w:rsidRDefault="00A327F8" w:rsidP="00960AB8">
            <w:pPr>
              <w:jc w:val="right"/>
              <w:rPr>
                <w:rFonts w:ascii="Calibri" w:eastAsia="Times New Roman" w:hAnsi="Calibri"/>
                <w:color w:val="000000"/>
              </w:rPr>
            </w:pPr>
            <w:r>
              <w:rPr>
                <w:rFonts w:ascii="Calibri" w:eastAsia="Times New Roman" w:hAnsi="Calibri"/>
                <w:color w:val="000000"/>
              </w:rPr>
              <w:t>-0.0</w:t>
            </w:r>
            <w:r w:rsidRPr="00BB133E">
              <w:rPr>
                <w:rFonts w:ascii="Calibri" w:eastAsia="Times New Roman" w:hAnsi="Calibri"/>
                <w:color w:val="000000"/>
              </w:rPr>
              <w:t>5</w:t>
            </w:r>
          </w:p>
        </w:tc>
        <w:tc>
          <w:tcPr>
            <w:tcW w:w="1170" w:type="dxa"/>
            <w:tcBorders>
              <w:top w:val="nil"/>
              <w:left w:val="nil"/>
              <w:bottom w:val="single" w:sz="4" w:space="0" w:color="auto"/>
              <w:right w:val="single" w:sz="4" w:space="0" w:color="auto"/>
            </w:tcBorders>
            <w:shd w:val="clear" w:color="000000" w:fill="D9D9D9"/>
            <w:noWrap/>
            <w:vAlign w:val="bottom"/>
            <w:hideMark/>
          </w:tcPr>
          <w:p w14:paraId="0FB87638" w14:textId="2118E263" w:rsidR="00A327F8" w:rsidRPr="00BB133E" w:rsidRDefault="00A327F8" w:rsidP="00960AB8">
            <w:pPr>
              <w:jc w:val="right"/>
              <w:rPr>
                <w:rFonts w:ascii="Calibri" w:eastAsia="Times New Roman" w:hAnsi="Calibri"/>
                <w:color w:val="000000"/>
              </w:rPr>
            </w:pPr>
            <w:r>
              <w:rPr>
                <w:rFonts w:ascii="Calibri" w:eastAsia="Times New Roman" w:hAnsi="Calibri"/>
                <w:color w:val="000000"/>
              </w:rPr>
              <w:t>-0.03</w:t>
            </w:r>
          </w:p>
        </w:tc>
        <w:tc>
          <w:tcPr>
            <w:tcW w:w="1260" w:type="dxa"/>
            <w:tcBorders>
              <w:top w:val="nil"/>
              <w:left w:val="nil"/>
              <w:bottom w:val="single" w:sz="4" w:space="0" w:color="auto"/>
              <w:right w:val="single" w:sz="4" w:space="0" w:color="auto"/>
            </w:tcBorders>
            <w:shd w:val="clear" w:color="000000" w:fill="D9D9D9"/>
            <w:noWrap/>
            <w:vAlign w:val="bottom"/>
            <w:hideMark/>
          </w:tcPr>
          <w:p w14:paraId="329BFB84" w14:textId="073930CD"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-0.008</w:t>
            </w:r>
          </w:p>
        </w:tc>
        <w:tc>
          <w:tcPr>
            <w:tcW w:w="1260" w:type="dxa"/>
            <w:tcBorders>
              <w:top w:val="nil"/>
              <w:left w:val="nil"/>
              <w:bottom w:val="single" w:sz="4" w:space="0" w:color="auto"/>
              <w:right w:val="single" w:sz="4" w:space="0" w:color="auto"/>
            </w:tcBorders>
            <w:shd w:val="clear" w:color="000000" w:fill="D9D9D9"/>
            <w:noWrap/>
            <w:vAlign w:val="bottom"/>
            <w:hideMark/>
          </w:tcPr>
          <w:p w14:paraId="250CC122" w14:textId="1E3301D8" w:rsidR="00A327F8" w:rsidRPr="00BB133E" w:rsidRDefault="00A327F8" w:rsidP="00960AB8">
            <w:pPr>
              <w:jc w:val="right"/>
              <w:rPr>
                <w:rFonts w:ascii="Calibri" w:eastAsia="Times New Roman" w:hAnsi="Calibri"/>
                <w:color w:val="000000"/>
              </w:rPr>
            </w:pPr>
            <w:r>
              <w:rPr>
                <w:rFonts w:ascii="Calibri" w:eastAsia="Times New Roman" w:hAnsi="Calibri"/>
                <w:color w:val="000000"/>
              </w:rPr>
              <w:t>0.07</w:t>
            </w:r>
          </w:p>
        </w:tc>
        <w:tc>
          <w:tcPr>
            <w:tcW w:w="1170" w:type="dxa"/>
            <w:tcBorders>
              <w:top w:val="nil"/>
              <w:left w:val="nil"/>
              <w:bottom w:val="single" w:sz="4" w:space="0" w:color="auto"/>
              <w:right w:val="single" w:sz="4" w:space="0" w:color="auto"/>
            </w:tcBorders>
            <w:shd w:val="clear" w:color="000000" w:fill="D9D9D9"/>
            <w:noWrap/>
            <w:vAlign w:val="bottom"/>
            <w:hideMark/>
          </w:tcPr>
          <w:p w14:paraId="755A0872" w14:textId="47E1EB75" w:rsidR="00A327F8" w:rsidRPr="00BB133E" w:rsidRDefault="00A327F8" w:rsidP="00960AB8">
            <w:pPr>
              <w:jc w:val="right"/>
              <w:rPr>
                <w:rFonts w:ascii="Calibri" w:eastAsia="Times New Roman" w:hAnsi="Calibri"/>
                <w:color w:val="000000"/>
              </w:rPr>
            </w:pPr>
            <w:r>
              <w:rPr>
                <w:rFonts w:ascii="Calibri" w:eastAsia="Times New Roman" w:hAnsi="Calibri"/>
                <w:color w:val="000000"/>
              </w:rPr>
              <w:t>0.10</w:t>
            </w:r>
          </w:p>
        </w:tc>
        <w:tc>
          <w:tcPr>
            <w:tcW w:w="1350" w:type="dxa"/>
            <w:tcBorders>
              <w:top w:val="nil"/>
              <w:left w:val="nil"/>
              <w:bottom w:val="single" w:sz="4" w:space="0" w:color="auto"/>
              <w:right w:val="single" w:sz="4" w:space="0" w:color="auto"/>
            </w:tcBorders>
            <w:shd w:val="clear" w:color="000000" w:fill="D9D9D9"/>
            <w:noWrap/>
            <w:vAlign w:val="bottom"/>
            <w:hideMark/>
          </w:tcPr>
          <w:p w14:paraId="1A02E81D" w14:textId="06E0C689"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0.1</w:t>
            </w:r>
            <w:r>
              <w:rPr>
                <w:rFonts w:ascii="Calibri" w:eastAsia="Times New Roman" w:hAnsi="Calibri"/>
                <w:color w:val="000000"/>
              </w:rPr>
              <w:t>0</w:t>
            </w:r>
          </w:p>
        </w:tc>
        <w:tc>
          <w:tcPr>
            <w:tcW w:w="1530" w:type="dxa"/>
            <w:tcBorders>
              <w:top w:val="nil"/>
              <w:left w:val="nil"/>
              <w:bottom w:val="single" w:sz="4" w:space="0" w:color="auto"/>
              <w:right w:val="single" w:sz="4" w:space="0" w:color="auto"/>
            </w:tcBorders>
            <w:shd w:val="clear" w:color="000000" w:fill="D9D9D9"/>
            <w:noWrap/>
            <w:vAlign w:val="bottom"/>
            <w:hideMark/>
          </w:tcPr>
          <w:p w14:paraId="7C8F6D2F" w14:textId="74F0A5F2" w:rsidR="00A327F8" w:rsidRPr="00BB133E" w:rsidRDefault="00A327F8" w:rsidP="00960AB8">
            <w:pPr>
              <w:jc w:val="right"/>
              <w:rPr>
                <w:rFonts w:ascii="Calibri" w:eastAsia="Times New Roman" w:hAnsi="Calibri"/>
                <w:color w:val="000000"/>
              </w:rPr>
            </w:pPr>
            <w:r>
              <w:rPr>
                <w:rFonts w:ascii="Calibri" w:eastAsia="Times New Roman" w:hAnsi="Calibri"/>
                <w:color w:val="000000"/>
              </w:rPr>
              <w:t>0.</w:t>
            </w:r>
            <w:r w:rsidRPr="00BB133E">
              <w:rPr>
                <w:rFonts w:ascii="Calibri" w:eastAsia="Times New Roman" w:hAnsi="Calibri"/>
                <w:color w:val="000000"/>
              </w:rPr>
              <w:t>11</w:t>
            </w:r>
          </w:p>
        </w:tc>
      </w:tr>
      <w:tr w:rsidR="00A327F8" w14:paraId="66603C8B"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F2F2F2"/>
            <w:noWrap/>
            <w:vAlign w:val="bottom"/>
            <w:hideMark/>
          </w:tcPr>
          <w:p w14:paraId="6D0BB5A4" w14:textId="632A8220"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 </w:t>
            </w:r>
          </w:p>
        </w:tc>
        <w:tc>
          <w:tcPr>
            <w:tcW w:w="1530" w:type="dxa"/>
            <w:tcBorders>
              <w:top w:val="nil"/>
              <w:left w:val="nil"/>
              <w:bottom w:val="single" w:sz="4" w:space="0" w:color="auto"/>
              <w:right w:val="nil"/>
            </w:tcBorders>
            <w:shd w:val="clear" w:color="000000" w:fill="F2F2F2"/>
            <w:noWrap/>
            <w:vAlign w:val="bottom"/>
            <w:hideMark/>
          </w:tcPr>
          <w:p w14:paraId="75443B87" w14:textId="4CFAB769"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 xml:space="preserve"> (2-tailed) p= </w:t>
            </w:r>
          </w:p>
        </w:tc>
        <w:tc>
          <w:tcPr>
            <w:tcW w:w="1080" w:type="dxa"/>
            <w:tcBorders>
              <w:top w:val="nil"/>
              <w:left w:val="single" w:sz="4" w:space="0" w:color="auto"/>
              <w:bottom w:val="single" w:sz="4" w:space="0" w:color="auto"/>
              <w:right w:val="single" w:sz="4" w:space="0" w:color="auto"/>
            </w:tcBorders>
            <w:shd w:val="clear" w:color="000000" w:fill="F2F2F2"/>
            <w:noWrap/>
            <w:vAlign w:val="bottom"/>
            <w:hideMark/>
          </w:tcPr>
          <w:p w14:paraId="55AC9A0F" w14:textId="43853DCA"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0.556</w:t>
            </w:r>
          </w:p>
        </w:tc>
        <w:tc>
          <w:tcPr>
            <w:tcW w:w="1170" w:type="dxa"/>
            <w:tcBorders>
              <w:top w:val="nil"/>
              <w:left w:val="nil"/>
              <w:bottom w:val="single" w:sz="4" w:space="0" w:color="auto"/>
              <w:right w:val="single" w:sz="4" w:space="0" w:color="auto"/>
            </w:tcBorders>
            <w:shd w:val="clear" w:color="000000" w:fill="F2F2F2"/>
            <w:noWrap/>
            <w:vAlign w:val="bottom"/>
            <w:hideMark/>
          </w:tcPr>
          <w:p w14:paraId="599F2091" w14:textId="4749E9FF"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0.709</w:t>
            </w:r>
          </w:p>
        </w:tc>
        <w:tc>
          <w:tcPr>
            <w:tcW w:w="1170" w:type="dxa"/>
            <w:tcBorders>
              <w:top w:val="nil"/>
              <w:left w:val="nil"/>
              <w:bottom w:val="single" w:sz="4" w:space="0" w:color="auto"/>
              <w:right w:val="single" w:sz="4" w:space="0" w:color="auto"/>
            </w:tcBorders>
            <w:shd w:val="clear" w:color="000000" w:fill="F2F2F2"/>
            <w:noWrap/>
            <w:vAlign w:val="bottom"/>
            <w:hideMark/>
          </w:tcPr>
          <w:p w14:paraId="48B142D3" w14:textId="72861613"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0.456</w:t>
            </w:r>
          </w:p>
        </w:tc>
        <w:tc>
          <w:tcPr>
            <w:tcW w:w="1170" w:type="dxa"/>
            <w:tcBorders>
              <w:top w:val="nil"/>
              <w:left w:val="nil"/>
              <w:bottom w:val="single" w:sz="4" w:space="0" w:color="auto"/>
              <w:right w:val="single" w:sz="4" w:space="0" w:color="auto"/>
            </w:tcBorders>
            <w:shd w:val="clear" w:color="000000" w:fill="F2F2F2"/>
            <w:noWrap/>
            <w:vAlign w:val="bottom"/>
            <w:hideMark/>
          </w:tcPr>
          <w:p w14:paraId="535D84EC" w14:textId="1D03FEC4"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0.599</w:t>
            </w:r>
          </w:p>
        </w:tc>
        <w:tc>
          <w:tcPr>
            <w:tcW w:w="1260" w:type="dxa"/>
            <w:tcBorders>
              <w:top w:val="nil"/>
              <w:left w:val="nil"/>
              <w:bottom w:val="single" w:sz="4" w:space="0" w:color="auto"/>
              <w:right w:val="single" w:sz="4" w:space="0" w:color="auto"/>
            </w:tcBorders>
            <w:shd w:val="clear" w:color="000000" w:fill="F2F2F2"/>
            <w:noWrap/>
            <w:vAlign w:val="bottom"/>
            <w:hideMark/>
          </w:tcPr>
          <w:p w14:paraId="45C13DA2" w14:textId="76A3E748"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0.895</w:t>
            </w:r>
          </w:p>
        </w:tc>
        <w:tc>
          <w:tcPr>
            <w:tcW w:w="1260" w:type="dxa"/>
            <w:tcBorders>
              <w:top w:val="nil"/>
              <w:left w:val="nil"/>
              <w:bottom w:val="single" w:sz="4" w:space="0" w:color="auto"/>
              <w:right w:val="single" w:sz="4" w:space="0" w:color="auto"/>
            </w:tcBorders>
            <w:shd w:val="clear" w:color="000000" w:fill="F2F2F2"/>
            <w:noWrap/>
            <w:vAlign w:val="bottom"/>
            <w:hideMark/>
          </w:tcPr>
          <w:p w14:paraId="216638E9" w14:textId="7C3E38DB"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0.232</w:t>
            </w:r>
          </w:p>
        </w:tc>
        <w:tc>
          <w:tcPr>
            <w:tcW w:w="1170" w:type="dxa"/>
            <w:tcBorders>
              <w:top w:val="nil"/>
              <w:left w:val="nil"/>
              <w:bottom w:val="single" w:sz="4" w:space="0" w:color="auto"/>
              <w:right w:val="single" w:sz="4" w:space="0" w:color="auto"/>
            </w:tcBorders>
            <w:shd w:val="clear" w:color="000000" w:fill="F2F2F2"/>
            <w:noWrap/>
            <w:vAlign w:val="bottom"/>
            <w:hideMark/>
          </w:tcPr>
          <w:p w14:paraId="69A1F9F0" w14:textId="0DC47B9F"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0.097</w:t>
            </w:r>
          </w:p>
        </w:tc>
        <w:tc>
          <w:tcPr>
            <w:tcW w:w="1350" w:type="dxa"/>
            <w:tcBorders>
              <w:top w:val="nil"/>
              <w:left w:val="nil"/>
              <w:bottom w:val="single" w:sz="4" w:space="0" w:color="auto"/>
              <w:right w:val="single" w:sz="4" w:space="0" w:color="auto"/>
            </w:tcBorders>
            <w:shd w:val="clear" w:color="000000" w:fill="F2F2F2"/>
            <w:noWrap/>
            <w:vAlign w:val="bottom"/>
            <w:hideMark/>
          </w:tcPr>
          <w:p w14:paraId="05FE6E58" w14:textId="04C3A77E"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0.101</w:t>
            </w:r>
          </w:p>
        </w:tc>
        <w:tc>
          <w:tcPr>
            <w:tcW w:w="1530" w:type="dxa"/>
            <w:tcBorders>
              <w:top w:val="nil"/>
              <w:left w:val="nil"/>
              <w:bottom w:val="single" w:sz="4" w:space="0" w:color="auto"/>
              <w:right w:val="single" w:sz="4" w:space="0" w:color="auto"/>
            </w:tcBorders>
            <w:shd w:val="clear" w:color="000000" w:fill="F2F2F2"/>
            <w:noWrap/>
            <w:vAlign w:val="bottom"/>
            <w:hideMark/>
          </w:tcPr>
          <w:p w14:paraId="0CDBC6A4" w14:textId="706853F8"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0.068</w:t>
            </w:r>
          </w:p>
        </w:tc>
      </w:tr>
      <w:tr w:rsidR="00A327F8" w14:paraId="7DBDBFE8"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D9D9D9"/>
            <w:noWrap/>
            <w:vAlign w:val="bottom"/>
            <w:hideMark/>
          </w:tcPr>
          <w:p w14:paraId="14FF9ED4" w14:textId="205C3DC7"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Stage 8 percent errors: Unambiguous trials*</w:t>
            </w:r>
          </w:p>
        </w:tc>
        <w:tc>
          <w:tcPr>
            <w:tcW w:w="1530" w:type="dxa"/>
            <w:tcBorders>
              <w:top w:val="nil"/>
              <w:left w:val="nil"/>
              <w:bottom w:val="single" w:sz="4" w:space="0" w:color="auto"/>
              <w:right w:val="single" w:sz="4" w:space="0" w:color="auto"/>
            </w:tcBorders>
            <w:shd w:val="clear" w:color="000000" w:fill="D9D9D9"/>
            <w:noWrap/>
            <w:vAlign w:val="bottom"/>
            <w:hideMark/>
          </w:tcPr>
          <w:p w14:paraId="2D7CE7EF" w14:textId="4D7F10DC"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Pearson Correlation</w:t>
            </w:r>
          </w:p>
        </w:tc>
        <w:tc>
          <w:tcPr>
            <w:tcW w:w="1080" w:type="dxa"/>
            <w:tcBorders>
              <w:top w:val="nil"/>
              <w:left w:val="nil"/>
              <w:bottom w:val="single" w:sz="4" w:space="0" w:color="auto"/>
              <w:right w:val="single" w:sz="4" w:space="0" w:color="auto"/>
            </w:tcBorders>
            <w:shd w:val="clear" w:color="000000" w:fill="D9D9D9"/>
            <w:noWrap/>
            <w:vAlign w:val="bottom"/>
            <w:hideMark/>
          </w:tcPr>
          <w:p w14:paraId="2BDA8927" w14:textId="5F62C7C5" w:rsidR="00A327F8" w:rsidRPr="00BB133E" w:rsidRDefault="00A327F8" w:rsidP="00960AB8">
            <w:pPr>
              <w:jc w:val="right"/>
              <w:rPr>
                <w:rFonts w:ascii="Calibri" w:eastAsia="Times New Roman" w:hAnsi="Calibri"/>
                <w:color w:val="000000"/>
              </w:rPr>
            </w:pPr>
            <w:r>
              <w:rPr>
                <w:rFonts w:ascii="Calibri" w:eastAsia="Times New Roman" w:hAnsi="Calibri"/>
                <w:color w:val="000000"/>
              </w:rPr>
              <w:t>0.01</w:t>
            </w:r>
          </w:p>
        </w:tc>
        <w:tc>
          <w:tcPr>
            <w:tcW w:w="1170" w:type="dxa"/>
            <w:tcBorders>
              <w:top w:val="nil"/>
              <w:left w:val="nil"/>
              <w:bottom w:val="single" w:sz="4" w:space="0" w:color="auto"/>
              <w:right w:val="single" w:sz="4" w:space="0" w:color="auto"/>
            </w:tcBorders>
            <w:shd w:val="clear" w:color="000000" w:fill="D9D9D9"/>
            <w:noWrap/>
            <w:vAlign w:val="bottom"/>
            <w:hideMark/>
          </w:tcPr>
          <w:p w14:paraId="79CC6206" w14:textId="0F3F1C02" w:rsidR="00A327F8" w:rsidRPr="00BB133E" w:rsidRDefault="00A327F8" w:rsidP="00960AB8">
            <w:pPr>
              <w:jc w:val="right"/>
              <w:rPr>
                <w:rFonts w:ascii="Calibri" w:eastAsia="Times New Roman" w:hAnsi="Calibri"/>
                <w:color w:val="000000"/>
              </w:rPr>
            </w:pPr>
            <w:r>
              <w:rPr>
                <w:rFonts w:ascii="Calibri" w:eastAsia="Times New Roman" w:hAnsi="Calibri"/>
                <w:color w:val="000000"/>
              </w:rPr>
              <w:t>0.02</w:t>
            </w:r>
          </w:p>
        </w:tc>
        <w:tc>
          <w:tcPr>
            <w:tcW w:w="1170" w:type="dxa"/>
            <w:tcBorders>
              <w:top w:val="nil"/>
              <w:left w:val="nil"/>
              <w:bottom w:val="single" w:sz="4" w:space="0" w:color="auto"/>
              <w:right w:val="single" w:sz="4" w:space="0" w:color="auto"/>
            </w:tcBorders>
            <w:shd w:val="clear" w:color="000000" w:fill="D9D9D9"/>
            <w:noWrap/>
            <w:vAlign w:val="bottom"/>
            <w:hideMark/>
          </w:tcPr>
          <w:p w14:paraId="30D97D9C" w14:textId="4FFE2476" w:rsidR="00A327F8" w:rsidRPr="00BB133E" w:rsidRDefault="00A327F8" w:rsidP="00960AB8">
            <w:pPr>
              <w:jc w:val="right"/>
              <w:rPr>
                <w:rFonts w:ascii="Calibri" w:eastAsia="Times New Roman" w:hAnsi="Calibri"/>
                <w:color w:val="000000"/>
              </w:rPr>
            </w:pPr>
            <w:r>
              <w:rPr>
                <w:rFonts w:ascii="Calibri" w:eastAsia="Times New Roman" w:hAnsi="Calibri"/>
                <w:color w:val="000000"/>
              </w:rPr>
              <w:t>-0.04</w:t>
            </w:r>
          </w:p>
        </w:tc>
        <w:tc>
          <w:tcPr>
            <w:tcW w:w="1170" w:type="dxa"/>
            <w:tcBorders>
              <w:top w:val="nil"/>
              <w:left w:val="nil"/>
              <w:bottom w:val="single" w:sz="4" w:space="0" w:color="auto"/>
              <w:right w:val="single" w:sz="4" w:space="0" w:color="auto"/>
            </w:tcBorders>
            <w:shd w:val="clear" w:color="000000" w:fill="D9D9D9"/>
            <w:noWrap/>
            <w:vAlign w:val="bottom"/>
            <w:hideMark/>
          </w:tcPr>
          <w:p w14:paraId="22B4A636" w14:textId="47CFFCF7" w:rsidR="00A327F8" w:rsidRPr="00BB133E" w:rsidRDefault="00A327F8" w:rsidP="00960AB8">
            <w:pPr>
              <w:jc w:val="right"/>
              <w:rPr>
                <w:rFonts w:ascii="Calibri" w:eastAsia="Times New Roman" w:hAnsi="Calibri"/>
                <w:color w:val="000000"/>
              </w:rPr>
            </w:pPr>
            <w:r>
              <w:rPr>
                <w:rFonts w:ascii="Calibri" w:eastAsia="Times New Roman" w:hAnsi="Calibri"/>
                <w:color w:val="000000"/>
              </w:rPr>
              <w:t>-0.05</w:t>
            </w:r>
          </w:p>
        </w:tc>
        <w:tc>
          <w:tcPr>
            <w:tcW w:w="1260" w:type="dxa"/>
            <w:tcBorders>
              <w:top w:val="nil"/>
              <w:left w:val="nil"/>
              <w:bottom w:val="single" w:sz="4" w:space="0" w:color="auto"/>
              <w:right w:val="single" w:sz="4" w:space="0" w:color="auto"/>
            </w:tcBorders>
            <w:shd w:val="clear" w:color="000000" w:fill="D9D9D9"/>
            <w:noWrap/>
            <w:vAlign w:val="bottom"/>
            <w:hideMark/>
          </w:tcPr>
          <w:p w14:paraId="0759259C" w14:textId="557E022F" w:rsidR="00A327F8" w:rsidRPr="00BB133E" w:rsidRDefault="00A327F8" w:rsidP="00960AB8">
            <w:pPr>
              <w:jc w:val="right"/>
              <w:rPr>
                <w:rFonts w:ascii="Calibri" w:eastAsia="Times New Roman" w:hAnsi="Calibri"/>
                <w:color w:val="000000"/>
              </w:rPr>
            </w:pPr>
            <w:r>
              <w:rPr>
                <w:rFonts w:ascii="Calibri" w:eastAsia="Times New Roman" w:hAnsi="Calibri"/>
                <w:color w:val="000000"/>
              </w:rPr>
              <w:t>0.0</w:t>
            </w:r>
            <w:r w:rsidRPr="00BB133E">
              <w:rPr>
                <w:rFonts w:ascii="Calibri" w:eastAsia="Times New Roman" w:hAnsi="Calibri"/>
                <w:color w:val="000000"/>
              </w:rPr>
              <w:t>6</w:t>
            </w:r>
          </w:p>
        </w:tc>
        <w:tc>
          <w:tcPr>
            <w:tcW w:w="1260" w:type="dxa"/>
            <w:tcBorders>
              <w:top w:val="nil"/>
              <w:left w:val="nil"/>
              <w:bottom w:val="single" w:sz="4" w:space="0" w:color="auto"/>
              <w:right w:val="single" w:sz="4" w:space="0" w:color="auto"/>
            </w:tcBorders>
            <w:shd w:val="clear" w:color="000000" w:fill="D9D9D9"/>
            <w:noWrap/>
            <w:vAlign w:val="bottom"/>
            <w:hideMark/>
          </w:tcPr>
          <w:p w14:paraId="020489CC" w14:textId="0EA1FB08" w:rsidR="00A327F8" w:rsidRPr="00BB133E" w:rsidRDefault="00A327F8" w:rsidP="00960AB8">
            <w:pPr>
              <w:jc w:val="right"/>
              <w:rPr>
                <w:rFonts w:ascii="Calibri" w:eastAsia="Times New Roman" w:hAnsi="Calibri"/>
                <w:color w:val="000000"/>
              </w:rPr>
            </w:pPr>
            <w:r>
              <w:rPr>
                <w:rFonts w:ascii="Calibri" w:eastAsia="Times New Roman" w:hAnsi="Calibri"/>
                <w:color w:val="000000"/>
              </w:rPr>
              <w:t>0.0</w:t>
            </w:r>
            <w:r w:rsidRPr="00BB133E">
              <w:rPr>
                <w:rFonts w:ascii="Calibri" w:eastAsia="Times New Roman" w:hAnsi="Calibri"/>
                <w:color w:val="000000"/>
              </w:rPr>
              <w:t>6</w:t>
            </w:r>
          </w:p>
        </w:tc>
        <w:tc>
          <w:tcPr>
            <w:tcW w:w="1170" w:type="dxa"/>
            <w:tcBorders>
              <w:top w:val="nil"/>
              <w:left w:val="nil"/>
              <w:bottom w:val="single" w:sz="4" w:space="0" w:color="auto"/>
              <w:right w:val="single" w:sz="4" w:space="0" w:color="auto"/>
            </w:tcBorders>
            <w:shd w:val="clear" w:color="000000" w:fill="D9D9D9"/>
            <w:noWrap/>
            <w:vAlign w:val="bottom"/>
            <w:hideMark/>
          </w:tcPr>
          <w:p w14:paraId="03270C76" w14:textId="582DBDBF" w:rsidR="00A327F8" w:rsidRPr="00BB133E" w:rsidRDefault="00A327F8" w:rsidP="00960AB8">
            <w:pPr>
              <w:jc w:val="right"/>
              <w:rPr>
                <w:rFonts w:ascii="Calibri" w:eastAsia="Times New Roman" w:hAnsi="Calibri"/>
                <w:color w:val="000000"/>
              </w:rPr>
            </w:pPr>
            <w:r>
              <w:rPr>
                <w:rFonts w:ascii="Calibri" w:eastAsia="Times New Roman" w:hAnsi="Calibri"/>
                <w:color w:val="000000"/>
              </w:rPr>
              <w:t>0.01</w:t>
            </w:r>
          </w:p>
        </w:tc>
        <w:tc>
          <w:tcPr>
            <w:tcW w:w="1350" w:type="dxa"/>
            <w:tcBorders>
              <w:top w:val="nil"/>
              <w:left w:val="nil"/>
              <w:bottom w:val="single" w:sz="4" w:space="0" w:color="auto"/>
              <w:right w:val="single" w:sz="4" w:space="0" w:color="auto"/>
            </w:tcBorders>
            <w:shd w:val="clear" w:color="000000" w:fill="D9D9D9"/>
            <w:noWrap/>
            <w:vAlign w:val="bottom"/>
            <w:hideMark/>
          </w:tcPr>
          <w:p w14:paraId="0C15CAF0" w14:textId="25E20D7C" w:rsidR="00A327F8" w:rsidRPr="00BB133E" w:rsidRDefault="00A327F8" w:rsidP="00960AB8">
            <w:pPr>
              <w:jc w:val="right"/>
              <w:rPr>
                <w:rFonts w:ascii="Calibri" w:eastAsia="Times New Roman" w:hAnsi="Calibri"/>
                <w:color w:val="000000"/>
              </w:rPr>
            </w:pPr>
            <w:r>
              <w:rPr>
                <w:rFonts w:ascii="Calibri" w:eastAsia="Times New Roman" w:hAnsi="Calibri"/>
                <w:color w:val="000000"/>
              </w:rPr>
              <w:t>0.09</w:t>
            </w:r>
          </w:p>
        </w:tc>
        <w:tc>
          <w:tcPr>
            <w:tcW w:w="1530" w:type="dxa"/>
            <w:tcBorders>
              <w:top w:val="nil"/>
              <w:left w:val="nil"/>
              <w:bottom w:val="single" w:sz="4" w:space="0" w:color="auto"/>
              <w:right w:val="single" w:sz="4" w:space="0" w:color="auto"/>
            </w:tcBorders>
            <w:shd w:val="clear" w:color="000000" w:fill="D9D9D9"/>
            <w:noWrap/>
            <w:vAlign w:val="bottom"/>
            <w:hideMark/>
          </w:tcPr>
          <w:p w14:paraId="3B1708EA" w14:textId="710F2EA8" w:rsidR="00A327F8" w:rsidRPr="00BB133E" w:rsidRDefault="00A327F8" w:rsidP="00960AB8">
            <w:pPr>
              <w:jc w:val="right"/>
              <w:rPr>
                <w:rFonts w:ascii="Calibri" w:eastAsia="Times New Roman" w:hAnsi="Calibri"/>
                <w:color w:val="000000"/>
              </w:rPr>
            </w:pPr>
            <w:r>
              <w:rPr>
                <w:rFonts w:ascii="Calibri" w:eastAsia="Times New Roman" w:hAnsi="Calibri"/>
                <w:color w:val="000000"/>
              </w:rPr>
              <w:t>0.0</w:t>
            </w:r>
            <w:r w:rsidRPr="00BB133E">
              <w:rPr>
                <w:rFonts w:ascii="Calibri" w:eastAsia="Times New Roman" w:hAnsi="Calibri"/>
                <w:color w:val="000000"/>
              </w:rPr>
              <w:t>3</w:t>
            </w:r>
          </w:p>
        </w:tc>
      </w:tr>
      <w:tr w:rsidR="00A327F8" w14:paraId="4F135D26"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F2F2F2"/>
            <w:noWrap/>
            <w:vAlign w:val="bottom"/>
            <w:hideMark/>
          </w:tcPr>
          <w:p w14:paraId="7378192B" w14:textId="6D63D379"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 </w:t>
            </w:r>
          </w:p>
        </w:tc>
        <w:tc>
          <w:tcPr>
            <w:tcW w:w="1530" w:type="dxa"/>
            <w:tcBorders>
              <w:top w:val="nil"/>
              <w:left w:val="nil"/>
              <w:bottom w:val="single" w:sz="4" w:space="0" w:color="auto"/>
              <w:right w:val="single" w:sz="4" w:space="0" w:color="auto"/>
            </w:tcBorders>
            <w:shd w:val="clear" w:color="000000" w:fill="F2F2F2"/>
            <w:noWrap/>
            <w:vAlign w:val="bottom"/>
            <w:hideMark/>
          </w:tcPr>
          <w:p w14:paraId="616A8A6B" w14:textId="17178156"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 xml:space="preserve"> (2-tailed) p= </w:t>
            </w:r>
          </w:p>
        </w:tc>
        <w:tc>
          <w:tcPr>
            <w:tcW w:w="1080" w:type="dxa"/>
            <w:tcBorders>
              <w:top w:val="nil"/>
              <w:left w:val="nil"/>
              <w:bottom w:val="single" w:sz="4" w:space="0" w:color="auto"/>
              <w:right w:val="single" w:sz="4" w:space="0" w:color="auto"/>
            </w:tcBorders>
            <w:shd w:val="clear" w:color="000000" w:fill="F2F2F2"/>
            <w:noWrap/>
            <w:vAlign w:val="bottom"/>
            <w:hideMark/>
          </w:tcPr>
          <w:p w14:paraId="4F4D1831" w14:textId="79D0D25E"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0.847</w:t>
            </w:r>
          </w:p>
        </w:tc>
        <w:tc>
          <w:tcPr>
            <w:tcW w:w="1170" w:type="dxa"/>
            <w:tcBorders>
              <w:top w:val="nil"/>
              <w:left w:val="nil"/>
              <w:bottom w:val="single" w:sz="4" w:space="0" w:color="auto"/>
              <w:right w:val="single" w:sz="4" w:space="0" w:color="auto"/>
            </w:tcBorders>
            <w:shd w:val="clear" w:color="000000" w:fill="F2F2F2"/>
            <w:noWrap/>
            <w:vAlign w:val="bottom"/>
            <w:hideMark/>
          </w:tcPr>
          <w:p w14:paraId="5BA5EA2A" w14:textId="75628364"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0.814</w:t>
            </w:r>
          </w:p>
        </w:tc>
        <w:tc>
          <w:tcPr>
            <w:tcW w:w="1170" w:type="dxa"/>
            <w:tcBorders>
              <w:top w:val="nil"/>
              <w:left w:val="nil"/>
              <w:bottom w:val="single" w:sz="4" w:space="0" w:color="auto"/>
              <w:right w:val="single" w:sz="4" w:space="0" w:color="auto"/>
            </w:tcBorders>
            <w:shd w:val="clear" w:color="000000" w:fill="F2F2F2"/>
            <w:noWrap/>
            <w:vAlign w:val="bottom"/>
            <w:hideMark/>
          </w:tcPr>
          <w:p w14:paraId="07152959" w14:textId="3B4E1667"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0.577</w:t>
            </w:r>
          </w:p>
        </w:tc>
        <w:tc>
          <w:tcPr>
            <w:tcW w:w="1170" w:type="dxa"/>
            <w:tcBorders>
              <w:top w:val="nil"/>
              <w:left w:val="nil"/>
              <w:bottom w:val="single" w:sz="4" w:space="0" w:color="auto"/>
              <w:right w:val="single" w:sz="4" w:space="0" w:color="auto"/>
            </w:tcBorders>
            <w:shd w:val="clear" w:color="000000" w:fill="F2F2F2"/>
            <w:noWrap/>
            <w:vAlign w:val="bottom"/>
            <w:hideMark/>
          </w:tcPr>
          <w:p w14:paraId="51DFF7E0" w14:textId="44F4C0DA"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0.431</w:t>
            </w:r>
          </w:p>
        </w:tc>
        <w:tc>
          <w:tcPr>
            <w:tcW w:w="1260" w:type="dxa"/>
            <w:tcBorders>
              <w:top w:val="nil"/>
              <w:left w:val="nil"/>
              <w:bottom w:val="single" w:sz="4" w:space="0" w:color="auto"/>
              <w:right w:val="single" w:sz="4" w:space="0" w:color="auto"/>
            </w:tcBorders>
            <w:shd w:val="clear" w:color="000000" w:fill="F2F2F2"/>
            <w:noWrap/>
            <w:vAlign w:val="bottom"/>
            <w:hideMark/>
          </w:tcPr>
          <w:p w14:paraId="18351D3A" w14:textId="50BC2D66"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0.371</w:t>
            </w:r>
          </w:p>
        </w:tc>
        <w:tc>
          <w:tcPr>
            <w:tcW w:w="1260" w:type="dxa"/>
            <w:tcBorders>
              <w:top w:val="nil"/>
              <w:left w:val="nil"/>
              <w:bottom w:val="single" w:sz="4" w:space="0" w:color="auto"/>
              <w:right w:val="single" w:sz="4" w:space="0" w:color="auto"/>
            </w:tcBorders>
            <w:shd w:val="clear" w:color="000000" w:fill="F2F2F2"/>
            <w:noWrap/>
            <w:vAlign w:val="bottom"/>
            <w:hideMark/>
          </w:tcPr>
          <w:p w14:paraId="48AEED2C" w14:textId="08403147"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0.374</w:t>
            </w:r>
          </w:p>
        </w:tc>
        <w:tc>
          <w:tcPr>
            <w:tcW w:w="1170" w:type="dxa"/>
            <w:tcBorders>
              <w:top w:val="nil"/>
              <w:left w:val="nil"/>
              <w:bottom w:val="single" w:sz="4" w:space="0" w:color="auto"/>
              <w:right w:val="single" w:sz="4" w:space="0" w:color="auto"/>
            </w:tcBorders>
            <w:shd w:val="clear" w:color="000000" w:fill="F2F2F2"/>
            <w:noWrap/>
            <w:vAlign w:val="bottom"/>
            <w:hideMark/>
          </w:tcPr>
          <w:p w14:paraId="79CD862D" w14:textId="5696822B"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0.82</w:t>
            </w:r>
          </w:p>
        </w:tc>
        <w:tc>
          <w:tcPr>
            <w:tcW w:w="1350" w:type="dxa"/>
            <w:tcBorders>
              <w:top w:val="nil"/>
              <w:left w:val="nil"/>
              <w:bottom w:val="single" w:sz="4" w:space="0" w:color="auto"/>
              <w:right w:val="single" w:sz="4" w:space="0" w:color="auto"/>
            </w:tcBorders>
            <w:shd w:val="clear" w:color="000000" w:fill="F2F2F2"/>
            <w:noWrap/>
            <w:vAlign w:val="bottom"/>
            <w:hideMark/>
          </w:tcPr>
          <w:p w14:paraId="5CA15A57" w14:textId="6948B06E"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0.169</w:t>
            </w:r>
          </w:p>
        </w:tc>
        <w:tc>
          <w:tcPr>
            <w:tcW w:w="1530" w:type="dxa"/>
            <w:tcBorders>
              <w:top w:val="nil"/>
              <w:left w:val="nil"/>
              <w:bottom w:val="single" w:sz="4" w:space="0" w:color="auto"/>
              <w:right w:val="single" w:sz="4" w:space="0" w:color="auto"/>
            </w:tcBorders>
            <w:shd w:val="clear" w:color="000000" w:fill="F2F2F2"/>
            <w:noWrap/>
            <w:vAlign w:val="bottom"/>
            <w:hideMark/>
          </w:tcPr>
          <w:p w14:paraId="3513AE52" w14:textId="76423ACF"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0.592</w:t>
            </w:r>
          </w:p>
        </w:tc>
      </w:tr>
      <w:tr w:rsidR="00A327F8" w14:paraId="043735CB"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D9D9D9"/>
            <w:noWrap/>
            <w:vAlign w:val="bottom"/>
            <w:hideMark/>
          </w:tcPr>
          <w:p w14:paraId="34E96115" w14:textId="086D1360"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Stage 8 percent errors: Type 4 ambiguous trials*</w:t>
            </w:r>
          </w:p>
        </w:tc>
        <w:tc>
          <w:tcPr>
            <w:tcW w:w="1530" w:type="dxa"/>
            <w:tcBorders>
              <w:top w:val="nil"/>
              <w:left w:val="nil"/>
              <w:bottom w:val="single" w:sz="4" w:space="0" w:color="auto"/>
              <w:right w:val="single" w:sz="4" w:space="0" w:color="auto"/>
            </w:tcBorders>
            <w:shd w:val="clear" w:color="000000" w:fill="D9D9D9"/>
            <w:noWrap/>
            <w:vAlign w:val="bottom"/>
            <w:hideMark/>
          </w:tcPr>
          <w:p w14:paraId="783E3A24" w14:textId="4A19E04A"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Pearson Correlation</w:t>
            </w:r>
          </w:p>
        </w:tc>
        <w:tc>
          <w:tcPr>
            <w:tcW w:w="1080" w:type="dxa"/>
            <w:tcBorders>
              <w:top w:val="nil"/>
              <w:left w:val="nil"/>
              <w:bottom w:val="single" w:sz="4" w:space="0" w:color="auto"/>
              <w:right w:val="single" w:sz="4" w:space="0" w:color="auto"/>
            </w:tcBorders>
            <w:shd w:val="clear" w:color="000000" w:fill="D9D9D9"/>
            <w:noWrap/>
            <w:vAlign w:val="bottom"/>
            <w:hideMark/>
          </w:tcPr>
          <w:p w14:paraId="06497D47" w14:textId="6B78E05D" w:rsidR="00A327F8" w:rsidRPr="00BB133E" w:rsidRDefault="00A327F8" w:rsidP="00960AB8">
            <w:pPr>
              <w:jc w:val="right"/>
              <w:rPr>
                <w:rFonts w:ascii="Calibri" w:eastAsia="Times New Roman" w:hAnsi="Calibri"/>
                <w:color w:val="000000"/>
              </w:rPr>
            </w:pPr>
            <w:r>
              <w:rPr>
                <w:rFonts w:ascii="Calibri" w:eastAsia="Times New Roman" w:hAnsi="Calibri"/>
                <w:color w:val="000000"/>
              </w:rPr>
              <w:t>-0.03</w:t>
            </w:r>
          </w:p>
        </w:tc>
        <w:tc>
          <w:tcPr>
            <w:tcW w:w="1170" w:type="dxa"/>
            <w:tcBorders>
              <w:top w:val="nil"/>
              <w:left w:val="nil"/>
              <w:bottom w:val="single" w:sz="4" w:space="0" w:color="auto"/>
              <w:right w:val="single" w:sz="4" w:space="0" w:color="auto"/>
            </w:tcBorders>
            <w:shd w:val="clear" w:color="000000" w:fill="D9D9D9"/>
            <w:noWrap/>
            <w:vAlign w:val="bottom"/>
            <w:hideMark/>
          </w:tcPr>
          <w:p w14:paraId="4C57CC8E" w14:textId="328C90EE"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0.09</w:t>
            </w:r>
          </w:p>
        </w:tc>
        <w:tc>
          <w:tcPr>
            <w:tcW w:w="1170" w:type="dxa"/>
            <w:tcBorders>
              <w:top w:val="nil"/>
              <w:left w:val="nil"/>
              <w:bottom w:val="single" w:sz="4" w:space="0" w:color="auto"/>
              <w:right w:val="single" w:sz="4" w:space="0" w:color="auto"/>
            </w:tcBorders>
            <w:shd w:val="clear" w:color="000000" w:fill="D9D9D9"/>
            <w:noWrap/>
            <w:vAlign w:val="bottom"/>
            <w:hideMark/>
          </w:tcPr>
          <w:p w14:paraId="5F4F5387" w14:textId="1702F3E1" w:rsidR="00A327F8" w:rsidRPr="00BB133E" w:rsidRDefault="00A327F8" w:rsidP="00960AB8">
            <w:pPr>
              <w:jc w:val="right"/>
              <w:rPr>
                <w:rFonts w:ascii="Calibri" w:eastAsia="Times New Roman" w:hAnsi="Calibri"/>
                <w:color w:val="000000"/>
              </w:rPr>
            </w:pPr>
            <w:r>
              <w:rPr>
                <w:rFonts w:ascii="Calibri" w:eastAsia="Times New Roman" w:hAnsi="Calibri"/>
                <w:color w:val="000000"/>
              </w:rPr>
              <w:t>0.02</w:t>
            </w:r>
          </w:p>
        </w:tc>
        <w:tc>
          <w:tcPr>
            <w:tcW w:w="1170" w:type="dxa"/>
            <w:tcBorders>
              <w:top w:val="nil"/>
              <w:left w:val="nil"/>
              <w:bottom w:val="single" w:sz="4" w:space="0" w:color="auto"/>
              <w:right w:val="single" w:sz="4" w:space="0" w:color="auto"/>
            </w:tcBorders>
            <w:shd w:val="clear" w:color="000000" w:fill="D9D9D9"/>
            <w:noWrap/>
            <w:vAlign w:val="bottom"/>
            <w:hideMark/>
          </w:tcPr>
          <w:p w14:paraId="01444A1F" w14:textId="6BC50B8E" w:rsidR="00A327F8" w:rsidRPr="00BB133E" w:rsidRDefault="00A327F8" w:rsidP="00960AB8">
            <w:pPr>
              <w:jc w:val="right"/>
              <w:rPr>
                <w:rFonts w:ascii="Calibri" w:eastAsia="Times New Roman" w:hAnsi="Calibri"/>
                <w:color w:val="000000"/>
              </w:rPr>
            </w:pPr>
            <w:r>
              <w:rPr>
                <w:rFonts w:ascii="Calibri" w:eastAsia="Times New Roman" w:hAnsi="Calibri"/>
                <w:color w:val="000000"/>
              </w:rPr>
              <w:t>-0.03</w:t>
            </w:r>
          </w:p>
        </w:tc>
        <w:tc>
          <w:tcPr>
            <w:tcW w:w="1260" w:type="dxa"/>
            <w:tcBorders>
              <w:top w:val="nil"/>
              <w:left w:val="nil"/>
              <w:bottom w:val="single" w:sz="4" w:space="0" w:color="auto"/>
              <w:right w:val="single" w:sz="4" w:space="0" w:color="auto"/>
            </w:tcBorders>
            <w:shd w:val="clear" w:color="000000" w:fill="D9D9D9"/>
            <w:noWrap/>
            <w:vAlign w:val="bottom"/>
            <w:hideMark/>
          </w:tcPr>
          <w:p w14:paraId="33DC4634" w14:textId="54D8D4ED" w:rsidR="00A327F8" w:rsidRPr="00BB133E" w:rsidRDefault="00A327F8" w:rsidP="00960AB8">
            <w:pPr>
              <w:jc w:val="right"/>
              <w:rPr>
                <w:rFonts w:ascii="Calibri" w:eastAsia="Times New Roman" w:hAnsi="Calibri"/>
                <w:color w:val="000000"/>
              </w:rPr>
            </w:pPr>
            <w:r>
              <w:rPr>
                <w:rFonts w:ascii="Calibri" w:eastAsia="Times New Roman" w:hAnsi="Calibri"/>
                <w:color w:val="000000"/>
              </w:rPr>
              <w:t>-0.05</w:t>
            </w:r>
          </w:p>
        </w:tc>
        <w:tc>
          <w:tcPr>
            <w:tcW w:w="1260" w:type="dxa"/>
            <w:tcBorders>
              <w:top w:val="nil"/>
              <w:left w:val="nil"/>
              <w:bottom w:val="single" w:sz="4" w:space="0" w:color="auto"/>
              <w:right w:val="single" w:sz="4" w:space="0" w:color="auto"/>
            </w:tcBorders>
            <w:shd w:val="clear" w:color="000000" w:fill="D9D9D9"/>
            <w:noWrap/>
            <w:vAlign w:val="bottom"/>
            <w:hideMark/>
          </w:tcPr>
          <w:p w14:paraId="247E028C" w14:textId="0844B1F9"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-0.001</w:t>
            </w:r>
          </w:p>
        </w:tc>
        <w:tc>
          <w:tcPr>
            <w:tcW w:w="1170" w:type="dxa"/>
            <w:tcBorders>
              <w:top w:val="nil"/>
              <w:left w:val="nil"/>
              <w:bottom w:val="single" w:sz="4" w:space="0" w:color="auto"/>
              <w:right w:val="single" w:sz="4" w:space="0" w:color="auto"/>
            </w:tcBorders>
            <w:shd w:val="clear" w:color="000000" w:fill="D9D9D9"/>
            <w:noWrap/>
            <w:vAlign w:val="bottom"/>
            <w:hideMark/>
          </w:tcPr>
          <w:p w14:paraId="1134890B" w14:textId="2E3B5D8C"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w:t>
            </w:r>
            <w:r>
              <w:rPr>
                <w:rFonts w:ascii="Calibri" w:eastAsia="Times New Roman" w:hAnsi="Calibri"/>
                <w:color w:val="000000"/>
              </w:rPr>
              <w:t>.03</w:t>
            </w:r>
          </w:p>
        </w:tc>
        <w:tc>
          <w:tcPr>
            <w:tcW w:w="1350" w:type="dxa"/>
            <w:tcBorders>
              <w:top w:val="nil"/>
              <w:left w:val="nil"/>
              <w:bottom w:val="single" w:sz="4" w:space="0" w:color="auto"/>
              <w:right w:val="single" w:sz="4" w:space="0" w:color="auto"/>
            </w:tcBorders>
            <w:shd w:val="clear" w:color="000000" w:fill="D9D9D9"/>
            <w:noWrap/>
            <w:vAlign w:val="bottom"/>
            <w:hideMark/>
          </w:tcPr>
          <w:p w14:paraId="277A3477" w14:textId="7CCD491D" w:rsidR="00A327F8" w:rsidRPr="00BB133E" w:rsidRDefault="00A327F8" w:rsidP="00960AB8">
            <w:pPr>
              <w:jc w:val="right"/>
              <w:rPr>
                <w:rFonts w:ascii="Calibri" w:eastAsia="Times New Roman" w:hAnsi="Calibri"/>
                <w:color w:val="000000"/>
              </w:rPr>
            </w:pPr>
            <w:r>
              <w:rPr>
                <w:rFonts w:ascii="Calibri" w:eastAsia="Times New Roman" w:hAnsi="Calibri"/>
                <w:color w:val="000000"/>
              </w:rPr>
              <w:t>0.04</w:t>
            </w:r>
          </w:p>
        </w:tc>
        <w:tc>
          <w:tcPr>
            <w:tcW w:w="1530" w:type="dxa"/>
            <w:tcBorders>
              <w:top w:val="nil"/>
              <w:left w:val="nil"/>
              <w:bottom w:val="single" w:sz="4" w:space="0" w:color="auto"/>
              <w:right w:val="single" w:sz="4" w:space="0" w:color="auto"/>
            </w:tcBorders>
            <w:shd w:val="clear" w:color="000000" w:fill="D9D9D9"/>
            <w:noWrap/>
            <w:vAlign w:val="bottom"/>
            <w:hideMark/>
          </w:tcPr>
          <w:p w14:paraId="163B83AD" w14:textId="053ABD30" w:rsidR="00A327F8" w:rsidRPr="00BB133E" w:rsidRDefault="00A327F8" w:rsidP="00960AB8">
            <w:pPr>
              <w:jc w:val="right"/>
              <w:rPr>
                <w:rFonts w:ascii="Calibri" w:eastAsia="Times New Roman" w:hAnsi="Calibri"/>
                <w:color w:val="000000"/>
              </w:rPr>
            </w:pPr>
            <w:r>
              <w:rPr>
                <w:rFonts w:ascii="Calibri" w:eastAsia="Times New Roman" w:hAnsi="Calibri"/>
                <w:color w:val="000000"/>
              </w:rPr>
              <w:t>-0.01</w:t>
            </w:r>
          </w:p>
        </w:tc>
      </w:tr>
      <w:tr w:rsidR="00A327F8" w14:paraId="62220A37"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F2F2F2"/>
            <w:noWrap/>
            <w:vAlign w:val="bottom"/>
            <w:hideMark/>
          </w:tcPr>
          <w:p w14:paraId="55174F79" w14:textId="627E6971"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 </w:t>
            </w:r>
          </w:p>
        </w:tc>
        <w:tc>
          <w:tcPr>
            <w:tcW w:w="1530" w:type="dxa"/>
            <w:tcBorders>
              <w:top w:val="nil"/>
              <w:left w:val="nil"/>
              <w:bottom w:val="single" w:sz="4" w:space="0" w:color="auto"/>
              <w:right w:val="single" w:sz="4" w:space="0" w:color="auto"/>
            </w:tcBorders>
            <w:shd w:val="clear" w:color="000000" w:fill="F2F2F2"/>
            <w:noWrap/>
            <w:vAlign w:val="bottom"/>
            <w:hideMark/>
          </w:tcPr>
          <w:p w14:paraId="7A50C948" w14:textId="654CFDC2"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 xml:space="preserve"> (2-tailed) p= </w:t>
            </w:r>
          </w:p>
        </w:tc>
        <w:tc>
          <w:tcPr>
            <w:tcW w:w="1080" w:type="dxa"/>
            <w:tcBorders>
              <w:top w:val="nil"/>
              <w:left w:val="nil"/>
              <w:bottom w:val="single" w:sz="4" w:space="0" w:color="auto"/>
              <w:right w:val="single" w:sz="4" w:space="0" w:color="auto"/>
            </w:tcBorders>
            <w:shd w:val="clear" w:color="000000" w:fill="F2F2F2"/>
            <w:noWrap/>
            <w:vAlign w:val="bottom"/>
            <w:hideMark/>
          </w:tcPr>
          <w:p w14:paraId="0846BC1B" w14:textId="598E0872"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0.666</w:t>
            </w:r>
          </w:p>
        </w:tc>
        <w:tc>
          <w:tcPr>
            <w:tcW w:w="1170" w:type="dxa"/>
            <w:tcBorders>
              <w:top w:val="nil"/>
              <w:left w:val="nil"/>
              <w:bottom w:val="single" w:sz="4" w:space="0" w:color="auto"/>
              <w:right w:val="single" w:sz="4" w:space="0" w:color="auto"/>
            </w:tcBorders>
            <w:shd w:val="clear" w:color="000000" w:fill="F2F2F2"/>
            <w:noWrap/>
            <w:vAlign w:val="bottom"/>
            <w:hideMark/>
          </w:tcPr>
          <w:p w14:paraId="1CAB0F7C" w14:textId="0B4145C3"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0.15</w:t>
            </w:r>
          </w:p>
        </w:tc>
        <w:tc>
          <w:tcPr>
            <w:tcW w:w="1170" w:type="dxa"/>
            <w:tcBorders>
              <w:top w:val="nil"/>
              <w:left w:val="nil"/>
              <w:bottom w:val="single" w:sz="4" w:space="0" w:color="auto"/>
              <w:right w:val="single" w:sz="4" w:space="0" w:color="auto"/>
            </w:tcBorders>
            <w:shd w:val="clear" w:color="000000" w:fill="F2F2F2"/>
            <w:noWrap/>
            <w:vAlign w:val="bottom"/>
            <w:hideMark/>
          </w:tcPr>
          <w:p w14:paraId="697DB9F2" w14:textId="34DC2EF8"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0.757</w:t>
            </w:r>
          </w:p>
        </w:tc>
        <w:tc>
          <w:tcPr>
            <w:tcW w:w="1170" w:type="dxa"/>
            <w:tcBorders>
              <w:top w:val="nil"/>
              <w:left w:val="nil"/>
              <w:bottom w:val="single" w:sz="4" w:space="0" w:color="auto"/>
              <w:right w:val="single" w:sz="4" w:space="0" w:color="auto"/>
            </w:tcBorders>
            <w:shd w:val="clear" w:color="000000" w:fill="F2F2F2"/>
            <w:noWrap/>
            <w:vAlign w:val="bottom"/>
            <w:hideMark/>
          </w:tcPr>
          <w:p w14:paraId="17537812" w14:textId="464E1DE8"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0.664</w:t>
            </w:r>
          </w:p>
        </w:tc>
        <w:tc>
          <w:tcPr>
            <w:tcW w:w="1260" w:type="dxa"/>
            <w:tcBorders>
              <w:top w:val="nil"/>
              <w:left w:val="nil"/>
              <w:bottom w:val="single" w:sz="4" w:space="0" w:color="auto"/>
              <w:right w:val="single" w:sz="4" w:space="0" w:color="auto"/>
            </w:tcBorders>
            <w:shd w:val="clear" w:color="000000" w:fill="F2F2F2"/>
            <w:noWrap/>
            <w:vAlign w:val="bottom"/>
            <w:hideMark/>
          </w:tcPr>
          <w:p w14:paraId="78320761" w14:textId="0DF468EC"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0.433</w:t>
            </w:r>
          </w:p>
        </w:tc>
        <w:tc>
          <w:tcPr>
            <w:tcW w:w="1260" w:type="dxa"/>
            <w:tcBorders>
              <w:top w:val="nil"/>
              <w:left w:val="nil"/>
              <w:bottom w:val="single" w:sz="4" w:space="0" w:color="auto"/>
              <w:right w:val="single" w:sz="4" w:space="0" w:color="auto"/>
            </w:tcBorders>
            <w:shd w:val="clear" w:color="000000" w:fill="F2F2F2"/>
            <w:noWrap/>
            <w:vAlign w:val="bottom"/>
            <w:hideMark/>
          </w:tcPr>
          <w:p w14:paraId="325200F6" w14:textId="1A884C42"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0.993</w:t>
            </w:r>
          </w:p>
        </w:tc>
        <w:tc>
          <w:tcPr>
            <w:tcW w:w="1170" w:type="dxa"/>
            <w:tcBorders>
              <w:top w:val="nil"/>
              <w:left w:val="nil"/>
              <w:bottom w:val="single" w:sz="4" w:space="0" w:color="auto"/>
              <w:right w:val="single" w:sz="4" w:space="0" w:color="auto"/>
            </w:tcBorders>
            <w:shd w:val="clear" w:color="000000" w:fill="F2F2F2"/>
            <w:noWrap/>
            <w:vAlign w:val="bottom"/>
            <w:hideMark/>
          </w:tcPr>
          <w:p w14:paraId="0EFBA66D" w14:textId="7946937F"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0.587</w:t>
            </w:r>
          </w:p>
        </w:tc>
        <w:tc>
          <w:tcPr>
            <w:tcW w:w="1350" w:type="dxa"/>
            <w:tcBorders>
              <w:top w:val="nil"/>
              <w:left w:val="nil"/>
              <w:bottom w:val="single" w:sz="4" w:space="0" w:color="auto"/>
              <w:right w:val="single" w:sz="4" w:space="0" w:color="auto"/>
            </w:tcBorders>
            <w:shd w:val="clear" w:color="000000" w:fill="F2F2F2"/>
            <w:noWrap/>
            <w:vAlign w:val="bottom"/>
            <w:hideMark/>
          </w:tcPr>
          <w:p w14:paraId="672C5AE5" w14:textId="330BDA53"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0.489</w:t>
            </w:r>
          </w:p>
        </w:tc>
        <w:tc>
          <w:tcPr>
            <w:tcW w:w="1530" w:type="dxa"/>
            <w:tcBorders>
              <w:top w:val="nil"/>
              <w:left w:val="nil"/>
              <w:bottom w:val="single" w:sz="4" w:space="0" w:color="auto"/>
              <w:right w:val="single" w:sz="4" w:space="0" w:color="auto"/>
            </w:tcBorders>
            <w:shd w:val="clear" w:color="000000" w:fill="F2F2F2"/>
            <w:noWrap/>
            <w:vAlign w:val="bottom"/>
            <w:hideMark/>
          </w:tcPr>
          <w:p w14:paraId="2BA7DEFB" w14:textId="2CB54540"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0.829</w:t>
            </w:r>
          </w:p>
        </w:tc>
      </w:tr>
      <w:tr w:rsidR="00A327F8" w14:paraId="5AB9E86E"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D9D9D9"/>
            <w:noWrap/>
            <w:vAlign w:val="bottom"/>
            <w:hideMark/>
          </w:tcPr>
          <w:p w14:paraId="4EEEC150" w14:textId="2F69E7BA"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Stage 8 percent errors: Ambiguous trials*</w:t>
            </w:r>
          </w:p>
        </w:tc>
        <w:tc>
          <w:tcPr>
            <w:tcW w:w="1530" w:type="dxa"/>
            <w:tcBorders>
              <w:top w:val="nil"/>
              <w:left w:val="nil"/>
              <w:bottom w:val="single" w:sz="4" w:space="0" w:color="auto"/>
              <w:right w:val="single" w:sz="4" w:space="0" w:color="auto"/>
            </w:tcBorders>
            <w:shd w:val="clear" w:color="000000" w:fill="D9D9D9"/>
            <w:noWrap/>
            <w:vAlign w:val="bottom"/>
            <w:hideMark/>
          </w:tcPr>
          <w:p w14:paraId="387AF207" w14:textId="47513ED7"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Pearson Correlation</w:t>
            </w:r>
          </w:p>
        </w:tc>
        <w:tc>
          <w:tcPr>
            <w:tcW w:w="1080" w:type="dxa"/>
            <w:tcBorders>
              <w:top w:val="nil"/>
              <w:left w:val="nil"/>
              <w:bottom w:val="single" w:sz="4" w:space="0" w:color="auto"/>
              <w:right w:val="single" w:sz="4" w:space="0" w:color="auto"/>
            </w:tcBorders>
            <w:shd w:val="clear" w:color="000000" w:fill="D9D9D9"/>
            <w:noWrap/>
            <w:vAlign w:val="bottom"/>
            <w:hideMark/>
          </w:tcPr>
          <w:p w14:paraId="5FA3D9D2" w14:textId="699FAE50" w:rsidR="00A327F8" w:rsidRPr="00BB133E" w:rsidRDefault="00A327F8" w:rsidP="00960AB8">
            <w:pPr>
              <w:jc w:val="right"/>
              <w:rPr>
                <w:rFonts w:ascii="Calibri" w:eastAsia="Times New Roman" w:hAnsi="Calibri"/>
                <w:color w:val="000000"/>
              </w:rPr>
            </w:pPr>
            <w:r>
              <w:rPr>
                <w:rFonts w:ascii="Calibri" w:eastAsia="Times New Roman" w:hAnsi="Calibri"/>
                <w:color w:val="000000"/>
              </w:rPr>
              <w:t>0.03</w:t>
            </w:r>
          </w:p>
        </w:tc>
        <w:tc>
          <w:tcPr>
            <w:tcW w:w="1170" w:type="dxa"/>
            <w:tcBorders>
              <w:top w:val="nil"/>
              <w:left w:val="nil"/>
              <w:bottom w:val="single" w:sz="4" w:space="0" w:color="auto"/>
              <w:right w:val="single" w:sz="4" w:space="0" w:color="auto"/>
            </w:tcBorders>
            <w:shd w:val="clear" w:color="000000" w:fill="D9D9D9"/>
            <w:noWrap/>
            <w:vAlign w:val="bottom"/>
            <w:hideMark/>
          </w:tcPr>
          <w:p w14:paraId="2BE840FB" w14:textId="49CE490F" w:rsidR="00A327F8" w:rsidRPr="00BB133E" w:rsidRDefault="00A327F8" w:rsidP="00960AB8">
            <w:pPr>
              <w:jc w:val="right"/>
              <w:rPr>
                <w:rFonts w:ascii="Calibri" w:eastAsia="Times New Roman" w:hAnsi="Calibri"/>
                <w:color w:val="000000"/>
              </w:rPr>
            </w:pPr>
            <w:r>
              <w:rPr>
                <w:rFonts w:ascii="Calibri" w:eastAsia="Times New Roman" w:hAnsi="Calibri"/>
                <w:color w:val="000000"/>
              </w:rPr>
              <w:t>0.04</w:t>
            </w:r>
          </w:p>
        </w:tc>
        <w:tc>
          <w:tcPr>
            <w:tcW w:w="1170" w:type="dxa"/>
            <w:tcBorders>
              <w:top w:val="nil"/>
              <w:left w:val="nil"/>
              <w:bottom w:val="single" w:sz="4" w:space="0" w:color="auto"/>
              <w:right w:val="single" w:sz="4" w:space="0" w:color="auto"/>
            </w:tcBorders>
            <w:shd w:val="clear" w:color="000000" w:fill="D9D9D9"/>
            <w:noWrap/>
            <w:vAlign w:val="bottom"/>
            <w:hideMark/>
          </w:tcPr>
          <w:p w14:paraId="0811A20C" w14:textId="64E99A40" w:rsidR="00A327F8" w:rsidRPr="00BB133E" w:rsidRDefault="00A327F8" w:rsidP="00960AB8">
            <w:pPr>
              <w:jc w:val="right"/>
              <w:rPr>
                <w:rFonts w:ascii="Calibri" w:eastAsia="Times New Roman" w:hAnsi="Calibri"/>
                <w:color w:val="000000"/>
              </w:rPr>
            </w:pPr>
            <w:r>
              <w:rPr>
                <w:rFonts w:ascii="Calibri" w:eastAsia="Times New Roman" w:hAnsi="Calibri"/>
                <w:color w:val="000000"/>
              </w:rPr>
              <w:t>-0.01</w:t>
            </w:r>
          </w:p>
        </w:tc>
        <w:tc>
          <w:tcPr>
            <w:tcW w:w="1170" w:type="dxa"/>
            <w:tcBorders>
              <w:top w:val="nil"/>
              <w:left w:val="nil"/>
              <w:bottom w:val="single" w:sz="4" w:space="0" w:color="auto"/>
              <w:right w:val="single" w:sz="4" w:space="0" w:color="auto"/>
            </w:tcBorders>
            <w:shd w:val="clear" w:color="000000" w:fill="D9D9D9"/>
            <w:noWrap/>
            <w:vAlign w:val="bottom"/>
            <w:hideMark/>
          </w:tcPr>
          <w:p w14:paraId="27825711" w14:textId="5FCE52E1" w:rsidR="00A327F8" w:rsidRPr="00BB133E" w:rsidRDefault="00A327F8" w:rsidP="00960AB8">
            <w:pPr>
              <w:jc w:val="right"/>
              <w:rPr>
                <w:rFonts w:ascii="Calibri" w:eastAsia="Times New Roman" w:hAnsi="Calibri"/>
                <w:color w:val="000000"/>
              </w:rPr>
            </w:pPr>
            <w:r>
              <w:rPr>
                <w:rFonts w:ascii="Calibri" w:eastAsia="Times New Roman" w:hAnsi="Calibri"/>
                <w:color w:val="000000"/>
              </w:rPr>
              <w:t>-0.04</w:t>
            </w:r>
          </w:p>
        </w:tc>
        <w:tc>
          <w:tcPr>
            <w:tcW w:w="1260" w:type="dxa"/>
            <w:tcBorders>
              <w:top w:val="nil"/>
              <w:left w:val="nil"/>
              <w:bottom w:val="single" w:sz="4" w:space="0" w:color="auto"/>
              <w:right w:val="single" w:sz="4" w:space="0" w:color="auto"/>
            </w:tcBorders>
            <w:shd w:val="clear" w:color="000000" w:fill="D9D9D9"/>
            <w:noWrap/>
            <w:vAlign w:val="bottom"/>
            <w:hideMark/>
          </w:tcPr>
          <w:p w14:paraId="4E52DD33" w14:textId="1F63BFB2"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w:t>
            </w:r>
            <w:r>
              <w:rPr>
                <w:rFonts w:ascii="Calibri" w:eastAsia="Times New Roman" w:hAnsi="Calibri"/>
                <w:color w:val="000000"/>
              </w:rPr>
              <w:t>2</w:t>
            </w:r>
          </w:p>
        </w:tc>
        <w:tc>
          <w:tcPr>
            <w:tcW w:w="1260" w:type="dxa"/>
            <w:tcBorders>
              <w:top w:val="nil"/>
              <w:left w:val="nil"/>
              <w:bottom w:val="single" w:sz="4" w:space="0" w:color="auto"/>
              <w:right w:val="single" w:sz="4" w:space="0" w:color="auto"/>
            </w:tcBorders>
            <w:shd w:val="clear" w:color="000000" w:fill="D9D9D9"/>
            <w:noWrap/>
            <w:vAlign w:val="bottom"/>
            <w:hideMark/>
          </w:tcPr>
          <w:p w14:paraId="5BFCC5F1" w14:textId="1F385C9C" w:rsidR="00A327F8" w:rsidRPr="00BB133E" w:rsidRDefault="00A327F8" w:rsidP="00960AB8">
            <w:pPr>
              <w:jc w:val="right"/>
              <w:rPr>
                <w:rFonts w:ascii="Calibri" w:eastAsia="Times New Roman" w:hAnsi="Calibri"/>
                <w:color w:val="000000"/>
              </w:rPr>
            </w:pPr>
            <w:r>
              <w:rPr>
                <w:rFonts w:ascii="Calibri" w:eastAsia="Times New Roman" w:hAnsi="Calibri"/>
                <w:color w:val="000000"/>
              </w:rPr>
              <w:t>0.03</w:t>
            </w:r>
          </w:p>
        </w:tc>
        <w:tc>
          <w:tcPr>
            <w:tcW w:w="1170" w:type="dxa"/>
            <w:tcBorders>
              <w:top w:val="nil"/>
              <w:left w:val="nil"/>
              <w:bottom w:val="single" w:sz="4" w:space="0" w:color="auto"/>
              <w:right w:val="single" w:sz="4" w:space="0" w:color="auto"/>
            </w:tcBorders>
            <w:shd w:val="clear" w:color="000000" w:fill="D9D9D9"/>
            <w:noWrap/>
            <w:vAlign w:val="bottom"/>
            <w:hideMark/>
          </w:tcPr>
          <w:p w14:paraId="0B429548" w14:textId="1649385B"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-0.007</w:t>
            </w:r>
          </w:p>
        </w:tc>
        <w:tc>
          <w:tcPr>
            <w:tcW w:w="1350" w:type="dxa"/>
            <w:tcBorders>
              <w:top w:val="nil"/>
              <w:left w:val="nil"/>
              <w:bottom w:val="single" w:sz="4" w:space="0" w:color="auto"/>
              <w:right w:val="single" w:sz="4" w:space="0" w:color="auto"/>
            </w:tcBorders>
            <w:shd w:val="clear" w:color="000000" w:fill="D9D9D9"/>
            <w:noWrap/>
            <w:vAlign w:val="bottom"/>
            <w:hideMark/>
          </w:tcPr>
          <w:p w14:paraId="14659FC2" w14:textId="369B5DC8" w:rsidR="00A327F8" w:rsidRPr="00BB133E" w:rsidRDefault="00A327F8" w:rsidP="00960AB8">
            <w:pPr>
              <w:jc w:val="right"/>
              <w:rPr>
                <w:rFonts w:ascii="Calibri" w:eastAsia="Times New Roman" w:hAnsi="Calibri"/>
                <w:color w:val="000000"/>
              </w:rPr>
            </w:pPr>
            <w:r>
              <w:rPr>
                <w:rFonts w:ascii="Calibri" w:eastAsia="Times New Roman" w:hAnsi="Calibri"/>
                <w:color w:val="000000"/>
              </w:rPr>
              <w:t>0.04</w:t>
            </w:r>
          </w:p>
        </w:tc>
        <w:tc>
          <w:tcPr>
            <w:tcW w:w="1530" w:type="dxa"/>
            <w:tcBorders>
              <w:top w:val="nil"/>
              <w:left w:val="nil"/>
              <w:bottom w:val="single" w:sz="4" w:space="0" w:color="auto"/>
              <w:right w:val="single" w:sz="4" w:space="0" w:color="auto"/>
            </w:tcBorders>
            <w:shd w:val="clear" w:color="000000" w:fill="D9D9D9"/>
            <w:noWrap/>
            <w:vAlign w:val="bottom"/>
            <w:hideMark/>
          </w:tcPr>
          <w:p w14:paraId="19AE9C96" w14:textId="49FDFA23" w:rsidR="00A327F8" w:rsidRPr="00BB133E" w:rsidRDefault="00A327F8" w:rsidP="00960AB8">
            <w:pPr>
              <w:jc w:val="right"/>
              <w:rPr>
                <w:rFonts w:ascii="Calibri" w:eastAsia="Times New Roman" w:hAnsi="Calibri"/>
                <w:color w:val="000000"/>
              </w:rPr>
            </w:pPr>
            <w:r>
              <w:rPr>
                <w:rFonts w:ascii="Calibri" w:eastAsia="Times New Roman" w:hAnsi="Calibri"/>
                <w:color w:val="000000"/>
              </w:rPr>
              <w:t>0.04</w:t>
            </w:r>
          </w:p>
        </w:tc>
      </w:tr>
      <w:tr w:rsidR="00A327F8" w14:paraId="1346AFF5"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F2F2F2"/>
            <w:noWrap/>
            <w:vAlign w:val="bottom"/>
            <w:hideMark/>
          </w:tcPr>
          <w:p w14:paraId="291697CF" w14:textId="42738D60"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 </w:t>
            </w:r>
          </w:p>
        </w:tc>
        <w:tc>
          <w:tcPr>
            <w:tcW w:w="1530" w:type="dxa"/>
            <w:tcBorders>
              <w:top w:val="nil"/>
              <w:left w:val="nil"/>
              <w:bottom w:val="single" w:sz="4" w:space="0" w:color="auto"/>
              <w:right w:val="single" w:sz="4" w:space="0" w:color="auto"/>
            </w:tcBorders>
            <w:shd w:val="clear" w:color="000000" w:fill="F2F2F2"/>
            <w:noWrap/>
            <w:vAlign w:val="bottom"/>
            <w:hideMark/>
          </w:tcPr>
          <w:p w14:paraId="62CA9D7D" w14:textId="2C327164"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 xml:space="preserve"> (2-tailed) p= </w:t>
            </w:r>
          </w:p>
        </w:tc>
        <w:tc>
          <w:tcPr>
            <w:tcW w:w="1080" w:type="dxa"/>
            <w:tcBorders>
              <w:top w:val="nil"/>
              <w:left w:val="nil"/>
              <w:bottom w:val="single" w:sz="4" w:space="0" w:color="auto"/>
              <w:right w:val="single" w:sz="4" w:space="0" w:color="auto"/>
            </w:tcBorders>
            <w:shd w:val="clear" w:color="000000" w:fill="F2F2F2"/>
            <w:noWrap/>
            <w:vAlign w:val="bottom"/>
            <w:hideMark/>
          </w:tcPr>
          <w:p w14:paraId="1208B495" w14:textId="51025395"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0.586</w:t>
            </w:r>
          </w:p>
        </w:tc>
        <w:tc>
          <w:tcPr>
            <w:tcW w:w="1170" w:type="dxa"/>
            <w:tcBorders>
              <w:top w:val="nil"/>
              <w:left w:val="nil"/>
              <w:bottom w:val="single" w:sz="4" w:space="0" w:color="auto"/>
              <w:right w:val="single" w:sz="4" w:space="0" w:color="auto"/>
            </w:tcBorders>
            <w:shd w:val="clear" w:color="000000" w:fill="F2F2F2"/>
            <w:noWrap/>
            <w:vAlign w:val="bottom"/>
            <w:hideMark/>
          </w:tcPr>
          <w:p w14:paraId="73046861" w14:textId="7211799D"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0.562</w:t>
            </w:r>
          </w:p>
        </w:tc>
        <w:tc>
          <w:tcPr>
            <w:tcW w:w="1170" w:type="dxa"/>
            <w:tcBorders>
              <w:top w:val="nil"/>
              <w:left w:val="nil"/>
              <w:bottom w:val="single" w:sz="4" w:space="0" w:color="auto"/>
              <w:right w:val="single" w:sz="4" w:space="0" w:color="auto"/>
            </w:tcBorders>
            <w:shd w:val="clear" w:color="000000" w:fill="F2F2F2"/>
            <w:noWrap/>
            <w:vAlign w:val="bottom"/>
            <w:hideMark/>
          </w:tcPr>
          <w:p w14:paraId="0B25508C" w14:textId="1C6A1043"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0.822</w:t>
            </w:r>
          </w:p>
        </w:tc>
        <w:tc>
          <w:tcPr>
            <w:tcW w:w="1170" w:type="dxa"/>
            <w:tcBorders>
              <w:top w:val="nil"/>
              <w:left w:val="nil"/>
              <w:bottom w:val="single" w:sz="4" w:space="0" w:color="auto"/>
              <w:right w:val="single" w:sz="4" w:space="0" w:color="auto"/>
            </w:tcBorders>
            <w:shd w:val="clear" w:color="000000" w:fill="F2F2F2"/>
            <w:noWrap/>
            <w:vAlign w:val="bottom"/>
            <w:hideMark/>
          </w:tcPr>
          <w:p w14:paraId="318FAF5A" w14:textId="62C0D7FF"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0.542</w:t>
            </w:r>
          </w:p>
        </w:tc>
        <w:tc>
          <w:tcPr>
            <w:tcW w:w="1260" w:type="dxa"/>
            <w:tcBorders>
              <w:top w:val="nil"/>
              <w:left w:val="nil"/>
              <w:bottom w:val="single" w:sz="4" w:space="0" w:color="auto"/>
              <w:right w:val="single" w:sz="4" w:space="0" w:color="auto"/>
            </w:tcBorders>
            <w:shd w:val="clear" w:color="000000" w:fill="F2F2F2"/>
            <w:noWrap/>
            <w:vAlign w:val="bottom"/>
            <w:hideMark/>
          </w:tcPr>
          <w:p w14:paraId="7046D4C7" w14:textId="6590F210"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0.79</w:t>
            </w:r>
          </w:p>
        </w:tc>
        <w:tc>
          <w:tcPr>
            <w:tcW w:w="1260" w:type="dxa"/>
            <w:tcBorders>
              <w:top w:val="nil"/>
              <w:left w:val="nil"/>
              <w:bottom w:val="single" w:sz="4" w:space="0" w:color="auto"/>
              <w:right w:val="single" w:sz="4" w:space="0" w:color="auto"/>
            </w:tcBorders>
            <w:shd w:val="clear" w:color="000000" w:fill="F2F2F2"/>
            <w:noWrap/>
            <w:vAlign w:val="bottom"/>
            <w:hideMark/>
          </w:tcPr>
          <w:p w14:paraId="685DC243" w14:textId="0644B205"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0.693</w:t>
            </w:r>
          </w:p>
        </w:tc>
        <w:tc>
          <w:tcPr>
            <w:tcW w:w="1170" w:type="dxa"/>
            <w:tcBorders>
              <w:top w:val="nil"/>
              <w:left w:val="nil"/>
              <w:bottom w:val="single" w:sz="4" w:space="0" w:color="auto"/>
              <w:right w:val="single" w:sz="4" w:space="0" w:color="auto"/>
            </w:tcBorders>
            <w:shd w:val="clear" w:color="000000" w:fill="F2F2F2"/>
            <w:noWrap/>
            <w:vAlign w:val="bottom"/>
            <w:hideMark/>
          </w:tcPr>
          <w:p w14:paraId="6FF27ACD" w14:textId="5F6977C9"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0.907</w:t>
            </w:r>
          </w:p>
        </w:tc>
        <w:tc>
          <w:tcPr>
            <w:tcW w:w="1350" w:type="dxa"/>
            <w:tcBorders>
              <w:top w:val="nil"/>
              <w:left w:val="nil"/>
              <w:bottom w:val="single" w:sz="4" w:space="0" w:color="auto"/>
              <w:right w:val="single" w:sz="4" w:space="0" w:color="auto"/>
            </w:tcBorders>
            <w:shd w:val="clear" w:color="000000" w:fill="F2F2F2"/>
            <w:noWrap/>
            <w:vAlign w:val="bottom"/>
            <w:hideMark/>
          </w:tcPr>
          <w:p w14:paraId="445DEAFB" w14:textId="6F53B644"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0.477</w:t>
            </w:r>
          </w:p>
        </w:tc>
        <w:tc>
          <w:tcPr>
            <w:tcW w:w="1530" w:type="dxa"/>
            <w:tcBorders>
              <w:top w:val="nil"/>
              <w:left w:val="nil"/>
              <w:bottom w:val="single" w:sz="4" w:space="0" w:color="auto"/>
              <w:right w:val="single" w:sz="4" w:space="0" w:color="auto"/>
            </w:tcBorders>
            <w:shd w:val="clear" w:color="000000" w:fill="F2F2F2"/>
            <w:noWrap/>
            <w:vAlign w:val="bottom"/>
            <w:hideMark/>
          </w:tcPr>
          <w:p w14:paraId="620C7739" w14:textId="61334A4A"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0.535</w:t>
            </w:r>
          </w:p>
        </w:tc>
      </w:tr>
      <w:tr w:rsidR="00A327F8" w14:paraId="3B548523"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D9D9D9"/>
            <w:noWrap/>
            <w:vAlign w:val="bottom"/>
            <w:hideMark/>
          </w:tcPr>
          <w:p w14:paraId="19D91336" w14:textId="67280071"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Stage 8 median correct RT: Unambiguous trials*</w:t>
            </w:r>
          </w:p>
        </w:tc>
        <w:tc>
          <w:tcPr>
            <w:tcW w:w="1530" w:type="dxa"/>
            <w:tcBorders>
              <w:top w:val="nil"/>
              <w:left w:val="nil"/>
              <w:bottom w:val="single" w:sz="4" w:space="0" w:color="auto"/>
              <w:right w:val="single" w:sz="4" w:space="0" w:color="auto"/>
            </w:tcBorders>
            <w:shd w:val="clear" w:color="000000" w:fill="D9D9D9"/>
            <w:noWrap/>
            <w:vAlign w:val="bottom"/>
            <w:hideMark/>
          </w:tcPr>
          <w:p w14:paraId="37C2C3DA" w14:textId="6CEF6140"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Pearson Correlation</w:t>
            </w:r>
          </w:p>
        </w:tc>
        <w:tc>
          <w:tcPr>
            <w:tcW w:w="1080" w:type="dxa"/>
            <w:tcBorders>
              <w:top w:val="nil"/>
              <w:left w:val="nil"/>
              <w:bottom w:val="single" w:sz="4" w:space="0" w:color="auto"/>
              <w:right w:val="single" w:sz="4" w:space="0" w:color="auto"/>
            </w:tcBorders>
            <w:shd w:val="clear" w:color="000000" w:fill="D9D9D9"/>
            <w:noWrap/>
            <w:vAlign w:val="bottom"/>
            <w:hideMark/>
          </w:tcPr>
          <w:p w14:paraId="45E055BE" w14:textId="694B3191"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0.17</w:t>
            </w:r>
          </w:p>
        </w:tc>
        <w:tc>
          <w:tcPr>
            <w:tcW w:w="1170" w:type="dxa"/>
            <w:tcBorders>
              <w:top w:val="nil"/>
              <w:left w:val="nil"/>
              <w:bottom w:val="single" w:sz="4" w:space="0" w:color="auto"/>
              <w:right w:val="single" w:sz="4" w:space="0" w:color="auto"/>
            </w:tcBorders>
            <w:shd w:val="clear" w:color="000000" w:fill="D9D9D9"/>
            <w:noWrap/>
            <w:vAlign w:val="bottom"/>
            <w:hideMark/>
          </w:tcPr>
          <w:p w14:paraId="4A4621CE" w14:textId="5754B152"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0.01</w:t>
            </w:r>
          </w:p>
        </w:tc>
        <w:tc>
          <w:tcPr>
            <w:tcW w:w="1170" w:type="dxa"/>
            <w:tcBorders>
              <w:top w:val="nil"/>
              <w:left w:val="nil"/>
              <w:bottom w:val="single" w:sz="4" w:space="0" w:color="auto"/>
              <w:right w:val="single" w:sz="4" w:space="0" w:color="auto"/>
            </w:tcBorders>
            <w:shd w:val="clear" w:color="000000" w:fill="D9D9D9"/>
            <w:noWrap/>
            <w:vAlign w:val="bottom"/>
            <w:hideMark/>
          </w:tcPr>
          <w:p w14:paraId="7F8BB61F" w14:textId="59001B7E" w:rsidR="00A327F8" w:rsidRPr="00BB133E" w:rsidRDefault="00A327F8" w:rsidP="00960AB8">
            <w:pPr>
              <w:jc w:val="right"/>
              <w:rPr>
                <w:rFonts w:ascii="Calibri" w:eastAsia="Times New Roman" w:hAnsi="Calibri"/>
                <w:color w:val="000000"/>
              </w:rPr>
            </w:pPr>
            <w:r>
              <w:rPr>
                <w:rFonts w:ascii="Calibri" w:eastAsia="Times New Roman" w:hAnsi="Calibri"/>
                <w:color w:val="000000"/>
              </w:rPr>
              <w:t>-0.1</w:t>
            </w:r>
            <w:r w:rsidRPr="00BB133E">
              <w:rPr>
                <w:rFonts w:ascii="Calibri" w:eastAsia="Times New Roman" w:hAnsi="Calibri"/>
                <w:color w:val="000000"/>
              </w:rPr>
              <w:t>9</w:t>
            </w:r>
          </w:p>
        </w:tc>
        <w:tc>
          <w:tcPr>
            <w:tcW w:w="1170" w:type="dxa"/>
            <w:tcBorders>
              <w:top w:val="nil"/>
              <w:left w:val="nil"/>
              <w:bottom w:val="single" w:sz="4" w:space="0" w:color="auto"/>
              <w:right w:val="single" w:sz="4" w:space="0" w:color="auto"/>
            </w:tcBorders>
            <w:shd w:val="clear" w:color="000000" w:fill="D9D9D9"/>
            <w:noWrap/>
            <w:vAlign w:val="bottom"/>
            <w:hideMark/>
          </w:tcPr>
          <w:p w14:paraId="2DD6BEBF" w14:textId="44B0E35F" w:rsidR="00A327F8" w:rsidRPr="00BB133E" w:rsidRDefault="00A327F8" w:rsidP="00960AB8">
            <w:pPr>
              <w:jc w:val="right"/>
              <w:rPr>
                <w:rFonts w:ascii="Calibri" w:eastAsia="Times New Roman" w:hAnsi="Calibri"/>
                <w:color w:val="000000"/>
              </w:rPr>
            </w:pPr>
            <w:r>
              <w:rPr>
                <w:rFonts w:ascii="Calibri" w:eastAsia="Times New Roman" w:hAnsi="Calibri"/>
                <w:color w:val="000000"/>
              </w:rPr>
              <w:t>-0.23</w:t>
            </w:r>
          </w:p>
        </w:tc>
        <w:tc>
          <w:tcPr>
            <w:tcW w:w="1260" w:type="dxa"/>
            <w:tcBorders>
              <w:top w:val="nil"/>
              <w:left w:val="nil"/>
              <w:bottom w:val="single" w:sz="4" w:space="0" w:color="auto"/>
              <w:right w:val="single" w:sz="4" w:space="0" w:color="auto"/>
            </w:tcBorders>
            <w:shd w:val="clear" w:color="000000" w:fill="D9D9D9"/>
            <w:noWrap/>
            <w:vAlign w:val="bottom"/>
            <w:hideMark/>
          </w:tcPr>
          <w:p w14:paraId="2260660D" w14:textId="5DC27AF3" w:rsidR="00A327F8" w:rsidRPr="00BB133E" w:rsidRDefault="00A327F8" w:rsidP="00960AB8">
            <w:pPr>
              <w:jc w:val="right"/>
              <w:rPr>
                <w:rFonts w:ascii="Calibri" w:eastAsia="Times New Roman" w:hAnsi="Calibri"/>
                <w:color w:val="000000"/>
              </w:rPr>
            </w:pPr>
            <w:r>
              <w:rPr>
                <w:rFonts w:ascii="Calibri" w:eastAsia="Times New Roman" w:hAnsi="Calibri"/>
                <w:color w:val="000000"/>
              </w:rPr>
              <w:t>0.12</w:t>
            </w:r>
          </w:p>
        </w:tc>
        <w:tc>
          <w:tcPr>
            <w:tcW w:w="1260" w:type="dxa"/>
            <w:tcBorders>
              <w:top w:val="nil"/>
              <w:left w:val="nil"/>
              <w:bottom w:val="single" w:sz="4" w:space="0" w:color="auto"/>
              <w:right w:val="single" w:sz="4" w:space="0" w:color="auto"/>
            </w:tcBorders>
            <w:shd w:val="clear" w:color="000000" w:fill="D9D9D9"/>
            <w:noWrap/>
            <w:vAlign w:val="bottom"/>
            <w:hideMark/>
          </w:tcPr>
          <w:p w14:paraId="6737D132" w14:textId="07B561D4" w:rsidR="00A327F8" w:rsidRPr="00BB133E" w:rsidRDefault="00A327F8" w:rsidP="00960AB8">
            <w:pPr>
              <w:jc w:val="right"/>
              <w:rPr>
                <w:rFonts w:ascii="Calibri" w:eastAsia="Times New Roman" w:hAnsi="Calibri"/>
                <w:color w:val="000000"/>
              </w:rPr>
            </w:pPr>
            <w:r>
              <w:rPr>
                <w:rFonts w:ascii="Calibri" w:eastAsia="Times New Roman" w:hAnsi="Calibri"/>
                <w:color w:val="000000"/>
              </w:rPr>
              <w:t>0.24</w:t>
            </w:r>
          </w:p>
        </w:tc>
        <w:tc>
          <w:tcPr>
            <w:tcW w:w="1170" w:type="dxa"/>
            <w:tcBorders>
              <w:top w:val="nil"/>
              <w:left w:val="nil"/>
              <w:bottom w:val="single" w:sz="4" w:space="0" w:color="auto"/>
              <w:right w:val="single" w:sz="4" w:space="0" w:color="auto"/>
            </w:tcBorders>
            <w:shd w:val="clear" w:color="000000" w:fill="D9D9D9"/>
            <w:noWrap/>
            <w:vAlign w:val="bottom"/>
            <w:hideMark/>
          </w:tcPr>
          <w:p w14:paraId="63614826" w14:textId="68150057" w:rsidR="00A327F8" w:rsidRPr="00BB133E" w:rsidRDefault="00A327F8" w:rsidP="00960AB8">
            <w:pPr>
              <w:jc w:val="right"/>
              <w:rPr>
                <w:rFonts w:ascii="Calibri" w:eastAsia="Times New Roman" w:hAnsi="Calibri"/>
                <w:color w:val="000000"/>
              </w:rPr>
            </w:pPr>
            <w:r>
              <w:rPr>
                <w:rFonts w:ascii="Calibri" w:eastAsia="Times New Roman" w:hAnsi="Calibri"/>
                <w:color w:val="000000"/>
              </w:rPr>
              <w:t>0.01</w:t>
            </w:r>
          </w:p>
        </w:tc>
        <w:tc>
          <w:tcPr>
            <w:tcW w:w="1350" w:type="dxa"/>
            <w:tcBorders>
              <w:top w:val="nil"/>
              <w:left w:val="nil"/>
              <w:bottom w:val="single" w:sz="4" w:space="0" w:color="auto"/>
              <w:right w:val="single" w:sz="4" w:space="0" w:color="auto"/>
            </w:tcBorders>
            <w:shd w:val="clear" w:color="000000" w:fill="D9D9D9"/>
            <w:noWrap/>
            <w:vAlign w:val="bottom"/>
            <w:hideMark/>
          </w:tcPr>
          <w:p w14:paraId="2619C39B" w14:textId="09B66469" w:rsidR="00A327F8" w:rsidRPr="00BB133E" w:rsidRDefault="00A327F8" w:rsidP="00960AB8">
            <w:pPr>
              <w:jc w:val="right"/>
              <w:rPr>
                <w:rFonts w:ascii="Calibri" w:eastAsia="Times New Roman" w:hAnsi="Calibri"/>
                <w:color w:val="000000"/>
              </w:rPr>
            </w:pPr>
            <w:r>
              <w:rPr>
                <w:rFonts w:ascii="Calibri" w:eastAsia="Times New Roman" w:hAnsi="Calibri"/>
                <w:color w:val="000000"/>
              </w:rPr>
              <w:t>0.05</w:t>
            </w:r>
          </w:p>
        </w:tc>
        <w:tc>
          <w:tcPr>
            <w:tcW w:w="1530" w:type="dxa"/>
            <w:tcBorders>
              <w:top w:val="nil"/>
              <w:left w:val="nil"/>
              <w:bottom w:val="single" w:sz="4" w:space="0" w:color="auto"/>
              <w:right w:val="single" w:sz="4" w:space="0" w:color="auto"/>
            </w:tcBorders>
            <w:shd w:val="clear" w:color="000000" w:fill="D9D9D9"/>
            <w:noWrap/>
            <w:vAlign w:val="bottom"/>
            <w:hideMark/>
          </w:tcPr>
          <w:p w14:paraId="4571D711" w14:textId="116E7744" w:rsidR="00A327F8" w:rsidRPr="00BB133E" w:rsidRDefault="00A327F8" w:rsidP="00960AB8">
            <w:pPr>
              <w:jc w:val="right"/>
              <w:rPr>
                <w:rFonts w:ascii="Calibri" w:eastAsia="Times New Roman" w:hAnsi="Calibri"/>
                <w:color w:val="000000"/>
              </w:rPr>
            </w:pPr>
            <w:r>
              <w:rPr>
                <w:rFonts w:ascii="Calibri" w:eastAsia="Times New Roman" w:hAnsi="Calibri"/>
                <w:color w:val="000000"/>
              </w:rPr>
              <w:t>0.08</w:t>
            </w:r>
          </w:p>
        </w:tc>
      </w:tr>
      <w:tr w:rsidR="00A327F8" w14:paraId="3D00C8DC"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F2F2F2"/>
            <w:noWrap/>
            <w:vAlign w:val="bottom"/>
            <w:hideMark/>
          </w:tcPr>
          <w:p w14:paraId="34846103" w14:textId="5D0CCDD1"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 </w:t>
            </w:r>
          </w:p>
        </w:tc>
        <w:tc>
          <w:tcPr>
            <w:tcW w:w="1530" w:type="dxa"/>
            <w:tcBorders>
              <w:top w:val="nil"/>
              <w:left w:val="nil"/>
              <w:bottom w:val="single" w:sz="4" w:space="0" w:color="auto"/>
              <w:right w:val="single" w:sz="4" w:space="0" w:color="auto"/>
            </w:tcBorders>
            <w:shd w:val="clear" w:color="000000" w:fill="F2F2F2"/>
            <w:noWrap/>
            <w:vAlign w:val="bottom"/>
            <w:hideMark/>
          </w:tcPr>
          <w:p w14:paraId="558A8D00" w14:textId="7DC44775"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 xml:space="preserve"> (2-tailed) p= </w:t>
            </w:r>
          </w:p>
        </w:tc>
        <w:tc>
          <w:tcPr>
            <w:tcW w:w="1080" w:type="dxa"/>
            <w:tcBorders>
              <w:top w:val="nil"/>
              <w:left w:val="nil"/>
              <w:bottom w:val="single" w:sz="4" w:space="0" w:color="auto"/>
              <w:right w:val="single" w:sz="4" w:space="0" w:color="auto"/>
            </w:tcBorders>
            <w:shd w:val="clear" w:color="000000" w:fill="F2F2F2"/>
            <w:noWrap/>
            <w:vAlign w:val="bottom"/>
            <w:hideMark/>
          </w:tcPr>
          <w:p w14:paraId="3F501BD5" w14:textId="1EBF4F73"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0.006</w:t>
            </w:r>
          </w:p>
        </w:tc>
        <w:tc>
          <w:tcPr>
            <w:tcW w:w="1170" w:type="dxa"/>
            <w:tcBorders>
              <w:top w:val="nil"/>
              <w:left w:val="nil"/>
              <w:bottom w:val="single" w:sz="4" w:space="0" w:color="auto"/>
              <w:right w:val="single" w:sz="4" w:space="0" w:color="auto"/>
            </w:tcBorders>
            <w:shd w:val="clear" w:color="000000" w:fill="F2F2F2"/>
            <w:noWrap/>
            <w:vAlign w:val="bottom"/>
            <w:hideMark/>
          </w:tcPr>
          <w:p w14:paraId="7F488441" w14:textId="3CB87E17"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0.87</w:t>
            </w:r>
          </w:p>
        </w:tc>
        <w:tc>
          <w:tcPr>
            <w:tcW w:w="1170" w:type="dxa"/>
            <w:tcBorders>
              <w:top w:val="nil"/>
              <w:left w:val="nil"/>
              <w:bottom w:val="single" w:sz="4" w:space="0" w:color="auto"/>
              <w:right w:val="single" w:sz="4" w:space="0" w:color="auto"/>
            </w:tcBorders>
            <w:shd w:val="clear" w:color="000000" w:fill="F2F2F2"/>
            <w:noWrap/>
            <w:vAlign w:val="bottom"/>
            <w:hideMark/>
          </w:tcPr>
          <w:p w14:paraId="1C06B591" w14:textId="3FC9D298"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0.002</w:t>
            </w:r>
          </w:p>
        </w:tc>
        <w:tc>
          <w:tcPr>
            <w:tcW w:w="1170" w:type="dxa"/>
            <w:tcBorders>
              <w:top w:val="nil"/>
              <w:left w:val="nil"/>
              <w:bottom w:val="single" w:sz="4" w:space="0" w:color="auto"/>
              <w:right w:val="single" w:sz="4" w:space="0" w:color="auto"/>
            </w:tcBorders>
            <w:shd w:val="clear" w:color="000000" w:fill="F2F2F2"/>
            <w:noWrap/>
            <w:vAlign w:val="bottom"/>
            <w:hideMark/>
          </w:tcPr>
          <w:p w14:paraId="48702A35" w14:textId="043E31F0"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w:t>
            </w:r>
          </w:p>
        </w:tc>
        <w:tc>
          <w:tcPr>
            <w:tcW w:w="1260" w:type="dxa"/>
            <w:tcBorders>
              <w:top w:val="nil"/>
              <w:left w:val="nil"/>
              <w:bottom w:val="single" w:sz="4" w:space="0" w:color="auto"/>
              <w:right w:val="single" w:sz="4" w:space="0" w:color="auto"/>
            </w:tcBorders>
            <w:shd w:val="clear" w:color="000000" w:fill="F2F2F2"/>
            <w:noWrap/>
            <w:vAlign w:val="bottom"/>
            <w:hideMark/>
          </w:tcPr>
          <w:p w14:paraId="12100561" w14:textId="0026280F"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0.05</w:t>
            </w:r>
          </w:p>
        </w:tc>
        <w:tc>
          <w:tcPr>
            <w:tcW w:w="1260" w:type="dxa"/>
            <w:tcBorders>
              <w:top w:val="nil"/>
              <w:left w:val="nil"/>
              <w:bottom w:val="single" w:sz="4" w:space="0" w:color="auto"/>
              <w:right w:val="single" w:sz="4" w:space="0" w:color="auto"/>
            </w:tcBorders>
            <w:shd w:val="clear" w:color="000000" w:fill="F2F2F2"/>
            <w:noWrap/>
            <w:vAlign w:val="bottom"/>
            <w:hideMark/>
          </w:tcPr>
          <w:p w14:paraId="0BAB10B7" w14:textId="488EED34"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w:t>
            </w:r>
          </w:p>
        </w:tc>
        <w:tc>
          <w:tcPr>
            <w:tcW w:w="1170" w:type="dxa"/>
            <w:tcBorders>
              <w:top w:val="nil"/>
              <w:left w:val="nil"/>
              <w:bottom w:val="single" w:sz="4" w:space="0" w:color="auto"/>
              <w:right w:val="single" w:sz="4" w:space="0" w:color="auto"/>
            </w:tcBorders>
            <w:shd w:val="clear" w:color="000000" w:fill="F2F2F2"/>
            <w:noWrap/>
            <w:vAlign w:val="bottom"/>
            <w:hideMark/>
          </w:tcPr>
          <w:p w14:paraId="3CACF1FB" w14:textId="517988E2"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0.834</w:t>
            </w:r>
          </w:p>
        </w:tc>
        <w:tc>
          <w:tcPr>
            <w:tcW w:w="1350" w:type="dxa"/>
            <w:tcBorders>
              <w:top w:val="nil"/>
              <w:left w:val="nil"/>
              <w:bottom w:val="single" w:sz="4" w:space="0" w:color="auto"/>
              <w:right w:val="single" w:sz="4" w:space="0" w:color="auto"/>
            </w:tcBorders>
            <w:shd w:val="clear" w:color="000000" w:fill="F2F2F2"/>
            <w:noWrap/>
            <w:vAlign w:val="bottom"/>
            <w:hideMark/>
          </w:tcPr>
          <w:p w14:paraId="51CBF82F" w14:textId="135DFB47"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0.392</w:t>
            </w:r>
          </w:p>
        </w:tc>
        <w:tc>
          <w:tcPr>
            <w:tcW w:w="1530" w:type="dxa"/>
            <w:tcBorders>
              <w:top w:val="nil"/>
              <w:left w:val="nil"/>
              <w:bottom w:val="single" w:sz="4" w:space="0" w:color="auto"/>
              <w:right w:val="single" w:sz="4" w:space="0" w:color="auto"/>
            </w:tcBorders>
            <w:shd w:val="clear" w:color="000000" w:fill="F2F2F2"/>
            <w:noWrap/>
            <w:vAlign w:val="bottom"/>
            <w:hideMark/>
          </w:tcPr>
          <w:p w14:paraId="18FD004A" w14:textId="4880351D"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0.192</w:t>
            </w:r>
          </w:p>
        </w:tc>
      </w:tr>
      <w:tr w:rsidR="00A327F8" w14:paraId="717D3A85"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D9D9D9"/>
            <w:noWrap/>
            <w:vAlign w:val="bottom"/>
            <w:hideMark/>
          </w:tcPr>
          <w:p w14:paraId="62267FAE" w14:textId="1CE737AB"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Stage 8 median correct RT: Type 4 ambiguous trials*</w:t>
            </w:r>
          </w:p>
        </w:tc>
        <w:tc>
          <w:tcPr>
            <w:tcW w:w="1530" w:type="dxa"/>
            <w:tcBorders>
              <w:top w:val="nil"/>
              <w:left w:val="nil"/>
              <w:bottom w:val="single" w:sz="4" w:space="0" w:color="auto"/>
              <w:right w:val="single" w:sz="4" w:space="0" w:color="auto"/>
            </w:tcBorders>
            <w:shd w:val="clear" w:color="000000" w:fill="D9D9D9"/>
            <w:noWrap/>
            <w:vAlign w:val="bottom"/>
            <w:hideMark/>
          </w:tcPr>
          <w:p w14:paraId="79FD154B" w14:textId="1AEDE290"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Pearson Correlation</w:t>
            </w:r>
          </w:p>
        </w:tc>
        <w:tc>
          <w:tcPr>
            <w:tcW w:w="1080" w:type="dxa"/>
            <w:tcBorders>
              <w:top w:val="nil"/>
              <w:left w:val="nil"/>
              <w:bottom w:val="single" w:sz="4" w:space="0" w:color="auto"/>
              <w:right w:val="single" w:sz="4" w:space="0" w:color="auto"/>
            </w:tcBorders>
            <w:shd w:val="clear" w:color="000000" w:fill="D9D9D9"/>
            <w:noWrap/>
            <w:vAlign w:val="bottom"/>
            <w:hideMark/>
          </w:tcPr>
          <w:p w14:paraId="7D26CB57" w14:textId="6F1CDBD0" w:rsidR="00A327F8" w:rsidRPr="00BB133E" w:rsidRDefault="00A327F8" w:rsidP="00960AB8">
            <w:pPr>
              <w:jc w:val="right"/>
              <w:rPr>
                <w:rFonts w:ascii="Calibri" w:eastAsia="Times New Roman" w:hAnsi="Calibri"/>
                <w:color w:val="000000"/>
              </w:rPr>
            </w:pPr>
            <w:r>
              <w:rPr>
                <w:rFonts w:ascii="Calibri" w:eastAsia="Times New Roman" w:hAnsi="Calibri"/>
                <w:color w:val="000000"/>
              </w:rPr>
              <w:t>0.11</w:t>
            </w:r>
          </w:p>
        </w:tc>
        <w:tc>
          <w:tcPr>
            <w:tcW w:w="1170" w:type="dxa"/>
            <w:tcBorders>
              <w:top w:val="nil"/>
              <w:left w:val="nil"/>
              <w:bottom w:val="single" w:sz="4" w:space="0" w:color="auto"/>
              <w:right w:val="single" w:sz="4" w:space="0" w:color="auto"/>
            </w:tcBorders>
            <w:shd w:val="clear" w:color="000000" w:fill="D9D9D9"/>
            <w:noWrap/>
            <w:vAlign w:val="bottom"/>
            <w:hideMark/>
          </w:tcPr>
          <w:p w14:paraId="5453B46D" w14:textId="75AD2874" w:rsidR="00A327F8" w:rsidRPr="00BB133E" w:rsidRDefault="00A327F8" w:rsidP="00960AB8">
            <w:pPr>
              <w:jc w:val="right"/>
              <w:rPr>
                <w:rFonts w:ascii="Calibri" w:eastAsia="Times New Roman" w:hAnsi="Calibri"/>
                <w:color w:val="000000"/>
              </w:rPr>
            </w:pPr>
            <w:r>
              <w:rPr>
                <w:rFonts w:ascii="Calibri" w:eastAsia="Times New Roman" w:hAnsi="Calibri"/>
                <w:color w:val="000000"/>
              </w:rPr>
              <w:t>0.02</w:t>
            </w:r>
          </w:p>
        </w:tc>
        <w:tc>
          <w:tcPr>
            <w:tcW w:w="1170" w:type="dxa"/>
            <w:tcBorders>
              <w:top w:val="nil"/>
              <w:left w:val="nil"/>
              <w:bottom w:val="single" w:sz="4" w:space="0" w:color="auto"/>
              <w:right w:val="single" w:sz="4" w:space="0" w:color="auto"/>
            </w:tcBorders>
            <w:shd w:val="clear" w:color="000000" w:fill="D9D9D9"/>
            <w:noWrap/>
            <w:vAlign w:val="bottom"/>
            <w:hideMark/>
          </w:tcPr>
          <w:p w14:paraId="2A3DA220" w14:textId="07469085" w:rsidR="00A327F8" w:rsidRPr="00BB133E" w:rsidRDefault="00A327F8" w:rsidP="00960AB8">
            <w:pPr>
              <w:jc w:val="right"/>
              <w:rPr>
                <w:rFonts w:ascii="Calibri" w:eastAsia="Times New Roman" w:hAnsi="Calibri"/>
                <w:color w:val="000000"/>
              </w:rPr>
            </w:pPr>
            <w:r>
              <w:rPr>
                <w:rFonts w:ascii="Calibri" w:eastAsia="Times New Roman" w:hAnsi="Calibri"/>
                <w:color w:val="000000"/>
              </w:rPr>
              <w:t>-0.13</w:t>
            </w:r>
          </w:p>
        </w:tc>
        <w:tc>
          <w:tcPr>
            <w:tcW w:w="1170" w:type="dxa"/>
            <w:tcBorders>
              <w:top w:val="nil"/>
              <w:left w:val="nil"/>
              <w:bottom w:val="single" w:sz="4" w:space="0" w:color="auto"/>
              <w:right w:val="single" w:sz="4" w:space="0" w:color="auto"/>
            </w:tcBorders>
            <w:shd w:val="clear" w:color="000000" w:fill="D9D9D9"/>
            <w:noWrap/>
            <w:vAlign w:val="bottom"/>
            <w:hideMark/>
          </w:tcPr>
          <w:p w14:paraId="19816804" w14:textId="0E26D8F6" w:rsidR="00A327F8" w:rsidRPr="00BB133E" w:rsidRDefault="00A327F8" w:rsidP="00960AB8">
            <w:pPr>
              <w:jc w:val="right"/>
              <w:rPr>
                <w:rFonts w:ascii="Calibri" w:eastAsia="Times New Roman" w:hAnsi="Calibri"/>
                <w:color w:val="000000"/>
              </w:rPr>
            </w:pPr>
            <w:r>
              <w:rPr>
                <w:rFonts w:ascii="Calibri" w:eastAsia="Times New Roman" w:hAnsi="Calibri"/>
                <w:color w:val="000000"/>
              </w:rPr>
              <w:t>-0.14</w:t>
            </w:r>
          </w:p>
        </w:tc>
        <w:tc>
          <w:tcPr>
            <w:tcW w:w="1260" w:type="dxa"/>
            <w:tcBorders>
              <w:top w:val="nil"/>
              <w:left w:val="nil"/>
              <w:bottom w:val="single" w:sz="4" w:space="0" w:color="auto"/>
              <w:right w:val="single" w:sz="4" w:space="0" w:color="auto"/>
            </w:tcBorders>
            <w:shd w:val="clear" w:color="000000" w:fill="D9D9D9"/>
            <w:noWrap/>
            <w:vAlign w:val="bottom"/>
            <w:hideMark/>
          </w:tcPr>
          <w:p w14:paraId="14801262" w14:textId="4C51D7F0" w:rsidR="00A327F8" w:rsidRPr="00BB133E" w:rsidRDefault="00A327F8" w:rsidP="00960AB8">
            <w:pPr>
              <w:jc w:val="right"/>
              <w:rPr>
                <w:rFonts w:ascii="Calibri" w:eastAsia="Times New Roman" w:hAnsi="Calibri"/>
                <w:color w:val="000000"/>
              </w:rPr>
            </w:pPr>
            <w:r>
              <w:rPr>
                <w:rFonts w:ascii="Calibri" w:eastAsia="Times New Roman" w:hAnsi="Calibri"/>
                <w:color w:val="000000"/>
              </w:rPr>
              <w:t>0.03</w:t>
            </w:r>
          </w:p>
        </w:tc>
        <w:tc>
          <w:tcPr>
            <w:tcW w:w="1260" w:type="dxa"/>
            <w:tcBorders>
              <w:top w:val="nil"/>
              <w:left w:val="nil"/>
              <w:bottom w:val="single" w:sz="4" w:space="0" w:color="auto"/>
              <w:right w:val="single" w:sz="4" w:space="0" w:color="auto"/>
            </w:tcBorders>
            <w:shd w:val="clear" w:color="000000" w:fill="D9D9D9"/>
            <w:noWrap/>
            <w:vAlign w:val="bottom"/>
            <w:hideMark/>
          </w:tcPr>
          <w:p w14:paraId="104E0488" w14:textId="7D2E2A4E"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0.15</w:t>
            </w:r>
          </w:p>
        </w:tc>
        <w:tc>
          <w:tcPr>
            <w:tcW w:w="1170" w:type="dxa"/>
            <w:tcBorders>
              <w:top w:val="nil"/>
              <w:left w:val="nil"/>
              <w:bottom w:val="single" w:sz="4" w:space="0" w:color="auto"/>
              <w:right w:val="single" w:sz="4" w:space="0" w:color="auto"/>
            </w:tcBorders>
            <w:shd w:val="clear" w:color="000000" w:fill="D9D9D9"/>
            <w:noWrap/>
            <w:vAlign w:val="bottom"/>
            <w:hideMark/>
          </w:tcPr>
          <w:p w14:paraId="1C10A176" w14:textId="5032B89F" w:rsidR="00A327F8" w:rsidRPr="00BB133E" w:rsidRDefault="00A327F8" w:rsidP="00960AB8">
            <w:pPr>
              <w:jc w:val="right"/>
              <w:rPr>
                <w:rFonts w:ascii="Calibri" w:eastAsia="Times New Roman" w:hAnsi="Calibri"/>
                <w:color w:val="000000"/>
              </w:rPr>
            </w:pPr>
            <w:r>
              <w:rPr>
                <w:rFonts w:ascii="Calibri" w:eastAsia="Times New Roman" w:hAnsi="Calibri"/>
                <w:color w:val="000000"/>
              </w:rPr>
              <w:t>-0.02</w:t>
            </w:r>
          </w:p>
        </w:tc>
        <w:tc>
          <w:tcPr>
            <w:tcW w:w="1350" w:type="dxa"/>
            <w:tcBorders>
              <w:top w:val="nil"/>
              <w:left w:val="nil"/>
              <w:bottom w:val="single" w:sz="4" w:space="0" w:color="auto"/>
              <w:right w:val="single" w:sz="4" w:space="0" w:color="auto"/>
            </w:tcBorders>
            <w:shd w:val="clear" w:color="000000" w:fill="D9D9D9"/>
            <w:noWrap/>
            <w:vAlign w:val="bottom"/>
            <w:hideMark/>
          </w:tcPr>
          <w:p w14:paraId="450EED5B" w14:textId="1D365AF2"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0.006</w:t>
            </w:r>
          </w:p>
        </w:tc>
        <w:tc>
          <w:tcPr>
            <w:tcW w:w="1530" w:type="dxa"/>
            <w:tcBorders>
              <w:top w:val="nil"/>
              <w:left w:val="nil"/>
              <w:bottom w:val="single" w:sz="4" w:space="0" w:color="auto"/>
              <w:right w:val="single" w:sz="4" w:space="0" w:color="auto"/>
            </w:tcBorders>
            <w:shd w:val="clear" w:color="000000" w:fill="D9D9D9"/>
            <w:noWrap/>
            <w:vAlign w:val="bottom"/>
            <w:hideMark/>
          </w:tcPr>
          <w:p w14:paraId="68B48C74" w14:textId="76AE32FF"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-0.001</w:t>
            </w:r>
          </w:p>
        </w:tc>
      </w:tr>
      <w:tr w:rsidR="00A327F8" w14:paraId="75BF29FF"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F2F2F2"/>
            <w:noWrap/>
            <w:vAlign w:val="bottom"/>
            <w:hideMark/>
          </w:tcPr>
          <w:p w14:paraId="6C3AEE3C" w14:textId="2E69AAA1"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 </w:t>
            </w:r>
          </w:p>
        </w:tc>
        <w:tc>
          <w:tcPr>
            <w:tcW w:w="1530" w:type="dxa"/>
            <w:tcBorders>
              <w:top w:val="nil"/>
              <w:left w:val="nil"/>
              <w:bottom w:val="single" w:sz="4" w:space="0" w:color="auto"/>
              <w:right w:val="single" w:sz="4" w:space="0" w:color="auto"/>
            </w:tcBorders>
            <w:shd w:val="clear" w:color="000000" w:fill="F2F2F2"/>
            <w:noWrap/>
            <w:vAlign w:val="bottom"/>
            <w:hideMark/>
          </w:tcPr>
          <w:p w14:paraId="2BD25F9F" w14:textId="3D0BA079"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 xml:space="preserve"> (2-tailed) p= </w:t>
            </w:r>
          </w:p>
        </w:tc>
        <w:tc>
          <w:tcPr>
            <w:tcW w:w="1080" w:type="dxa"/>
            <w:tcBorders>
              <w:top w:val="nil"/>
              <w:left w:val="nil"/>
              <w:bottom w:val="single" w:sz="4" w:space="0" w:color="auto"/>
              <w:right w:val="single" w:sz="4" w:space="0" w:color="auto"/>
            </w:tcBorders>
            <w:shd w:val="clear" w:color="000000" w:fill="F2F2F2"/>
            <w:noWrap/>
            <w:vAlign w:val="bottom"/>
            <w:hideMark/>
          </w:tcPr>
          <w:p w14:paraId="40AB18EC" w14:textId="730BC5FA"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0.081</w:t>
            </w:r>
          </w:p>
        </w:tc>
        <w:tc>
          <w:tcPr>
            <w:tcW w:w="1170" w:type="dxa"/>
            <w:tcBorders>
              <w:top w:val="nil"/>
              <w:left w:val="nil"/>
              <w:bottom w:val="single" w:sz="4" w:space="0" w:color="auto"/>
              <w:right w:val="single" w:sz="4" w:space="0" w:color="auto"/>
            </w:tcBorders>
            <w:shd w:val="clear" w:color="000000" w:fill="F2F2F2"/>
            <w:noWrap/>
            <w:vAlign w:val="bottom"/>
            <w:hideMark/>
          </w:tcPr>
          <w:p w14:paraId="7EE7FE7B" w14:textId="760441BC"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0.698</w:t>
            </w:r>
          </w:p>
        </w:tc>
        <w:tc>
          <w:tcPr>
            <w:tcW w:w="1170" w:type="dxa"/>
            <w:tcBorders>
              <w:top w:val="nil"/>
              <w:left w:val="nil"/>
              <w:bottom w:val="single" w:sz="4" w:space="0" w:color="auto"/>
              <w:right w:val="single" w:sz="4" w:space="0" w:color="auto"/>
            </w:tcBorders>
            <w:shd w:val="clear" w:color="000000" w:fill="F2F2F2"/>
            <w:noWrap/>
            <w:vAlign w:val="bottom"/>
            <w:hideMark/>
          </w:tcPr>
          <w:p w14:paraId="251AB257" w14:textId="5F02C713"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0.045</w:t>
            </w:r>
          </w:p>
        </w:tc>
        <w:tc>
          <w:tcPr>
            <w:tcW w:w="1170" w:type="dxa"/>
            <w:tcBorders>
              <w:top w:val="nil"/>
              <w:left w:val="nil"/>
              <w:bottom w:val="single" w:sz="4" w:space="0" w:color="auto"/>
              <w:right w:val="single" w:sz="4" w:space="0" w:color="auto"/>
            </w:tcBorders>
            <w:shd w:val="clear" w:color="000000" w:fill="F2F2F2"/>
            <w:noWrap/>
            <w:vAlign w:val="bottom"/>
            <w:hideMark/>
          </w:tcPr>
          <w:p w14:paraId="0C387E9D" w14:textId="659E39F5"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0.023</w:t>
            </w:r>
          </w:p>
        </w:tc>
        <w:tc>
          <w:tcPr>
            <w:tcW w:w="1260" w:type="dxa"/>
            <w:tcBorders>
              <w:top w:val="nil"/>
              <w:left w:val="nil"/>
              <w:bottom w:val="single" w:sz="4" w:space="0" w:color="auto"/>
              <w:right w:val="single" w:sz="4" w:space="0" w:color="auto"/>
            </w:tcBorders>
            <w:shd w:val="clear" w:color="000000" w:fill="F2F2F2"/>
            <w:noWrap/>
            <w:vAlign w:val="bottom"/>
            <w:hideMark/>
          </w:tcPr>
          <w:p w14:paraId="6E5DF9B1" w14:textId="7B61F8A9"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0.642</w:t>
            </w:r>
          </w:p>
        </w:tc>
        <w:tc>
          <w:tcPr>
            <w:tcW w:w="1260" w:type="dxa"/>
            <w:tcBorders>
              <w:top w:val="nil"/>
              <w:left w:val="nil"/>
              <w:bottom w:val="single" w:sz="4" w:space="0" w:color="auto"/>
              <w:right w:val="single" w:sz="4" w:space="0" w:color="auto"/>
            </w:tcBorders>
            <w:shd w:val="clear" w:color="000000" w:fill="F2F2F2"/>
            <w:noWrap/>
            <w:vAlign w:val="bottom"/>
            <w:hideMark/>
          </w:tcPr>
          <w:p w14:paraId="2640DF08" w14:textId="60BF7F5C"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0.016</w:t>
            </w:r>
          </w:p>
        </w:tc>
        <w:tc>
          <w:tcPr>
            <w:tcW w:w="1170" w:type="dxa"/>
            <w:tcBorders>
              <w:top w:val="nil"/>
              <w:left w:val="nil"/>
              <w:bottom w:val="single" w:sz="4" w:space="0" w:color="auto"/>
              <w:right w:val="single" w:sz="4" w:space="0" w:color="auto"/>
            </w:tcBorders>
            <w:shd w:val="clear" w:color="000000" w:fill="F2F2F2"/>
            <w:noWrap/>
            <w:vAlign w:val="bottom"/>
            <w:hideMark/>
          </w:tcPr>
          <w:p w14:paraId="21B906C2" w14:textId="04F351E3"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0.742</w:t>
            </w:r>
          </w:p>
        </w:tc>
        <w:tc>
          <w:tcPr>
            <w:tcW w:w="1350" w:type="dxa"/>
            <w:tcBorders>
              <w:top w:val="nil"/>
              <w:left w:val="nil"/>
              <w:bottom w:val="single" w:sz="4" w:space="0" w:color="auto"/>
              <w:right w:val="single" w:sz="4" w:space="0" w:color="auto"/>
            </w:tcBorders>
            <w:shd w:val="clear" w:color="000000" w:fill="F2F2F2"/>
            <w:noWrap/>
            <w:vAlign w:val="bottom"/>
            <w:hideMark/>
          </w:tcPr>
          <w:p w14:paraId="5244F394" w14:textId="61476AE8"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0.922</w:t>
            </w:r>
          </w:p>
        </w:tc>
        <w:tc>
          <w:tcPr>
            <w:tcW w:w="1530" w:type="dxa"/>
            <w:tcBorders>
              <w:top w:val="nil"/>
              <w:left w:val="nil"/>
              <w:bottom w:val="single" w:sz="4" w:space="0" w:color="auto"/>
              <w:right w:val="single" w:sz="4" w:space="0" w:color="auto"/>
            </w:tcBorders>
            <w:shd w:val="clear" w:color="000000" w:fill="F2F2F2"/>
            <w:noWrap/>
            <w:vAlign w:val="bottom"/>
            <w:hideMark/>
          </w:tcPr>
          <w:p w14:paraId="3A4149F6" w14:textId="41B5226D"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0.989</w:t>
            </w:r>
          </w:p>
        </w:tc>
      </w:tr>
      <w:tr w:rsidR="00A327F8" w14:paraId="5A26CD3A"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D9D9D9"/>
            <w:noWrap/>
            <w:vAlign w:val="bottom"/>
            <w:hideMark/>
          </w:tcPr>
          <w:p w14:paraId="41BB0E5A" w14:textId="7B2B4687"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Stage 8 median correct RT: Ambiguous trials*</w:t>
            </w:r>
          </w:p>
        </w:tc>
        <w:tc>
          <w:tcPr>
            <w:tcW w:w="1530" w:type="dxa"/>
            <w:tcBorders>
              <w:top w:val="nil"/>
              <w:left w:val="nil"/>
              <w:bottom w:val="single" w:sz="4" w:space="0" w:color="auto"/>
              <w:right w:val="single" w:sz="4" w:space="0" w:color="auto"/>
            </w:tcBorders>
            <w:shd w:val="clear" w:color="000000" w:fill="D9D9D9"/>
            <w:noWrap/>
            <w:vAlign w:val="bottom"/>
            <w:hideMark/>
          </w:tcPr>
          <w:p w14:paraId="40227022" w14:textId="42E991CB"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Pearson Correlation</w:t>
            </w:r>
          </w:p>
        </w:tc>
        <w:tc>
          <w:tcPr>
            <w:tcW w:w="1080" w:type="dxa"/>
            <w:tcBorders>
              <w:top w:val="nil"/>
              <w:left w:val="nil"/>
              <w:bottom w:val="single" w:sz="4" w:space="0" w:color="auto"/>
              <w:right w:val="single" w:sz="4" w:space="0" w:color="auto"/>
            </w:tcBorders>
            <w:shd w:val="clear" w:color="000000" w:fill="D9D9D9"/>
            <w:noWrap/>
            <w:vAlign w:val="bottom"/>
            <w:hideMark/>
          </w:tcPr>
          <w:p w14:paraId="04348F3D" w14:textId="0FA0099F" w:rsidR="00A327F8" w:rsidRPr="00BB133E" w:rsidRDefault="00A327F8" w:rsidP="00960AB8">
            <w:pPr>
              <w:jc w:val="right"/>
              <w:rPr>
                <w:rFonts w:ascii="Calibri" w:eastAsia="Times New Roman" w:hAnsi="Calibri"/>
                <w:color w:val="000000"/>
              </w:rPr>
            </w:pPr>
            <w:r>
              <w:rPr>
                <w:rFonts w:ascii="Calibri" w:eastAsia="Times New Roman" w:hAnsi="Calibri"/>
                <w:color w:val="000000"/>
              </w:rPr>
              <w:t>0.09</w:t>
            </w:r>
          </w:p>
        </w:tc>
        <w:tc>
          <w:tcPr>
            <w:tcW w:w="1170" w:type="dxa"/>
            <w:tcBorders>
              <w:top w:val="nil"/>
              <w:left w:val="nil"/>
              <w:bottom w:val="single" w:sz="4" w:space="0" w:color="auto"/>
              <w:right w:val="single" w:sz="4" w:space="0" w:color="auto"/>
            </w:tcBorders>
            <w:shd w:val="clear" w:color="000000" w:fill="D9D9D9"/>
            <w:noWrap/>
            <w:vAlign w:val="bottom"/>
            <w:hideMark/>
          </w:tcPr>
          <w:p w14:paraId="6F67C431" w14:textId="08F58C34"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w:t>
            </w:r>
          </w:p>
        </w:tc>
        <w:tc>
          <w:tcPr>
            <w:tcW w:w="1170" w:type="dxa"/>
            <w:tcBorders>
              <w:top w:val="nil"/>
              <w:left w:val="nil"/>
              <w:bottom w:val="single" w:sz="4" w:space="0" w:color="auto"/>
              <w:right w:val="single" w:sz="4" w:space="0" w:color="auto"/>
            </w:tcBorders>
            <w:shd w:val="clear" w:color="000000" w:fill="D9D9D9"/>
            <w:noWrap/>
            <w:vAlign w:val="bottom"/>
            <w:hideMark/>
          </w:tcPr>
          <w:p w14:paraId="7ADE6C01" w14:textId="3FD80BCC" w:rsidR="00A327F8" w:rsidRPr="00BB133E" w:rsidRDefault="00A327F8" w:rsidP="00960AB8">
            <w:pPr>
              <w:jc w:val="right"/>
              <w:rPr>
                <w:rFonts w:ascii="Calibri" w:eastAsia="Times New Roman" w:hAnsi="Calibri"/>
                <w:color w:val="000000"/>
              </w:rPr>
            </w:pPr>
            <w:r>
              <w:rPr>
                <w:rFonts w:ascii="Calibri" w:eastAsia="Times New Roman" w:hAnsi="Calibri"/>
                <w:color w:val="000000"/>
              </w:rPr>
              <w:t>-0.16</w:t>
            </w:r>
          </w:p>
        </w:tc>
        <w:tc>
          <w:tcPr>
            <w:tcW w:w="1170" w:type="dxa"/>
            <w:tcBorders>
              <w:top w:val="nil"/>
              <w:left w:val="nil"/>
              <w:bottom w:val="single" w:sz="4" w:space="0" w:color="auto"/>
              <w:right w:val="single" w:sz="4" w:space="0" w:color="auto"/>
            </w:tcBorders>
            <w:shd w:val="clear" w:color="000000" w:fill="D9D9D9"/>
            <w:noWrap/>
            <w:vAlign w:val="bottom"/>
            <w:hideMark/>
          </w:tcPr>
          <w:p w14:paraId="41E26B42" w14:textId="4122E340" w:rsidR="00A327F8" w:rsidRPr="00BB133E" w:rsidRDefault="00A327F8" w:rsidP="00960AB8">
            <w:pPr>
              <w:jc w:val="right"/>
              <w:rPr>
                <w:rFonts w:ascii="Calibri" w:eastAsia="Times New Roman" w:hAnsi="Calibri"/>
                <w:color w:val="000000"/>
              </w:rPr>
            </w:pPr>
            <w:r>
              <w:rPr>
                <w:rFonts w:ascii="Calibri" w:eastAsia="Times New Roman" w:hAnsi="Calibri"/>
                <w:color w:val="000000"/>
              </w:rPr>
              <w:t>-0.17</w:t>
            </w:r>
          </w:p>
        </w:tc>
        <w:tc>
          <w:tcPr>
            <w:tcW w:w="1260" w:type="dxa"/>
            <w:tcBorders>
              <w:top w:val="nil"/>
              <w:left w:val="nil"/>
              <w:bottom w:val="single" w:sz="4" w:space="0" w:color="auto"/>
              <w:right w:val="single" w:sz="4" w:space="0" w:color="auto"/>
            </w:tcBorders>
            <w:shd w:val="clear" w:color="000000" w:fill="D9D9D9"/>
            <w:noWrap/>
            <w:vAlign w:val="bottom"/>
            <w:hideMark/>
          </w:tcPr>
          <w:p w14:paraId="2639976C" w14:textId="0C3A5209" w:rsidR="00A327F8" w:rsidRPr="00BB133E" w:rsidRDefault="00A327F8" w:rsidP="00960AB8">
            <w:pPr>
              <w:jc w:val="right"/>
              <w:rPr>
                <w:rFonts w:ascii="Calibri" w:eastAsia="Times New Roman" w:hAnsi="Calibri"/>
                <w:color w:val="000000"/>
              </w:rPr>
            </w:pPr>
            <w:r>
              <w:rPr>
                <w:rFonts w:ascii="Calibri" w:eastAsia="Times New Roman" w:hAnsi="Calibri"/>
                <w:color w:val="000000"/>
              </w:rPr>
              <w:t>0.03</w:t>
            </w:r>
          </w:p>
        </w:tc>
        <w:tc>
          <w:tcPr>
            <w:tcW w:w="1260" w:type="dxa"/>
            <w:tcBorders>
              <w:top w:val="nil"/>
              <w:left w:val="nil"/>
              <w:bottom w:val="single" w:sz="4" w:space="0" w:color="auto"/>
              <w:right w:val="single" w:sz="4" w:space="0" w:color="auto"/>
            </w:tcBorders>
            <w:shd w:val="clear" w:color="000000" w:fill="D9D9D9"/>
            <w:noWrap/>
            <w:vAlign w:val="bottom"/>
            <w:hideMark/>
          </w:tcPr>
          <w:p w14:paraId="0A72D8EA" w14:textId="5DAA94AD" w:rsidR="00A327F8" w:rsidRPr="00BB133E" w:rsidRDefault="00A327F8" w:rsidP="00960AB8">
            <w:pPr>
              <w:jc w:val="right"/>
              <w:rPr>
                <w:rFonts w:ascii="Calibri" w:eastAsia="Times New Roman" w:hAnsi="Calibri"/>
                <w:color w:val="000000"/>
              </w:rPr>
            </w:pPr>
            <w:r>
              <w:rPr>
                <w:rFonts w:ascii="Calibri" w:eastAsia="Times New Roman" w:hAnsi="Calibri"/>
                <w:color w:val="000000"/>
              </w:rPr>
              <w:t>0.18</w:t>
            </w:r>
          </w:p>
        </w:tc>
        <w:tc>
          <w:tcPr>
            <w:tcW w:w="1170" w:type="dxa"/>
            <w:tcBorders>
              <w:top w:val="nil"/>
              <w:left w:val="nil"/>
              <w:bottom w:val="single" w:sz="4" w:space="0" w:color="auto"/>
              <w:right w:val="single" w:sz="4" w:space="0" w:color="auto"/>
            </w:tcBorders>
            <w:shd w:val="clear" w:color="000000" w:fill="D9D9D9"/>
            <w:noWrap/>
            <w:vAlign w:val="bottom"/>
            <w:hideMark/>
          </w:tcPr>
          <w:p w14:paraId="72F831D7" w14:textId="20408EB2" w:rsidR="00A327F8" w:rsidRPr="00BB133E" w:rsidRDefault="00A327F8" w:rsidP="00960AB8">
            <w:pPr>
              <w:jc w:val="right"/>
              <w:rPr>
                <w:rFonts w:ascii="Calibri" w:eastAsia="Times New Roman" w:hAnsi="Calibri"/>
                <w:color w:val="000000"/>
              </w:rPr>
            </w:pPr>
            <w:r w:rsidRPr="00BB133E">
              <w:rPr>
                <w:rFonts w:ascii="Calibri" w:eastAsia="Times New Roman" w:hAnsi="Calibri"/>
                <w:color w:val="000000"/>
              </w:rPr>
              <w:t>-0</w:t>
            </w:r>
            <w:r>
              <w:rPr>
                <w:rFonts w:ascii="Calibri" w:eastAsia="Times New Roman" w:hAnsi="Calibri"/>
                <w:color w:val="000000"/>
              </w:rPr>
              <w:t>.02</w:t>
            </w:r>
          </w:p>
        </w:tc>
        <w:tc>
          <w:tcPr>
            <w:tcW w:w="1350" w:type="dxa"/>
            <w:tcBorders>
              <w:top w:val="nil"/>
              <w:left w:val="nil"/>
              <w:bottom w:val="single" w:sz="4" w:space="0" w:color="auto"/>
              <w:right w:val="single" w:sz="4" w:space="0" w:color="auto"/>
            </w:tcBorders>
            <w:shd w:val="clear" w:color="000000" w:fill="D9D9D9"/>
            <w:noWrap/>
            <w:vAlign w:val="bottom"/>
            <w:hideMark/>
          </w:tcPr>
          <w:p w14:paraId="369D0515" w14:textId="435B58BE" w:rsidR="00A327F8" w:rsidRPr="00BB133E" w:rsidRDefault="00A327F8" w:rsidP="00960AB8">
            <w:pPr>
              <w:jc w:val="right"/>
              <w:rPr>
                <w:rFonts w:ascii="Calibri" w:eastAsia="Times New Roman" w:hAnsi="Calibri"/>
                <w:color w:val="000000"/>
              </w:rPr>
            </w:pPr>
            <w:r>
              <w:rPr>
                <w:rFonts w:ascii="Calibri" w:eastAsia="Times New Roman" w:hAnsi="Calibri"/>
                <w:color w:val="000000"/>
              </w:rPr>
              <w:t>0.01</w:t>
            </w:r>
          </w:p>
        </w:tc>
        <w:tc>
          <w:tcPr>
            <w:tcW w:w="1530" w:type="dxa"/>
            <w:tcBorders>
              <w:top w:val="nil"/>
              <w:left w:val="nil"/>
              <w:bottom w:val="single" w:sz="4" w:space="0" w:color="auto"/>
              <w:right w:val="single" w:sz="4" w:space="0" w:color="auto"/>
            </w:tcBorders>
            <w:shd w:val="clear" w:color="000000" w:fill="D9D9D9"/>
            <w:noWrap/>
            <w:vAlign w:val="bottom"/>
            <w:hideMark/>
          </w:tcPr>
          <w:p w14:paraId="40D8D9C2" w14:textId="16E18864" w:rsidR="00A327F8" w:rsidRPr="00BB133E" w:rsidRDefault="00A327F8" w:rsidP="00960AB8">
            <w:pPr>
              <w:jc w:val="right"/>
              <w:rPr>
                <w:rFonts w:ascii="Calibri" w:eastAsia="Times New Roman" w:hAnsi="Calibri"/>
                <w:color w:val="000000"/>
              </w:rPr>
            </w:pPr>
            <w:r>
              <w:rPr>
                <w:rFonts w:ascii="Calibri" w:eastAsia="Times New Roman" w:hAnsi="Calibri"/>
                <w:color w:val="000000"/>
              </w:rPr>
              <w:t>0.03</w:t>
            </w:r>
          </w:p>
        </w:tc>
      </w:tr>
      <w:tr w:rsidR="00A327F8" w14:paraId="2DF44BD4"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F2F2F2"/>
            <w:noWrap/>
            <w:vAlign w:val="bottom"/>
            <w:hideMark/>
          </w:tcPr>
          <w:p w14:paraId="1D9C1D8A" w14:textId="00E988ED" w:rsidR="00A327F8" w:rsidRDefault="00A327F8" w:rsidP="00960AB8">
            <w:pPr>
              <w:rPr>
                <w:rFonts w:ascii="Calibri" w:eastAsia="Times New Roman" w:hAnsi="Calibri"/>
                <w:color w:val="000000"/>
                <w:sz w:val="22"/>
                <w:szCs w:val="22"/>
              </w:rPr>
            </w:pPr>
            <w:r>
              <w:rPr>
                <w:rFonts w:ascii="Calibri" w:eastAsia="Times New Roman" w:hAnsi="Calibri"/>
                <w:color w:val="000000"/>
                <w:sz w:val="22"/>
                <w:szCs w:val="22"/>
              </w:rPr>
              <w:t> </w:t>
            </w:r>
          </w:p>
        </w:tc>
        <w:tc>
          <w:tcPr>
            <w:tcW w:w="1530" w:type="dxa"/>
            <w:tcBorders>
              <w:top w:val="nil"/>
              <w:left w:val="nil"/>
              <w:bottom w:val="single" w:sz="4" w:space="0" w:color="auto"/>
              <w:right w:val="single" w:sz="4" w:space="0" w:color="auto"/>
            </w:tcBorders>
            <w:shd w:val="clear" w:color="000000" w:fill="F2F2F2"/>
            <w:noWrap/>
            <w:vAlign w:val="bottom"/>
            <w:hideMark/>
          </w:tcPr>
          <w:p w14:paraId="0925E717" w14:textId="3BA8E6AE"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 xml:space="preserve"> (2-tailed) p= </w:t>
            </w:r>
          </w:p>
        </w:tc>
        <w:tc>
          <w:tcPr>
            <w:tcW w:w="1080" w:type="dxa"/>
            <w:tcBorders>
              <w:top w:val="nil"/>
              <w:left w:val="nil"/>
              <w:bottom w:val="single" w:sz="4" w:space="0" w:color="auto"/>
              <w:right w:val="single" w:sz="4" w:space="0" w:color="auto"/>
            </w:tcBorders>
            <w:shd w:val="clear" w:color="000000" w:fill="F2F2F2"/>
            <w:noWrap/>
            <w:vAlign w:val="bottom"/>
            <w:hideMark/>
          </w:tcPr>
          <w:p w14:paraId="0E1F1A6D" w14:textId="6359BD07"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0.159</w:t>
            </w:r>
          </w:p>
        </w:tc>
        <w:tc>
          <w:tcPr>
            <w:tcW w:w="1170" w:type="dxa"/>
            <w:tcBorders>
              <w:top w:val="nil"/>
              <w:left w:val="nil"/>
              <w:bottom w:val="single" w:sz="4" w:space="0" w:color="auto"/>
              <w:right w:val="single" w:sz="4" w:space="0" w:color="auto"/>
            </w:tcBorders>
            <w:shd w:val="clear" w:color="000000" w:fill="F2F2F2"/>
            <w:noWrap/>
            <w:vAlign w:val="bottom"/>
            <w:hideMark/>
          </w:tcPr>
          <w:p w14:paraId="5A457C7F" w14:textId="48AB81D6"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0.998</w:t>
            </w:r>
          </w:p>
        </w:tc>
        <w:tc>
          <w:tcPr>
            <w:tcW w:w="1170" w:type="dxa"/>
            <w:tcBorders>
              <w:top w:val="nil"/>
              <w:left w:val="nil"/>
              <w:bottom w:val="single" w:sz="4" w:space="0" w:color="auto"/>
              <w:right w:val="single" w:sz="4" w:space="0" w:color="auto"/>
            </w:tcBorders>
            <w:shd w:val="clear" w:color="000000" w:fill="F2F2F2"/>
            <w:noWrap/>
            <w:vAlign w:val="bottom"/>
            <w:hideMark/>
          </w:tcPr>
          <w:p w14:paraId="36C5F71E" w14:textId="11C5C799"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0.011</w:t>
            </w:r>
          </w:p>
        </w:tc>
        <w:tc>
          <w:tcPr>
            <w:tcW w:w="1170" w:type="dxa"/>
            <w:tcBorders>
              <w:top w:val="nil"/>
              <w:left w:val="nil"/>
              <w:bottom w:val="single" w:sz="4" w:space="0" w:color="auto"/>
              <w:right w:val="single" w:sz="4" w:space="0" w:color="auto"/>
            </w:tcBorders>
            <w:shd w:val="clear" w:color="000000" w:fill="F2F2F2"/>
            <w:noWrap/>
            <w:vAlign w:val="bottom"/>
            <w:hideMark/>
          </w:tcPr>
          <w:p w14:paraId="63A611B6" w14:textId="312957FC"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0.005</w:t>
            </w:r>
          </w:p>
        </w:tc>
        <w:tc>
          <w:tcPr>
            <w:tcW w:w="1260" w:type="dxa"/>
            <w:tcBorders>
              <w:top w:val="nil"/>
              <w:left w:val="nil"/>
              <w:bottom w:val="single" w:sz="4" w:space="0" w:color="auto"/>
              <w:right w:val="single" w:sz="4" w:space="0" w:color="auto"/>
            </w:tcBorders>
            <w:shd w:val="clear" w:color="000000" w:fill="F2F2F2"/>
            <w:noWrap/>
            <w:vAlign w:val="bottom"/>
            <w:hideMark/>
          </w:tcPr>
          <w:p w14:paraId="75026ED2" w14:textId="0793FE9B"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0.615</w:t>
            </w:r>
          </w:p>
        </w:tc>
        <w:tc>
          <w:tcPr>
            <w:tcW w:w="1260" w:type="dxa"/>
            <w:tcBorders>
              <w:top w:val="nil"/>
              <w:left w:val="nil"/>
              <w:bottom w:val="single" w:sz="4" w:space="0" w:color="auto"/>
              <w:right w:val="single" w:sz="4" w:space="0" w:color="auto"/>
            </w:tcBorders>
            <w:shd w:val="clear" w:color="000000" w:fill="F2F2F2"/>
            <w:noWrap/>
            <w:vAlign w:val="bottom"/>
            <w:hideMark/>
          </w:tcPr>
          <w:p w14:paraId="79626A38" w14:textId="04DC2F29"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0.003</w:t>
            </w:r>
          </w:p>
        </w:tc>
        <w:tc>
          <w:tcPr>
            <w:tcW w:w="1170" w:type="dxa"/>
            <w:tcBorders>
              <w:top w:val="nil"/>
              <w:left w:val="nil"/>
              <w:bottom w:val="single" w:sz="4" w:space="0" w:color="auto"/>
              <w:right w:val="single" w:sz="4" w:space="0" w:color="auto"/>
            </w:tcBorders>
            <w:shd w:val="clear" w:color="000000" w:fill="F2F2F2"/>
            <w:noWrap/>
            <w:vAlign w:val="bottom"/>
            <w:hideMark/>
          </w:tcPr>
          <w:p w14:paraId="4F91D0F7" w14:textId="2D01F3E9"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0.733</w:t>
            </w:r>
          </w:p>
        </w:tc>
        <w:tc>
          <w:tcPr>
            <w:tcW w:w="1350" w:type="dxa"/>
            <w:tcBorders>
              <w:top w:val="nil"/>
              <w:left w:val="nil"/>
              <w:bottom w:val="single" w:sz="4" w:space="0" w:color="auto"/>
              <w:right w:val="single" w:sz="4" w:space="0" w:color="auto"/>
            </w:tcBorders>
            <w:shd w:val="clear" w:color="000000" w:fill="F2F2F2"/>
            <w:noWrap/>
            <w:vAlign w:val="bottom"/>
            <w:hideMark/>
          </w:tcPr>
          <w:p w14:paraId="280A7FDB" w14:textId="240DC1EA"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0.841</w:t>
            </w:r>
          </w:p>
        </w:tc>
        <w:tc>
          <w:tcPr>
            <w:tcW w:w="1530" w:type="dxa"/>
            <w:tcBorders>
              <w:top w:val="nil"/>
              <w:left w:val="nil"/>
              <w:bottom w:val="single" w:sz="4" w:space="0" w:color="auto"/>
              <w:right w:val="single" w:sz="4" w:space="0" w:color="auto"/>
            </w:tcBorders>
            <w:shd w:val="clear" w:color="000000" w:fill="F2F2F2"/>
            <w:noWrap/>
            <w:vAlign w:val="bottom"/>
            <w:hideMark/>
          </w:tcPr>
          <w:p w14:paraId="35D7AC28" w14:textId="0A3108D3" w:rsidR="00A327F8" w:rsidRDefault="00A327F8" w:rsidP="00960AB8">
            <w:pPr>
              <w:jc w:val="right"/>
              <w:rPr>
                <w:rFonts w:ascii="Calibri" w:eastAsia="Times New Roman" w:hAnsi="Calibri"/>
                <w:color w:val="000000"/>
                <w:sz w:val="22"/>
                <w:szCs w:val="22"/>
              </w:rPr>
            </w:pPr>
            <w:r>
              <w:rPr>
                <w:rFonts w:ascii="Calibri" w:eastAsia="Times New Roman" w:hAnsi="Calibri"/>
                <w:color w:val="000000"/>
                <w:sz w:val="22"/>
                <w:szCs w:val="22"/>
              </w:rPr>
              <w:t>0.684</w:t>
            </w:r>
          </w:p>
        </w:tc>
      </w:tr>
      <w:tr w:rsidR="00A327F8" w14:paraId="0F91869C" w14:textId="77777777" w:rsidTr="00A327F8">
        <w:trPr>
          <w:trHeight w:val="175"/>
        </w:trPr>
        <w:tc>
          <w:tcPr>
            <w:tcW w:w="3685" w:type="dxa"/>
            <w:tcBorders>
              <w:top w:val="nil"/>
              <w:left w:val="single" w:sz="4" w:space="0" w:color="auto"/>
              <w:bottom w:val="single" w:sz="4" w:space="0" w:color="auto"/>
              <w:right w:val="single" w:sz="4" w:space="0" w:color="auto"/>
            </w:tcBorders>
            <w:shd w:val="clear" w:color="000000" w:fill="D9D9D9"/>
            <w:noWrap/>
            <w:vAlign w:val="bottom"/>
          </w:tcPr>
          <w:p w14:paraId="100DE0EE" w14:textId="303A0693" w:rsidR="00A327F8" w:rsidRDefault="00A327F8" w:rsidP="00960AB8">
            <w:pPr>
              <w:rPr>
                <w:rFonts w:ascii="Calibri" w:eastAsia="Times New Roman" w:hAnsi="Calibri"/>
                <w:color w:val="000000"/>
                <w:sz w:val="22"/>
                <w:szCs w:val="22"/>
              </w:rPr>
            </w:pPr>
          </w:p>
        </w:tc>
        <w:tc>
          <w:tcPr>
            <w:tcW w:w="1530" w:type="dxa"/>
            <w:tcBorders>
              <w:top w:val="nil"/>
              <w:left w:val="nil"/>
              <w:bottom w:val="single" w:sz="4" w:space="0" w:color="auto"/>
              <w:right w:val="single" w:sz="4" w:space="0" w:color="auto"/>
            </w:tcBorders>
            <w:shd w:val="clear" w:color="000000" w:fill="D9D9D9"/>
            <w:noWrap/>
            <w:vAlign w:val="bottom"/>
          </w:tcPr>
          <w:p w14:paraId="7F7AC6ED" w14:textId="1F984920" w:rsidR="00A327F8" w:rsidRDefault="00A327F8" w:rsidP="00960AB8">
            <w:pPr>
              <w:jc w:val="right"/>
              <w:rPr>
                <w:rFonts w:ascii="Calibri" w:eastAsia="Times New Roman" w:hAnsi="Calibri"/>
                <w:color w:val="000000"/>
                <w:sz w:val="22"/>
                <w:szCs w:val="22"/>
              </w:rPr>
            </w:pPr>
          </w:p>
        </w:tc>
        <w:tc>
          <w:tcPr>
            <w:tcW w:w="1080" w:type="dxa"/>
            <w:tcBorders>
              <w:top w:val="nil"/>
              <w:left w:val="nil"/>
              <w:bottom w:val="single" w:sz="4" w:space="0" w:color="auto"/>
              <w:right w:val="single" w:sz="4" w:space="0" w:color="auto"/>
            </w:tcBorders>
            <w:shd w:val="clear" w:color="000000" w:fill="D9D9D9"/>
            <w:noWrap/>
            <w:vAlign w:val="bottom"/>
          </w:tcPr>
          <w:p w14:paraId="242E6258" w14:textId="600E4C77" w:rsidR="00A327F8" w:rsidRPr="00BB133E" w:rsidRDefault="00A327F8" w:rsidP="00960AB8">
            <w:pPr>
              <w:jc w:val="right"/>
              <w:rPr>
                <w:rFonts w:ascii="Calibri" w:eastAsia="Times New Roman" w:hAnsi="Calibri"/>
                <w:color w:val="000000"/>
              </w:rPr>
            </w:pPr>
          </w:p>
        </w:tc>
        <w:tc>
          <w:tcPr>
            <w:tcW w:w="1170" w:type="dxa"/>
            <w:tcBorders>
              <w:top w:val="nil"/>
              <w:left w:val="nil"/>
              <w:bottom w:val="single" w:sz="4" w:space="0" w:color="auto"/>
              <w:right w:val="single" w:sz="4" w:space="0" w:color="auto"/>
            </w:tcBorders>
            <w:shd w:val="clear" w:color="000000" w:fill="D9D9D9"/>
            <w:noWrap/>
            <w:vAlign w:val="bottom"/>
          </w:tcPr>
          <w:p w14:paraId="227F8158" w14:textId="4F8FF09B" w:rsidR="00A327F8" w:rsidRPr="00BB133E" w:rsidRDefault="00A327F8" w:rsidP="00960AB8">
            <w:pPr>
              <w:jc w:val="right"/>
              <w:rPr>
                <w:rFonts w:ascii="Calibri" w:eastAsia="Times New Roman" w:hAnsi="Calibri"/>
                <w:color w:val="000000"/>
              </w:rPr>
            </w:pPr>
          </w:p>
        </w:tc>
        <w:tc>
          <w:tcPr>
            <w:tcW w:w="1170" w:type="dxa"/>
            <w:tcBorders>
              <w:top w:val="nil"/>
              <w:left w:val="nil"/>
              <w:bottom w:val="single" w:sz="4" w:space="0" w:color="auto"/>
              <w:right w:val="single" w:sz="4" w:space="0" w:color="auto"/>
            </w:tcBorders>
            <w:shd w:val="clear" w:color="000000" w:fill="D9D9D9"/>
            <w:noWrap/>
            <w:vAlign w:val="bottom"/>
          </w:tcPr>
          <w:p w14:paraId="1091C95D" w14:textId="326B0AF4" w:rsidR="00A327F8" w:rsidRPr="00BB133E" w:rsidRDefault="00A327F8" w:rsidP="00960AB8">
            <w:pPr>
              <w:jc w:val="right"/>
              <w:rPr>
                <w:rFonts w:ascii="Calibri" w:eastAsia="Times New Roman" w:hAnsi="Calibri"/>
                <w:color w:val="000000"/>
              </w:rPr>
            </w:pPr>
          </w:p>
        </w:tc>
        <w:tc>
          <w:tcPr>
            <w:tcW w:w="1170" w:type="dxa"/>
            <w:tcBorders>
              <w:top w:val="nil"/>
              <w:left w:val="nil"/>
              <w:bottom w:val="single" w:sz="4" w:space="0" w:color="auto"/>
              <w:right w:val="single" w:sz="4" w:space="0" w:color="auto"/>
            </w:tcBorders>
            <w:shd w:val="clear" w:color="000000" w:fill="D9D9D9"/>
            <w:noWrap/>
            <w:vAlign w:val="bottom"/>
          </w:tcPr>
          <w:p w14:paraId="43E6B7B2" w14:textId="1EF1843E" w:rsidR="00A327F8" w:rsidRPr="00BB133E" w:rsidRDefault="00A327F8" w:rsidP="00960AB8">
            <w:pPr>
              <w:jc w:val="right"/>
              <w:rPr>
                <w:rFonts w:ascii="Calibri" w:eastAsia="Times New Roman" w:hAnsi="Calibri"/>
                <w:color w:val="000000"/>
              </w:rPr>
            </w:pPr>
          </w:p>
        </w:tc>
        <w:tc>
          <w:tcPr>
            <w:tcW w:w="1260" w:type="dxa"/>
            <w:tcBorders>
              <w:top w:val="nil"/>
              <w:left w:val="nil"/>
              <w:bottom w:val="single" w:sz="4" w:space="0" w:color="auto"/>
              <w:right w:val="single" w:sz="4" w:space="0" w:color="auto"/>
            </w:tcBorders>
            <w:shd w:val="clear" w:color="000000" w:fill="D9D9D9"/>
            <w:noWrap/>
            <w:vAlign w:val="bottom"/>
          </w:tcPr>
          <w:p w14:paraId="05220960" w14:textId="2D011E3B" w:rsidR="00A327F8" w:rsidRPr="00BB133E" w:rsidRDefault="00A327F8" w:rsidP="00960AB8">
            <w:pPr>
              <w:jc w:val="right"/>
              <w:rPr>
                <w:rFonts w:ascii="Calibri" w:eastAsia="Times New Roman" w:hAnsi="Calibri"/>
                <w:color w:val="000000"/>
              </w:rPr>
            </w:pPr>
          </w:p>
        </w:tc>
        <w:tc>
          <w:tcPr>
            <w:tcW w:w="1260" w:type="dxa"/>
            <w:tcBorders>
              <w:top w:val="nil"/>
              <w:left w:val="nil"/>
              <w:bottom w:val="single" w:sz="4" w:space="0" w:color="auto"/>
              <w:right w:val="single" w:sz="4" w:space="0" w:color="auto"/>
            </w:tcBorders>
            <w:shd w:val="clear" w:color="000000" w:fill="D9D9D9"/>
            <w:noWrap/>
            <w:vAlign w:val="bottom"/>
          </w:tcPr>
          <w:p w14:paraId="05CE55F6" w14:textId="2AF25059" w:rsidR="00A327F8" w:rsidRPr="00BB133E" w:rsidRDefault="00A327F8" w:rsidP="00960AB8">
            <w:pPr>
              <w:jc w:val="right"/>
              <w:rPr>
                <w:rFonts w:ascii="Calibri" w:eastAsia="Times New Roman" w:hAnsi="Calibri"/>
                <w:color w:val="000000"/>
              </w:rPr>
            </w:pPr>
          </w:p>
        </w:tc>
        <w:tc>
          <w:tcPr>
            <w:tcW w:w="1170" w:type="dxa"/>
            <w:tcBorders>
              <w:top w:val="nil"/>
              <w:left w:val="nil"/>
              <w:bottom w:val="single" w:sz="4" w:space="0" w:color="auto"/>
              <w:right w:val="single" w:sz="4" w:space="0" w:color="auto"/>
            </w:tcBorders>
            <w:shd w:val="clear" w:color="000000" w:fill="D9D9D9"/>
            <w:noWrap/>
            <w:vAlign w:val="bottom"/>
          </w:tcPr>
          <w:p w14:paraId="57C466AD" w14:textId="5BCEE349" w:rsidR="00A327F8" w:rsidRPr="00BB133E" w:rsidRDefault="00A327F8" w:rsidP="00960AB8">
            <w:pPr>
              <w:jc w:val="right"/>
              <w:rPr>
                <w:rFonts w:ascii="Calibri" w:eastAsia="Times New Roman" w:hAnsi="Calibri"/>
                <w:color w:val="000000"/>
              </w:rPr>
            </w:pPr>
          </w:p>
        </w:tc>
        <w:tc>
          <w:tcPr>
            <w:tcW w:w="1350" w:type="dxa"/>
            <w:tcBorders>
              <w:top w:val="nil"/>
              <w:left w:val="nil"/>
              <w:bottom w:val="single" w:sz="4" w:space="0" w:color="auto"/>
              <w:right w:val="single" w:sz="4" w:space="0" w:color="auto"/>
            </w:tcBorders>
            <w:shd w:val="clear" w:color="000000" w:fill="D9D9D9"/>
            <w:noWrap/>
            <w:vAlign w:val="bottom"/>
          </w:tcPr>
          <w:p w14:paraId="24A3F06A" w14:textId="30AC448F" w:rsidR="00A327F8" w:rsidRPr="00BB133E" w:rsidRDefault="00A327F8" w:rsidP="00960AB8">
            <w:pPr>
              <w:jc w:val="right"/>
              <w:rPr>
                <w:rFonts w:ascii="Calibri" w:eastAsia="Times New Roman" w:hAnsi="Calibri"/>
                <w:color w:val="000000"/>
              </w:rPr>
            </w:pPr>
          </w:p>
        </w:tc>
        <w:tc>
          <w:tcPr>
            <w:tcW w:w="1530" w:type="dxa"/>
            <w:tcBorders>
              <w:top w:val="nil"/>
              <w:left w:val="nil"/>
              <w:bottom w:val="single" w:sz="4" w:space="0" w:color="auto"/>
              <w:right w:val="single" w:sz="4" w:space="0" w:color="auto"/>
            </w:tcBorders>
            <w:shd w:val="clear" w:color="000000" w:fill="D9D9D9"/>
            <w:noWrap/>
            <w:vAlign w:val="bottom"/>
          </w:tcPr>
          <w:p w14:paraId="404AC5C2" w14:textId="52B2CE96" w:rsidR="00A327F8" w:rsidRPr="00BB133E" w:rsidRDefault="00A327F8" w:rsidP="00960AB8">
            <w:pPr>
              <w:jc w:val="right"/>
              <w:rPr>
                <w:rFonts w:ascii="Calibri" w:eastAsia="Times New Roman" w:hAnsi="Calibri"/>
                <w:color w:val="000000"/>
              </w:rPr>
            </w:pPr>
          </w:p>
        </w:tc>
      </w:tr>
      <w:tr w:rsidR="00A327F8" w14:paraId="428F59FF" w14:textId="77777777" w:rsidTr="00A327F8">
        <w:trPr>
          <w:trHeight w:val="300"/>
        </w:trPr>
        <w:tc>
          <w:tcPr>
            <w:tcW w:w="3685" w:type="dxa"/>
            <w:tcBorders>
              <w:top w:val="nil"/>
              <w:left w:val="single" w:sz="4" w:space="0" w:color="auto"/>
              <w:bottom w:val="single" w:sz="4" w:space="0" w:color="auto"/>
              <w:right w:val="single" w:sz="4" w:space="0" w:color="auto"/>
            </w:tcBorders>
            <w:shd w:val="clear" w:color="000000" w:fill="F2F2F2"/>
            <w:noWrap/>
            <w:vAlign w:val="bottom"/>
          </w:tcPr>
          <w:p w14:paraId="5CE5CE0F" w14:textId="54905473" w:rsidR="00A327F8" w:rsidRDefault="00A327F8" w:rsidP="00960AB8">
            <w:pPr>
              <w:rPr>
                <w:rFonts w:ascii="Calibri" w:eastAsia="Times New Roman" w:hAnsi="Calibri"/>
                <w:color w:val="000000"/>
                <w:sz w:val="22"/>
                <w:szCs w:val="22"/>
              </w:rPr>
            </w:pPr>
          </w:p>
        </w:tc>
        <w:tc>
          <w:tcPr>
            <w:tcW w:w="1530" w:type="dxa"/>
            <w:tcBorders>
              <w:top w:val="nil"/>
              <w:left w:val="nil"/>
              <w:bottom w:val="single" w:sz="4" w:space="0" w:color="auto"/>
              <w:right w:val="single" w:sz="4" w:space="0" w:color="auto"/>
            </w:tcBorders>
            <w:shd w:val="clear" w:color="000000" w:fill="F2F2F2"/>
            <w:noWrap/>
            <w:vAlign w:val="bottom"/>
          </w:tcPr>
          <w:p w14:paraId="771F08E9" w14:textId="496220C7" w:rsidR="00A327F8" w:rsidRDefault="00A327F8" w:rsidP="00960AB8">
            <w:pPr>
              <w:jc w:val="right"/>
              <w:rPr>
                <w:rFonts w:ascii="Calibri" w:eastAsia="Times New Roman" w:hAnsi="Calibri"/>
                <w:color w:val="000000"/>
                <w:sz w:val="22"/>
                <w:szCs w:val="22"/>
              </w:rPr>
            </w:pPr>
          </w:p>
        </w:tc>
        <w:tc>
          <w:tcPr>
            <w:tcW w:w="1080" w:type="dxa"/>
            <w:tcBorders>
              <w:top w:val="nil"/>
              <w:left w:val="nil"/>
              <w:bottom w:val="single" w:sz="4" w:space="0" w:color="auto"/>
              <w:right w:val="single" w:sz="4" w:space="0" w:color="auto"/>
            </w:tcBorders>
            <w:shd w:val="clear" w:color="000000" w:fill="F2F2F2"/>
            <w:noWrap/>
            <w:vAlign w:val="bottom"/>
          </w:tcPr>
          <w:p w14:paraId="7CA5CF52" w14:textId="56D5210F" w:rsidR="00A327F8" w:rsidRDefault="00A327F8" w:rsidP="00960AB8">
            <w:pPr>
              <w:jc w:val="right"/>
              <w:rPr>
                <w:rFonts w:ascii="Calibri" w:eastAsia="Times New Roman" w:hAnsi="Calibri"/>
                <w:color w:val="000000"/>
                <w:sz w:val="22"/>
                <w:szCs w:val="22"/>
              </w:rPr>
            </w:pPr>
          </w:p>
        </w:tc>
        <w:tc>
          <w:tcPr>
            <w:tcW w:w="1170" w:type="dxa"/>
            <w:tcBorders>
              <w:top w:val="nil"/>
              <w:left w:val="nil"/>
              <w:bottom w:val="single" w:sz="4" w:space="0" w:color="auto"/>
              <w:right w:val="single" w:sz="4" w:space="0" w:color="auto"/>
            </w:tcBorders>
            <w:shd w:val="clear" w:color="000000" w:fill="F2F2F2"/>
            <w:noWrap/>
            <w:vAlign w:val="bottom"/>
          </w:tcPr>
          <w:p w14:paraId="000F8696" w14:textId="6D00E81A" w:rsidR="00A327F8" w:rsidRDefault="00A327F8" w:rsidP="00960AB8">
            <w:pPr>
              <w:jc w:val="right"/>
              <w:rPr>
                <w:rFonts w:ascii="Calibri" w:eastAsia="Times New Roman" w:hAnsi="Calibri"/>
                <w:color w:val="000000"/>
                <w:sz w:val="22"/>
                <w:szCs w:val="22"/>
              </w:rPr>
            </w:pPr>
          </w:p>
        </w:tc>
        <w:tc>
          <w:tcPr>
            <w:tcW w:w="1170" w:type="dxa"/>
            <w:tcBorders>
              <w:top w:val="nil"/>
              <w:left w:val="nil"/>
              <w:bottom w:val="single" w:sz="4" w:space="0" w:color="auto"/>
              <w:right w:val="single" w:sz="4" w:space="0" w:color="auto"/>
            </w:tcBorders>
            <w:shd w:val="clear" w:color="000000" w:fill="F2F2F2"/>
            <w:noWrap/>
            <w:vAlign w:val="bottom"/>
          </w:tcPr>
          <w:p w14:paraId="6EAADD77" w14:textId="19FBD401" w:rsidR="00A327F8" w:rsidRDefault="00A327F8" w:rsidP="00960AB8">
            <w:pPr>
              <w:jc w:val="right"/>
              <w:rPr>
                <w:rFonts w:ascii="Calibri" w:eastAsia="Times New Roman" w:hAnsi="Calibri"/>
                <w:color w:val="000000"/>
                <w:sz w:val="22"/>
                <w:szCs w:val="22"/>
              </w:rPr>
            </w:pPr>
          </w:p>
        </w:tc>
        <w:tc>
          <w:tcPr>
            <w:tcW w:w="1170" w:type="dxa"/>
            <w:tcBorders>
              <w:top w:val="nil"/>
              <w:left w:val="nil"/>
              <w:bottom w:val="single" w:sz="4" w:space="0" w:color="auto"/>
              <w:right w:val="single" w:sz="4" w:space="0" w:color="auto"/>
            </w:tcBorders>
            <w:shd w:val="clear" w:color="000000" w:fill="F2F2F2"/>
            <w:noWrap/>
            <w:vAlign w:val="bottom"/>
          </w:tcPr>
          <w:p w14:paraId="2BFF082F" w14:textId="3C0153E2" w:rsidR="00A327F8" w:rsidRDefault="00A327F8" w:rsidP="00960AB8">
            <w:pPr>
              <w:jc w:val="right"/>
              <w:rPr>
                <w:rFonts w:ascii="Calibri" w:eastAsia="Times New Roman" w:hAnsi="Calibri"/>
                <w:color w:val="000000"/>
                <w:sz w:val="22"/>
                <w:szCs w:val="22"/>
              </w:rPr>
            </w:pPr>
          </w:p>
        </w:tc>
        <w:tc>
          <w:tcPr>
            <w:tcW w:w="1260" w:type="dxa"/>
            <w:tcBorders>
              <w:top w:val="nil"/>
              <w:left w:val="nil"/>
              <w:bottom w:val="single" w:sz="4" w:space="0" w:color="auto"/>
              <w:right w:val="single" w:sz="4" w:space="0" w:color="auto"/>
            </w:tcBorders>
            <w:shd w:val="clear" w:color="000000" w:fill="F2F2F2"/>
            <w:noWrap/>
            <w:vAlign w:val="bottom"/>
          </w:tcPr>
          <w:p w14:paraId="71E9AE31" w14:textId="56EF78FD" w:rsidR="00A327F8" w:rsidRDefault="00A327F8" w:rsidP="00960AB8">
            <w:pPr>
              <w:jc w:val="right"/>
              <w:rPr>
                <w:rFonts w:ascii="Calibri" w:eastAsia="Times New Roman" w:hAnsi="Calibri"/>
                <w:color w:val="000000"/>
                <w:sz w:val="22"/>
                <w:szCs w:val="22"/>
              </w:rPr>
            </w:pPr>
          </w:p>
        </w:tc>
        <w:tc>
          <w:tcPr>
            <w:tcW w:w="1260" w:type="dxa"/>
            <w:tcBorders>
              <w:top w:val="nil"/>
              <w:left w:val="nil"/>
              <w:bottom w:val="single" w:sz="4" w:space="0" w:color="auto"/>
              <w:right w:val="single" w:sz="4" w:space="0" w:color="auto"/>
            </w:tcBorders>
            <w:shd w:val="clear" w:color="000000" w:fill="F2F2F2"/>
            <w:noWrap/>
            <w:vAlign w:val="bottom"/>
          </w:tcPr>
          <w:p w14:paraId="2CCC73B4" w14:textId="3253E11A" w:rsidR="00A327F8" w:rsidRDefault="00A327F8" w:rsidP="00960AB8">
            <w:pPr>
              <w:jc w:val="right"/>
              <w:rPr>
                <w:rFonts w:ascii="Calibri" w:eastAsia="Times New Roman" w:hAnsi="Calibri"/>
                <w:color w:val="000000"/>
                <w:sz w:val="22"/>
                <w:szCs w:val="22"/>
              </w:rPr>
            </w:pPr>
          </w:p>
        </w:tc>
        <w:tc>
          <w:tcPr>
            <w:tcW w:w="1170" w:type="dxa"/>
            <w:tcBorders>
              <w:top w:val="nil"/>
              <w:left w:val="nil"/>
              <w:bottom w:val="single" w:sz="4" w:space="0" w:color="auto"/>
              <w:right w:val="single" w:sz="4" w:space="0" w:color="auto"/>
            </w:tcBorders>
            <w:shd w:val="clear" w:color="000000" w:fill="F2F2F2"/>
            <w:noWrap/>
            <w:vAlign w:val="bottom"/>
          </w:tcPr>
          <w:p w14:paraId="3A7F9B6E" w14:textId="20C7F6CD" w:rsidR="00A327F8" w:rsidRDefault="00A327F8" w:rsidP="00960AB8">
            <w:pPr>
              <w:jc w:val="right"/>
              <w:rPr>
                <w:rFonts w:ascii="Calibri" w:eastAsia="Times New Roman" w:hAnsi="Calibri"/>
                <w:color w:val="000000"/>
                <w:sz w:val="22"/>
                <w:szCs w:val="22"/>
              </w:rPr>
            </w:pPr>
          </w:p>
        </w:tc>
        <w:tc>
          <w:tcPr>
            <w:tcW w:w="1350" w:type="dxa"/>
            <w:tcBorders>
              <w:top w:val="nil"/>
              <w:left w:val="nil"/>
              <w:bottom w:val="single" w:sz="4" w:space="0" w:color="auto"/>
              <w:right w:val="single" w:sz="4" w:space="0" w:color="auto"/>
            </w:tcBorders>
            <w:shd w:val="clear" w:color="000000" w:fill="F2F2F2"/>
            <w:noWrap/>
            <w:vAlign w:val="bottom"/>
          </w:tcPr>
          <w:p w14:paraId="4C7A9909" w14:textId="50E29DAE" w:rsidR="00A327F8" w:rsidRDefault="00A327F8" w:rsidP="00960AB8">
            <w:pPr>
              <w:jc w:val="right"/>
              <w:rPr>
                <w:rFonts w:ascii="Calibri" w:eastAsia="Times New Roman" w:hAnsi="Calibri"/>
                <w:color w:val="000000"/>
                <w:sz w:val="22"/>
                <w:szCs w:val="22"/>
              </w:rPr>
            </w:pPr>
          </w:p>
        </w:tc>
        <w:tc>
          <w:tcPr>
            <w:tcW w:w="1530" w:type="dxa"/>
            <w:tcBorders>
              <w:top w:val="nil"/>
              <w:left w:val="nil"/>
              <w:bottom w:val="single" w:sz="4" w:space="0" w:color="auto"/>
              <w:right w:val="single" w:sz="4" w:space="0" w:color="auto"/>
            </w:tcBorders>
            <w:shd w:val="clear" w:color="000000" w:fill="F2F2F2"/>
            <w:noWrap/>
            <w:vAlign w:val="bottom"/>
          </w:tcPr>
          <w:p w14:paraId="164DD274" w14:textId="3D1B06DA" w:rsidR="00A327F8" w:rsidRDefault="00A327F8" w:rsidP="00960AB8">
            <w:pPr>
              <w:jc w:val="right"/>
              <w:rPr>
                <w:rFonts w:ascii="Calibri" w:eastAsia="Times New Roman" w:hAnsi="Calibri"/>
                <w:color w:val="000000"/>
                <w:sz w:val="22"/>
                <w:szCs w:val="22"/>
              </w:rPr>
            </w:pPr>
          </w:p>
        </w:tc>
      </w:tr>
    </w:tbl>
    <w:p w14:paraId="107C6BC6" w14:textId="77777777" w:rsidR="00D522AA" w:rsidRPr="004A4272" w:rsidRDefault="00D522AA" w:rsidP="00D522AA">
      <w:pPr>
        <w:rPr>
          <w:lang w:val="en-GB"/>
        </w:rPr>
      </w:pPr>
      <w:r>
        <w:rPr>
          <w:lang w:val="en-GB"/>
        </w:rPr>
        <w:t>Note</w:t>
      </w:r>
      <w:r w:rsidRPr="004A4272">
        <w:rPr>
          <w:lang w:val="en-GB"/>
        </w:rPr>
        <w:t xml:space="preserve"> – </w:t>
      </w:r>
      <w:r>
        <w:rPr>
          <w:lang w:val="en-GB"/>
        </w:rPr>
        <w:t>*Missing data (n=33), **missing data (n=1)</w:t>
      </w:r>
    </w:p>
    <w:p w14:paraId="103F4022" w14:textId="77777777" w:rsidR="00D522AA" w:rsidRPr="00BF030E" w:rsidRDefault="00D522AA" w:rsidP="00D522AA">
      <w:pPr>
        <w:rPr>
          <w:lang w:val="en-GB"/>
        </w:rPr>
        <w:sectPr w:rsidR="00D522AA" w:rsidRPr="00BF030E" w:rsidSect="00960AB8">
          <w:pgSz w:w="16840" w:h="11900" w:orient="landscape"/>
          <w:pgMar w:top="1440" w:right="1440" w:bottom="288" w:left="1440" w:header="720" w:footer="720" w:gutter="0"/>
          <w:cols w:space="720"/>
          <w:docGrid w:linePitch="360"/>
        </w:sectPr>
      </w:pPr>
      <w:r>
        <w:rPr>
          <w:lang w:val="en-GB"/>
        </w:rPr>
        <w:t>Table 6 – Pearson correlations between main outcome variables and questionnaire measures</w:t>
      </w:r>
    </w:p>
    <w:p w14:paraId="2B690F22" w14:textId="77777777" w:rsidR="005E77A5" w:rsidRDefault="005E77A5" w:rsidP="005E77A5">
      <w:pPr>
        <w:rPr>
          <w:u w:val="single"/>
        </w:rPr>
      </w:pPr>
    </w:p>
    <w:p w14:paraId="70F25C06" w14:textId="77777777" w:rsidR="005E77A5" w:rsidRDefault="005E77A5" w:rsidP="005E77A5"/>
    <w:p w14:paraId="1CC136D0" w14:textId="77777777" w:rsidR="005E77A5" w:rsidRDefault="005E77A5" w:rsidP="005E77A5"/>
    <w:p w14:paraId="73DF035A" w14:textId="77777777" w:rsidR="00BC2F98" w:rsidRPr="005B5927" w:rsidRDefault="00BC2F98" w:rsidP="00BC2F98">
      <w:pPr>
        <w:jc w:val="center"/>
        <w:rPr>
          <w:sz w:val="36"/>
          <w:szCs w:val="36"/>
          <w:u w:val="single"/>
          <w:lang w:val="en-GB"/>
        </w:rPr>
      </w:pPr>
      <w:r>
        <w:rPr>
          <w:sz w:val="36"/>
          <w:szCs w:val="36"/>
          <w:u w:val="single"/>
          <w:lang w:val="en-GB"/>
        </w:rPr>
        <w:t>Discussion</w:t>
      </w:r>
    </w:p>
    <w:p w14:paraId="5080D1C8" w14:textId="77777777" w:rsidR="00BC2F98" w:rsidRDefault="00BC2F98" w:rsidP="00BC2F98">
      <w:pPr>
        <w:rPr>
          <w:sz w:val="44"/>
          <w:szCs w:val="44"/>
          <w:lang w:val="en-GB"/>
        </w:rPr>
      </w:pPr>
    </w:p>
    <w:p w14:paraId="78FCB78D" w14:textId="77777777" w:rsidR="00BC2F98" w:rsidRDefault="00BC2F98" w:rsidP="00BC2F98">
      <w:pPr>
        <w:rPr>
          <w:rFonts w:ascii="Times New Roman" w:hAnsi="Times New Roman" w:cs="Times New Roman"/>
          <w:lang w:val="en-GB"/>
        </w:rPr>
      </w:pPr>
      <w:r>
        <w:rPr>
          <w:rFonts w:ascii="Times New Roman" w:hAnsi="Times New Roman" w:cs="Times New Roman"/>
          <w:lang w:val="en-GB"/>
        </w:rPr>
        <w:tab/>
        <w:t xml:space="preserve">In terms of the main hypothesis that depressive symptoms would be associated with greater generalisation, the results were mixed. Contrary to the hypothesis, there was no evidence that depressive symptoms were correlated with the stage at which the rule was learnt. If generalisation were to occur to a greater extent alongside depressive symptoms, a positive correlation would have been expected. That there was no association between Zung score and the relative reaction speed across ambiguous to unambiguous trials, also refuting the hypothesis and is surprising. This is because if greater generalisation were associated with depression as hypothesised, a negative correlation indicating greater generalisation to the new ambiguous trial would be expected. Likewise, that the relative percentage of errors between ambiguous and unambiguous trial types was not correlated with Zung scores equally fails to support the hypothesis.  </w:t>
      </w:r>
    </w:p>
    <w:p w14:paraId="121A8A85" w14:textId="77777777" w:rsidR="00BC2F98" w:rsidRDefault="00BC2F98" w:rsidP="00BC2F98">
      <w:pPr>
        <w:ind w:firstLine="720"/>
        <w:rPr>
          <w:rFonts w:ascii="Times New Roman" w:hAnsi="Times New Roman" w:cs="Times New Roman"/>
          <w:lang w:val="en-GB"/>
        </w:rPr>
      </w:pPr>
      <w:r>
        <w:rPr>
          <w:rFonts w:ascii="Times New Roman" w:hAnsi="Times New Roman" w:cs="Times New Roman"/>
          <w:lang w:val="en-GB"/>
        </w:rPr>
        <w:t xml:space="preserve">However, there was some support in favour of the first hypothesis. The speed of learning across the first seven stages was correlated with ZUNG in the expected direction. Higher levels of depressive symptoms were associated with a faster rate of generalising as the game progressed. </w:t>
      </w:r>
    </w:p>
    <w:p w14:paraId="1F40D22E" w14:textId="77777777" w:rsidR="00BC2F98" w:rsidRDefault="00BC2F98" w:rsidP="00BC2F98">
      <w:pPr>
        <w:rPr>
          <w:rFonts w:ascii="Times New Roman" w:hAnsi="Times New Roman" w:cs="Times New Roman"/>
          <w:lang w:val="en-GB"/>
        </w:rPr>
      </w:pPr>
      <w:r>
        <w:rPr>
          <w:rFonts w:ascii="Times New Roman" w:hAnsi="Times New Roman" w:cs="Times New Roman"/>
          <w:lang w:val="en-GB"/>
        </w:rPr>
        <w:tab/>
        <w:t xml:space="preserve">That there was no correlation between the percentage of errors on any stage 8 trial types and Zung score is also interesting.  The fact that stage 8 errors was unrelated to any of other questionnaire measures supports that the behavioural measure is likely not at issue here. </w:t>
      </w:r>
    </w:p>
    <w:p w14:paraId="14CBFB97" w14:textId="77777777" w:rsidR="00BC2F98" w:rsidRDefault="00BC2F98" w:rsidP="00BC2F98">
      <w:pPr>
        <w:rPr>
          <w:rFonts w:ascii="Times New Roman" w:hAnsi="Times New Roman" w:cs="Times New Roman"/>
          <w:lang w:val="en-GB"/>
        </w:rPr>
      </w:pPr>
      <w:r>
        <w:rPr>
          <w:rFonts w:ascii="Times New Roman" w:hAnsi="Times New Roman" w:cs="Times New Roman"/>
          <w:lang w:val="en-GB"/>
        </w:rPr>
        <w:t xml:space="preserve">This indicates that there may be no association between how well the rule is retained once learnt and the level of depression. It may also indicate something about the appropriate level of difficulty of the task, in so much as depression is associated with working memory. Whilst this may be a function of the relatively low level of depression in the sample, the deficits in </w:t>
      </w:r>
      <w:r w:rsidRPr="00C75D39">
        <w:rPr>
          <w:rFonts w:ascii="Times New Roman" w:hAnsi="Times New Roman" w:cs="Times New Roman"/>
          <w:lang w:val="en-GB"/>
        </w:rPr>
        <w:t>WM</w:t>
      </w:r>
      <w:r>
        <w:rPr>
          <w:rFonts w:ascii="Times New Roman" w:hAnsi="Times New Roman" w:cs="Times New Roman"/>
          <w:lang w:val="en-GB"/>
        </w:rPr>
        <w:t xml:space="preserve"> typical in depression would plausibly have lead to a significant correlation in this regard (</w:t>
      </w:r>
      <w:r w:rsidRPr="00C75D39">
        <w:rPr>
          <w:lang w:val="en-GB"/>
        </w:rPr>
        <w:t>Kircanski, Joormann and Gotlib, 2012</w:t>
      </w:r>
      <w:r>
        <w:rPr>
          <w:lang w:val="en-GB"/>
        </w:rPr>
        <w:t>).</w:t>
      </w:r>
    </w:p>
    <w:p w14:paraId="707F9144" w14:textId="77777777" w:rsidR="00BC2F98" w:rsidRDefault="00BC2F98" w:rsidP="00BC2F98">
      <w:pPr>
        <w:ind w:firstLine="720"/>
        <w:rPr>
          <w:rFonts w:ascii="Times New Roman" w:hAnsi="Times New Roman" w:cs="Times New Roman"/>
          <w:lang w:val="en-GB"/>
        </w:rPr>
      </w:pPr>
      <w:r>
        <w:rPr>
          <w:rFonts w:ascii="Times New Roman" w:hAnsi="Times New Roman" w:cs="Times New Roman"/>
          <w:lang w:val="en-GB"/>
        </w:rPr>
        <w:t xml:space="preserve">That Zung score was associated with a greater reaction time on unambiguous trials is surprising as these trials should not be the ones to give pause for thought. It would be interesting to further explore how this may relate to working memory, but if this were a significant factor, it is not clear why there was no evidence of an association with ambiguous trials as well. </w:t>
      </w:r>
    </w:p>
    <w:p w14:paraId="68F4CD7E" w14:textId="77777777" w:rsidR="00BC2F98" w:rsidRDefault="00BC2F98" w:rsidP="00BC2F98">
      <w:pPr>
        <w:ind w:firstLine="720"/>
        <w:rPr>
          <w:rFonts w:ascii="Times New Roman" w:hAnsi="Times New Roman" w:cs="Times New Roman"/>
          <w:lang w:val="en-GB"/>
        </w:rPr>
      </w:pPr>
      <w:r>
        <w:rPr>
          <w:rFonts w:ascii="Times New Roman" w:hAnsi="Times New Roman" w:cs="Times New Roman"/>
          <w:lang w:val="en-GB"/>
        </w:rPr>
        <w:t xml:space="preserve">Ambiguous trials showed a slower median reaction time compared to unambiguous trials, as would be expected in new situation. The same pattern was found for the percentage of errors between trial types. </w:t>
      </w:r>
    </w:p>
    <w:p w14:paraId="127C5B47" w14:textId="77777777" w:rsidR="00BC2F98" w:rsidRDefault="00BC2F98" w:rsidP="00BC2F98">
      <w:pPr>
        <w:rPr>
          <w:rFonts w:ascii="Times New Roman" w:hAnsi="Times New Roman" w:cs="Times New Roman"/>
          <w:lang w:val="en-GB"/>
        </w:rPr>
      </w:pPr>
      <w:r>
        <w:rPr>
          <w:rFonts w:ascii="Times New Roman" w:hAnsi="Times New Roman" w:cs="Times New Roman"/>
          <w:lang w:val="en-GB"/>
        </w:rPr>
        <w:tab/>
        <w:t xml:space="preserve">The evidence did not support the second hypothesis. The stage at which the rule was learnt was not associated with either negative generalisation nor any of the three constructs of positive generalisation. Whether the reason for this relates to issues with measures or differing underlying constructs of OG is not clear (MacLeod and Williams (1990). </w:t>
      </w:r>
    </w:p>
    <w:p w14:paraId="47C679FA" w14:textId="77777777" w:rsidR="00BC2F98" w:rsidRDefault="00BC2F98" w:rsidP="00BC2F98">
      <w:pPr>
        <w:ind w:firstLine="720"/>
        <w:rPr>
          <w:rFonts w:ascii="Times New Roman" w:hAnsi="Times New Roman" w:cs="Times New Roman"/>
          <w:lang w:val="en-GB"/>
        </w:rPr>
      </w:pPr>
      <w:r>
        <w:rPr>
          <w:rFonts w:ascii="Times New Roman" w:hAnsi="Times New Roman" w:cs="Times New Roman"/>
          <w:lang w:val="en-GB"/>
        </w:rPr>
        <w:t xml:space="preserve">Lateral and social positive overgeneralisation subscales were negatively correlated with reaction times on all stage 8 trial types, whilst dysfunctional attitudes score was positively correlated. There is no clear explanation for these findings. </w:t>
      </w:r>
    </w:p>
    <w:p w14:paraId="244234BA" w14:textId="77777777" w:rsidR="00BC2F98" w:rsidRDefault="00BC2F98" w:rsidP="00BC2F98">
      <w:pPr>
        <w:rPr>
          <w:lang w:val="en-GB"/>
        </w:rPr>
      </w:pPr>
      <w:r>
        <w:rPr>
          <w:lang w:val="en-GB"/>
        </w:rPr>
        <w:tab/>
        <w:t xml:space="preserve">The relationship between rule category and trial type war largely not noteworthy besides to say that the reason for a significantly great level of errors on unambiguous trials for smallest rule has no clear or expected reason. The lack of an observed association </w:t>
      </w:r>
      <w:r>
        <w:rPr>
          <w:lang w:val="en-GB"/>
        </w:rPr>
        <w:lastRenderedPageBreak/>
        <w:t>between any questionnaire measure and the reaction time on ambiguous relative to unambiguous trials has two plausible explanations. The first is that this is not a fit for purpose outcome measure. The second is that overgeneralisation is indeed a multi factor construct and the behavioural measure here is distinct from the ones measured by the questionnaires. The same can be said for of the proportion of errors across trial types.</w:t>
      </w:r>
    </w:p>
    <w:p w14:paraId="1AED934C" w14:textId="77777777" w:rsidR="00BC2F98" w:rsidRDefault="00BC2F98" w:rsidP="00BC2F98">
      <w:pPr>
        <w:rPr>
          <w:lang w:val="en-GB"/>
        </w:rPr>
      </w:pPr>
      <w:r>
        <w:rPr>
          <w:lang w:val="en-GB"/>
        </w:rPr>
        <w:tab/>
        <w:t xml:space="preserve">The correlations between questionnaire were largely as expected and in support of the literature. The correlation found between Zung and the lateral positive overgeneralisation subscale conflicts with </w:t>
      </w:r>
      <w:r w:rsidRPr="006C19E9">
        <w:rPr>
          <w:lang w:val="en-GB"/>
        </w:rPr>
        <w:t>Eisner, Johnson and Carver (2008).</w:t>
      </w:r>
      <w:r>
        <w:rPr>
          <w:lang w:val="en-GB"/>
        </w:rPr>
        <w:t xml:space="preserve"> It is also worth highlighting that the correlations between STAI and the behavioural outcomes were the same as those observed between the latter and Zung. In terms of delineating between depression and anxiety disorders, this measure is not able to elucidate further.</w:t>
      </w:r>
    </w:p>
    <w:p w14:paraId="27388847" w14:textId="77777777" w:rsidR="00BC2F98" w:rsidRDefault="00BC2F98" w:rsidP="00BC2F98">
      <w:pPr>
        <w:rPr>
          <w:lang w:val="en-GB"/>
        </w:rPr>
      </w:pPr>
      <w:r>
        <w:rPr>
          <w:lang w:val="en-GB"/>
        </w:rPr>
        <w:tab/>
        <w:t xml:space="preserve">Another surprising observation was the lack of evidence for an association between gender and depressive symptoms. Whilst age was significantly correlated as the previous findings indicate, gender is also widely recognised as a strong </w:t>
      </w:r>
      <w:r w:rsidRPr="006C19E9">
        <w:rPr>
          <w:lang w:val="en-GB"/>
        </w:rPr>
        <w:t>predictor (eg Piccinelli</w:t>
      </w:r>
      <w:r>
        <w:rPr>
          <w:lang w:val="en-GB"/>
        </w:rPr>
        <w:t xml:space="preserve"> and Wilkinson (2000).</w:t>
      </w:r>
    </w:p>
    <w:p w14:paraId="3ED0D213" w14:textId="77777777" w:rsidR="00BC2F98" w:rsidRDefault="00BC2F98" w:rsidP="00BC2F98">
      <w:pPr>
        <w:rPr>
          <w:lang w:val="en-GB"/>
        </w:rPr>
      </w:pPr>
      <w:r>
        <w:rPr>
          <w:lang w:val="en-GB"/>
        </w:rPr>
        <w:tab/>
        <w:t>It would be premature to speculate about the impact these findings may have on treatment but they certainly do show that this is an area in which future research has the potential to enhance understanding of this cognitive distortions and the ramifications of this for treatment and formulation may be to widen the parameters in which they currently sit. This study had a number of strengths. As an initial exploration of generalisation in a neutral context and a novel paradigm, this study has laid an important foundation in advancing towards some previously unanswered questions. The findings may not show major support for the hypothesis but it has served to highlight both that there may be an association worth following up and also some ways in which to enhance this work in future. Whilst the cross-sectional design does not allow speculation for causation, it did facilitate a much larger sample size than may otherwise have been feasible. This was major strength, allowing a high level of power to detect statistical differences.</w:t>
      </w:r>
    </w:p>
    <w:p w14:paraId="6C180B46" w14:textId="77777777" w:rsidR="00BC2F98" w:rsidRDefault="00BC2F98" w:rsidP="00BC2F98">
      <w:pPr>
        <w:rPr>
          <w:lang w:val="en-GB"/>
        </w:rPr>
      </w:pPr>
      <w:r>
        <w:rPr>
          <w:lang w:val="en-GB"/>
        </w:rPr>
        <w:tab/>
        <w:t xml:space="preserve">There were several limitations. Notably, the level of depression of the sample was low and thus reducing sensitivity. One unanswered question is whether the degree of generalisation in this paradigm is related to the degree of symptom severity, so it would clearly be advantageous in future iterations of this study to use a sample of clinically depressed individuals. In would be beneficial to maximise the validity of the sample in order better support the objective of discovering how this generalisation in this context may be best used to enhance treatment targets, planning and efficacy. Multiple comparisons were not also corrected for and the study would have benefited from a factor analysis to distinguish between the overlap questionnaire measures. However, the background research in this paper was not felt suited to justification of what such factors may represent. </w:t>
      </w:r>
    </w:p>
    <w:p w14:paraId="71757D9A" w14:textId="77777777" w:rsidR="00BC2F98" w:rsidRPr="005E2189" w:rsidRDefault="00BC2F98" w:rsidP="00BC2F98">
      <w:pPr>
        <w:ind w:firstLine="720"/>
        <w:rPr>
          <w:lang w:val="en-GB"/>
        </w:rPr>
      </w:pPr>
      <w:r>
        <w:rPr>
          <w:lang w:val="en-GB"/>
        </w:rPr>
        <w:t xml:space="preserve">There was a high proportion of participants who began the task but did not finish. There are several possible explanations but there is likely some bias as a result. It is likely that for some of those dropping out it was purely a function of the time left available to them when they began the task, after the use of automated software to accept the task begins the timer. However, those who did complete the Zung questionnaire did have a small but statistically significant greater Zung score. Whilst the overall level of depressive symptoms was so low to begin with, it is seemingly unlikely that this slightly greater Zung score could be directly causal, but there is again some bias that would be best mitigated against in future studies. That this difference in Zung scores disappeared when comparing those who completed the first stage with the final sample is also interesting. The question of </w:t>
      </w:r>
      <w:r>
        <w:rPr>
          <w:lang w:val="en-GB"/>
        </w:rPr>
        <w:lastRenderedPageBreak/>
        <w:t xml:space="preserve">working memory would again be of interest to control for in future, particularly if a sample with greater depressive symptoms is used. The effects of this may be twofold. Firstly, to reduce the bias which may serve as a reason for a greater score of depressive symptoms in </w:t>
      </w:r>
      <w:r w:rsidRPr="005E2189">
        <w:rPr>
          <w:lang w:val="en-GB"/>
        </w:rPr>
        <w:t xml:space="preserve">those who were unable to to complete the the start of the game (Kircanski, Joormann and Gotlib, 2012). Secondly, the associated difficultly with executive function would plausibly counteract in the opposite direction the expected pattern of greater generalisation. </w:t>
      </w:r>
    </w:p>
    <w:p w14:paraId="436082D8" w14:textId="77777777" w:rsidR="00BC2F98" w:rsidRPr="005E2189" w:rsidRDefault="00BC2F98" w:rsidP="00BC2F98">
      <w:pPr>
        <w:ind w:firstLine="720"/>
        <w:rPr>
          <w:rFonts w:eastAsia="Times New Roman"/>
        </w:rPr>
      </w:pPr>
      <w:r w:rsidRPr="005E2189">
        <w:rPr>
          <w:lang w:val="en-GB"/>
        </w:rPr>
        <w:t>The complete mismatch between self-reported diagnoses and behavioural outcomes, and Zung scores and these outcomes is also striking. It is likely there is a degree of bias introduced in the form of the depression reporting bias (</w:t>
      </w:r>
      <w:r w:rsidRPr="005E2189">
        <w:rPr>
          <w:rFonts w:eastAsia="Times New Roman"/>
        </w:rPr>
        <w:t xml:space="preserve">Hunt, Ashara and Cashaw, 2010). The question asking about diagnoses may also have been too time period vague or in definition of what qualifies as a diagnosis. If participants report a current diagnosis they may be in remission. The cognitive vulnerability to depression that remains in remittance could account for the significant correlation between Zung and diagnoses but is then unclear why this ‘depressive scar’ (Lewinsohn, Steinmetz, Larson and Frankel, 1981) does not account for an association with the behavioral outcome measures. </w:t>
      </w:r>
    </w:p>
    <w:p w14:paraId="688862B8" w14:textId="77777777" w:rsidR="00BC2F98" w:rsidRPr="005E2189" w:rsidRDefault="00BC2F98" w:rsidP="00BC2F98">
      <w:pPr>
        <w:ind w:firstLine="720"/>
        <w:rPr>
          <w:rFonts w:eastAsia="Times New Roman"/>
        </w:rPr>
      </w:pPr>
      <w:r w:rsidRPr="005E2189">
        <w:rPr>
          <w:rFonts w:eastAsia="Times New Roman"/>
        </w:rPr>
        <w:t>In light of this, it would also be prudent to include a measure of current mood. This is also sensible because of the idiosyncrasy of participants (Rectar, Segal and Gemar, 1998), where the task itself may induce a negative mood in some participants, especially if they are completing tasks on this platform as a source of income as many do. This in turn is important in that the diathesis model suggests such a stressor may selectively have activated overgeneralization in some but not others (Beck, 1976). This would be of further interest to possibly have a between-subjects design comparing those with induced negative mood versus those not (</w:t>
      </w:r>
      <w:r w:rsidRPr="005E2189">
        <w:t>Segal, Gemar and Williams (1999</w:t>
      </w:r>
      <w:r w:rsidRPr="005E2189">
        <w:rPr>
          <w:rFonts w:eastAsia="Times New Roman"/>
        </w:rPr>
        <w:t>).</w:t>
      </w:r>
      <w:r>
        <w:rPr>
          <w:rFonts w:eastAsia="Times New Roman"/>
        </w:rPr>
        <w:t xml:space="preserve"> </w:t>
      </w:r>
    </w:p>
    <w:p w14:paraId="53402D45" w14:textId="77777777" w:rsidR="00BC2F98" w:rsidRDefault="00BC2F98" w:rsidP="00BC2F98">
      <w:pPr>
        <w:rPr>
          <w:lang w:val="en-GB"/>
        </w:rPr>
      </w:pPr>
      <w:r>
        <w:rPr>
          <w:lang w:val="en-GB"/>
        </w:rPr>
        <w:t xml:space="preserve"> </w:t>
      </w:r>
      <w:r>
        <w:rPr>
          <w:lang w:val="en-GB"/>
        </w:rPr>
        <w:tab/>
        <w:t xml:space="preserve">In summary, this study was the first to employ a behavioural rule learning task to measure generalisation in relation to depressive symptoms, free from task valence. The findings suggest that in this neutral context, there may be an association between depressive symptoms and the extent of generalisation. Results were likely hampered by the low level of depression in the sample but the study has fulfilled its mission to shed the first light on the path of a necessary direction of research. </w:t>
      </w:r>
    </w:p>
    <w:p w14:paraId="601596A4" w14:textId="77777777" w:rsidR="00BC2F98" w:rsidRDefault="00BC2F98" w:rsidP="00BC2F98">
      <w:pPr>
        <w:rPr>
          <w:lang w:val="en-GB"/>
        </w:rPr>
      </w:pPr>
    </w:p>
    <w:p w14:paraId="374104F8" w14:textId="77777777" w:rsidR="00BC2F98" w:rsidRDefault="00BC2F98" w:rsidP="00BC2F98">
      <w:pPr>
        <w:rPr>
          <w:lang w:val="en-GB"/>
        </w:rPr>
      </w:pPr>
    </w:p>
    <w:p w14:paraId="4C8DA356" w14:textId="77777777" w:rsidR="002C5966" w:rsidRDefault="002C5966" w:rsidP="00BC2F98">
      <w:pPr>
        <w:rPr>
          <w:lang w:val="en-GB"/>
        </w:rPr>
      </w:pPr>
    </w:p>
    <w:p w14:paraId="70C00A1C" w14:textId="77777777" w:rsidR="002C5966" w:rsidRDefault="002C5966" w:rsidP="00BC2F98">
      <w:pPr>
        <w:rPr>
          <w:lang w:val="en-GB"/>
        </w:rPr>
      </w:pPr>
    </w:p>
    <w:p w14:paraId="18508A5F" w14:textId="77777777" w:rsidR="00063111" w:rsidRDefault="00063111" w:rsidP="00BC2F98">
      <w:pPr>
        <w:rPr>
          <w:lang w:val="en-GB"/>
        </w:rPr>
      </w:pPr>
    </w:p>
    <w:p w14:paraId="64D92F6F" w14:textId="77777777" w:rsidR="00063111" w:rsidRDefault="00063111" w:rsidP="00BC2F98">
      <w:pPr>
        <w:rPr>
          <w:lang w:val="en-GB"/>
        </w:rPr>
      </w:pPr>
    </w:p>
    <w:p w14:paraId="7AFD95C1" w14:textId="77777777" w:rsidR="00063111" w:rsidRDefault="00063111" w:rsidP="00BC2F98">
      <w:pPr>
        <w:rPr>
          <w:lang w:val="en-GB"/>
        </w:rPr>
      </w:pPr>
    </w:p>
    <w:p w14:paraId="6D67048C" w14:textId="77777777" w:rsidR="00063111" w:rsidRDefault="00063111" w:rsidP="00BC2F98">
      <w:pPr>
        <w:rPr>
          <w:lang w:val="en-GB"/>
        </w:rPr>
      </w:pPr>
    </w:p>
    <w:p w14:paraId="24265D61" w14:textId="77777777" w:rsidR="00063111" w:rsidRDefault="00063111" w:rsidP="00BC2F98">
      <w:pPr>
        <w:rPr>
          <w:lang w:val="en-GB"/>
        </w:rPr>
      </w:pPr>
    </w:p>
    <w:p w14:paraId="6ED92914" w14:textId="77777777" w:rsidR="00063111" w:rsidRDefault="00063111" w:rsidP="00BC2F98">
      <w:pPr>
        <w:rPr>
          <w:lang w:val="en-GB"/>
        </w:rPr>
      </w:pPr>
    </w:p>
    <w:p w14:paraId="1C09D21D" w14:textId="77777777" w:rsidR="00063111" w:rsidRDefault="00063111" w:rsidP="00BC2F98">
      <w:pPr>
        <w:rPr>
          <w:lang w:val="en-GB"/>
        </w:rPr>
      </w:pPr>
    </w:p>
    <w:p w14:paraId="3FCE611A" w14:textId="77777777" w:rsidR="00063111" w:rsidRDefault="00063111" w:rsidP="00BC2F98">
      <w:pPr>
        <w:rPr>
          <w:lang w:val="en-GB"/>
        </w:rPr>
      </w:pPr>
    </w:p>
    <w:p w14:paraId="6B6FEF9E" w14:textId="77777777" w:rsidR="00063111" w:rsidRDefault="00063111" w:rsidP="00BC2F98">
      <w:pPr>
        <w:rPr>
          <w:lang w:val="en-GB"/>
        </w:rPr>
      </w:pPr>
    </w:p>
    <w:p w14:paraId="4048840C" w14:textId="77777777" w:rsidR="00063111" w:rsidRDefault="00063111" w:rsidP="00BC2F98">
      <w:pPr>
        <w:rPr>
          <w:lang w:val="en-GB"/>
        </w:rPr>
      </w:pPr>
    </w:p>
    <w:p w14:paraId="38FE9FBE" w14:textId="77777777" w:rsidR="00063111" w:rsidRDefault="00063111" w:rsidP="00BC2F98">
      <w:pPr>
        <w:rPr>
          <w:lang w:val="en-GB"/>
        </w:rPr>
      </w:pPr>
    </w:p>
    <w:p w14:paraId="1B431EA2" w14:textId="77777777" w:rsidR="00063111" w:rsidRDefault="00063111" w:rsidP="00BC2F98">
      <w:pPr>
        <w:rPr>
          <w:lang w:val="en-GB"/>
        </w:rPr>
      </w:pPr>
    </w:p>
    <w:p w14:paraId="78FAE1D3" w14:textId="77777777" w:rsidR="00063111" w:rsidRPr="005B5927" w:rsidRDefault="00063111" w:rsidP="00BC2F98">
      <w:pPr>
        <w:rPr>
          <w:lang w:val="en-GB"/>
        </w:rPr>
      </w:pPr>
    </w:p>
    <w:p w14:paraId="68B6ECF6" w14:textId="77777777" w:rsidR="002C5966" w:rsidRPr="002C5966" w:rsidRDefault="002C5966" w:rsidP="002C5966">
      <w:pPr>
        <w:jc w:val="center"/>
        <w:rPr>
          <w:rFonts w:ascii="Times New Roman" w:hAnsi="Times New Roman" w:cs="Times New Roman"/>
          <w:b/>
          <w:sz w:val="36"/>
          <w:szCs w:val="36"/>
          <w:u w:val="single"/>
          <w:lang w:val="en-GB"/>
        </w:rPr>
      </w:pPr>
      <w:r w:rsidRPr="002C5966">
        <w:rPr>
          <w:rFonts w:ascii="Times New Roman" w:hAnsi="Times New Roman" w:cs="Times New Roman"/>
          <w:b/>
          <w:sz w:val="36"/>
          <w:szCs w:val="36"/>
          <w:u w:val="single"/>
          <w:lang w:val="en-GB"/>
        </w:rPr>
        <w:lastRenderedPageBreak/>
        <w:t>References</w:t>
      </w:r>
    </w:p>
    <w:p w14:paraId="4CAD7C92" w14:textId="77777777" w:rsidR="002C5966" w:rsidRPr="000C1CA1" w:rsidRDefault="002C5966" w:rsidP="002C5966">
      <w:pPr>
        <w:jc w:val="center"/>
        <w:rPr>
          <w:rFonts w:ascii="Times New Roman" w:hAnsi="Times New Roman" w:cs="Times New Roman"/>
          <w:u w:val="single"/>
          <w:lang w:val="en-GB"/>
        </w:rPr>
      </w:pPr>
    </w:p>
    <w:p w14:paraId="3690D9C3" w14:textId="77777777" w:rsidR="002C5966" w:rsidRPr="000C1CA1" w:rsidRDefault="002C5966" w:rsidP="002C5966">
      <w:pPr>
        <w:rPr>
          <w:rFonts w:ascii="Times New Roman" w:hAnsi="Times New Roman" w:cs="Times New Roman"/>
        </w:rPr>
      </w:pPr>
    </w:p>
    <w:p w14:paraId="6DFED6D1" w14:textId="77777777" w:rsidR="002C5966" w:rsidRPr="00F051D9" w:rsidRDefault="002C5966" w:rsidP="002C5966">
      <w:pPr>
        <w:rPr>
          <w:rFonts w:ascii="Times New Roman" w:hAnsi="Times New Roman" w:cs="Times New Roman"/>
        </w:rPr>
      </w:pPr>
      <w:r w:rsidRPr="00F051D9">
        <w:rPr>
          <w:rFonts w:ascii="Times New Roman" w:hAnsi="Times New Roman" w:cs="Times New Roman"/>
          <w:b/>
        </w:rPr>
        <w:t>Abramson, L.Y., Seligman, M.E.P., &amp; Teasedale, J.D. (1978</w:t>
      </w:r>
      <w:r w:rsidRPr="00F051D9">
        <w:rPr>
          <w:rFonts w:ascii="Times New Roman" w:hAnsi="Times New Roman" w:cs="Times New Roman"/>
        </w:rPr>
        <w:t>). Learned helplessness in humans: Critique and reformulation. </w:t>
      </w:r>
      <w:r w:rsidRPr="00956364">
        <w:rPr>
          <w:rFonts w:ascii="Times New Roman" w:hAnsi="Times New Roman" w:cs="Times New Roman"/>
          <w:i/>
        </w:rPr>
        <w:t>Journal of Abnormal Psychology, 87, 49–74. </w:t>
      </w:r>
    </w:p>
    <w:p w14:paraId="64840CFB" w14:textId="77777777" w:rsidR="002C5966" w:rsidRDefault="002C5966" w:rsidP="002C5966">
      <w:pPr>
        <w:rPr>
          <w:rFonts w:ascii="Times New Roman" w:hAnsi="Times New Roman" w:cs="Times New Roman"/>
          <w:b/>
        </w:rPr>
      </w:pPr>
    </w:p>
    <w:p w14:paraId="38F2D92B" w14:textId="77777777" w:rsidR="002C5966" w:rsidRPr="000C1CA1" w:rsidRDefault="002C5966" w:rsidP="002C5966">
      <w:pPr>
        <w:rPr>
          <w:rFonts w:ascii="Times New Roman" w:hAnsi="Times New Roman" w:cs="Times New Roman"/>
        </w:rPr>
      </w:pPr>
      <w:r w:rsidRPr="000C1CA1">
        <w:rPr>
          <w:rFonts w:ascii="Times New Roman" w:hAnsi="Times New Roman" w:cs="Times New Roman"/>
          <w:b/>
        </w:rPr>
        <w:t>Beck, A. T.</w:t>
      </w:r>
      <w:r w:rsidRPr="000C1CA1">
        <w:rPr>
          <w:rFonts w:ascii="Times New Roman" w:hAnsi="Times New Roman" w:cs="Times New Roman"/>
        </w:rPr>
        <w:t xml:space="preserve"> (1967). </w:t>
      </w:r>
      <w:r w:rsidRPr="000C1CA1">
        <w:rPr>
          <w:rFonts w:ascii="Times New Roman" w:hAnsi="Times New Roman" w:cs="Times New Roman"/>
          <w:iCs/>
        </w:rPr>
        <w:t>Depression: Clinical, experimental, and theoretical aspects</w:t>
      </w:r>
      <w:r w:rsidRPr="000C1CA1">
        <w:rPr>
          <w:rFonts w:ascii="Times New Roman" w:hAnsi="Times New Roman" w:cs="Times New Roman"/>
        </w:rPr>
        <w:t xml:space="preserve">. </w:t>
      </w:r>
      <w:r w:rsidRPr="000C1CA1">
        <w:rPr>
          <w:rFonts w:ascii="Times New Roman" w:hAnsi="Times New Roman" w:cs="Times New Roman"/>
          <w:i/>
        </w:rPr>
        <w:t>New York: Harper &amp; Row</w:t>
      </w:r>
      <w:r w:rsidRPr="000C1CA1">
        <w:rPr>
          <w:rFonts w:ascii="Times New Roman" w:hAnsi="Times New Roman" w:cs="Times New Roman"/>
        </w:rPr>
        <w:t>.</w:t>
      </w:r>
    </w:p>
    <w:p w14:paraId="5782143F" w14:textId="77777777" w:rsidR="002C5966" w:rsidRPr="000C1CA1" w:rsidRDefault="002C5966" w:rsidP="002C5966">
      <w:pPr>
        <w:rPr>
          <w:rFonts w:ascii="Times New Roman" w:hAnsi="Times New Roman" w:cs="Times New Roman"/>
          <w:lang w:val="en-GB"/>
        </w:rPr>
      </w:pPr>
    </w:p>
    <w:p w14:paraId="344F959F" w14:textId="77777777" w:rsidR="002C5966" w:rsidRPr="000C1CA1" w:rsidRDefault="002C5966" w:rsidP="002C5966">
      <w:pPr>
        <w:rPr>
          <w:rFonts w:ascii="Times New Roman" w:hAnsi="Times New Roman" w:cs="Times New Roman"/>
          <w:lang w:val="en-GB"/>
        </w:rPr>
      </w:pPr>
      <w:r w:rsidRPr="000C1CA1">
        <w:rPr>
          <w:rFonts w:ascii="Times New Roman" w:hAnsi="Times New Roman" w:cs="Times New Roman"/>
          <w:b/>
          <w:iCs/>
        </w:rPr>
        <w:t>Beck, A.T. (1976).</w:t>
      </w:r>
      <w:r w:rsidRPr="000C1CA1">
        <w:rPr>
          <w:rFonts w:ascii="Times New Roman" w:hAnsi="Times New Roman" w:cs="Times New Roman"/>
          <w:iCs/>
        </w:rPr>
        <w:t xml:space="preserve"> Cognitive therapy and the emotional disorders</w:t>
      </w:r>
      <w:r w:rsidRPr="000C1CA1">
        <w:rPr>
          <w:rFonts w:ascii="Times New Roman" w:hAnsi="Times New Roman" w:cs="Times New Roman"/>
        </w:rPr>
        <w:t xml:space="preserve">. </w:t>
      </w:r>
      <w:r w:rsidRPr="000C1CA1">
        <w:rPr>
          <w:rFonts w:ascii="Times New Roman" w:hAnsi="Times New Roman" w:cs="Times New Roman"/>
          <w:i/>
        </w:rPr>
        <w:t>New York: International Universities Press.</w:t>
      </w:r>
    </w:p>
    <w:p w14:paraId="6C2BBB58" w14:textId="77777777" w:rsidR="002C5966" w:rsidRPr="000C1CA1" w:rsidRDefault="002C5966" w:rsidP="002C5966">
      <w:pPr>
        <w:rPr>
          <w:rFonts w:ascii="Times New Roman" w:hAnsi="Times New Roman" w:cs="Times New Roman"/>
          <w:lang w:val="en-GB"/>
        </w:rPr>
      </w:pPr>
    </w:p>
    <w:p w14:paraId="64BEFCDA" w14:textId="77777777" w:rsidR="002C5966" w:rsidRDefault="002C5966" w:rsidP="002C5966">
      <w:pPr>
        <w:rPr>
          <w:rFonts w:ascii="Times New Roman" w:hAnsi="Times New Roman" w:cs="Times New Roman"/>
          <w:i/>
          <w:lang w:val="en-GB"/>
        </w:rPr>
      </w:pPr>
      <w:r w:rsidRPr="000C1CA1">
        <w:rPr>
          <w:rFonts w:ascii="Times New Roman" w:hAnsi="Times New Roman" w:cs="Times New Roman"/>
          <w:b/>
          <w:lang w:val="en-GB"/>
        </w:rPr>
        <w:t>Blake, E., Dobson, K.S., Sheptycki, A.R. &amp; Drapeau, M. (2016).</w:t>
      </w:r>
      <w:r w:rsidRPr="000C1CA1">
        <w:rPr>
          <w:rFonts w:ascii="Times New Roman" w:hAnsi="Times New Roman" w:cs="Times New Roman"/>
          <w:lang w:val="en-GB"/>
        </w:rPr>
        <w:t xml:space="preserve"> The Relationship between Depression Severity and Cognitive Errors. </w:t>
      </w:r>
      <w:r w:rsidRPr="000C1CA1">
        <w:rPr>
          <w:rFonts w:ascii="Times New Roman" w:hAnsi="Times New Roman" w:cs="Times New Roman"/>
          <w:i/>
          <w:lang w:val="en-GB"/>
        </w:rPr>
        <w:t xml:space="preserve">American Journal of Psychotherapy, 70(2), 203-221. </w:t>
      </w:r>
    </w:p>
    <w:p w14:paraId="0DF727F7" w14:textId="77777777" w:rsidR="002C5966" w:rsidRDefault="002C5966" w:rsidP="002C5966">
      <w:pPr>
        <w:rPr>
          <w:rFonts w:ascii="Times New Roman" w:hAnsi="Times New Roman" w:cs="Times New Roman"/>
          <w:i/>
          <w:lang w:val="en-GB"/>
        </w:rPr>
      </w:pPr>
    </w:p>
    <w:p w14:paraId="5DC4F05E" w14:textId="77777777" w:rsidR="002C5966" w:rsidRPr="000C1CA1" w:rsidRDefault="002C5966" w:rsidP="002C5966">
      <w:pPr>
        <w:rPr>
          <w:rFonts w:ascii="Times New Roman" w:hAnsi="Times New Roman" w:cs="Times New Roman"/>
          <w:i/>
          <w:lang w:val="en-GB"/>
        </w:rPr>
      </w:pPr>
      <w:r w:rsidRPr="00FD70A3">
        <w:rPr>
          <w:rFonts w:ascii="Times New Roman" w:hAnsi="Times New Roman" w:cs="Times New Roman"/>
          <w:b/>
          <w:lang w:val="en-GB"/>
        </w:rPr>
        <w:t>Campo-Arias, A.,  Diaz-Martinez, L., Rueda-Jaimes, G., Jaimes, R., Cadena, L. &amp; Leonor Hernández, N. (2006).</w:t>
      </w:r>
      <w:r w:rsidRPr="00FD70A3">
        <w:rPr>
          <w:rFonts w:ascii="Times New Roman" w:hAnsi="Times New Roman" w:cs="Times New Roman"/>
          <w:i/>
          <w:lang w:val="en-GB"/>
        </w:rPr>
        <w:t xml:space="preserve"> </w:t>
      </w:r>
      <w:r w:rsidRPr="00FD70A3">
        <w:rPr>
          <w:rFonts w:ascii="Times New Roman" w:hAnsi="Times New Roman" w:cs="Times New Roman"/>
          <w:lang w:val="en-GB"/>
        </w:rPr>
        <w:t>Validation of Zung Self-Rating Depression Scale among the Colombian general population.</w:t>
      </w:r>
      <w:r w:rsidRPr="00FD70A3">
        <w:rPr>
          <w:rFonts w:ascii="Times New Roman" w:hAnsi="Times New Roman" w:cs="Times New Roman"/>
          <w:i/>
          <w:lang w:val="en-GB"/>
        </w:rPr>
        <w:t xml:space="preserve"> Social Behavior and Personality: </w:t>
      </w:r>
      <w:r>
        <w:rPr>
          <w:rFonts w:ascii="Times New Roman" w:hAnsi="Times New Roman" w:cs="Times New Roman"/>
          <w:i/>
          <w:lang w:val="en-GB"/>
        </w:rPr>
        <w:t xml:space="preserve">an international journal, 34, </w:t>
      </w:r>
      <w:r w:rsidRPr="00FD70A3">
        <w:rPr>
          <w:rFonts w:ascii="Times New Roman" w:hAnsi="Times New Roman" w:cs="Times New Roman"/>
          <w:i/>
          <w:lang w:val="en-GB"/>
        </w:rPr>
        <w:t xml:space="preserve">87-94. </w:t>
      </w:r>
    </w:p>
    <w:p w14:paraId="6746247B" w14:textId="77777777" w:rsidR="002C5966" w:rsidRPr="000C1CA1" w:rsidRDefault="002C5966" w:rsidP="002C5966">
      <w:pPr>
        <w:rPr>
          <w:rFonts w:ascii="Times New Roman" w:hAnsi="Times New Roman" w:cs="Times New Roman"/>
          <w:lang w:val="en-GB"/>
        </w:rPr>
      </w:pPr>
    </w:p>
    <w:p w14:paraId="08F276D3" w14:textId="77777777" w:rsidR="002C5966" w:rsidRDefault="002C5966" w:rsidP="002C5966">
      <w:pPr>
        <w:rPr>
          <w:rFonts w:ascii="Times New Roman" w:hAnsi="Times New Roman" w:cs="Times New Roman"/>
          <w:lang w:val="en-GB"/>
        </w:rPr>
      </w:pPr>
      <w:r w:rsidRPr="000C1CA1">
        <w:rPr>
          <w:rFonts w:ascii="Times New Roman" w:hAnsi="Times New Roman" w:cs="Times New Roman"/>
          <w:b/>
          <w:lang w:val="en-GB"/>
        </w:rPr>
        <w:t>Carver, C.S. (1998).</w:t>
      </w:r>
      <w:r w:rsidRPr="000C1CA1">
        <w:rPr>
          <w:rFonts w:ascii="Times New Roman" w:hAnsi="Times New Roman" w:cs="Times New Roman"/>
          <w:lang w:val="en-GB"/>
        </w:rPr>
        <w:t xml:space="preserve"> Generalization, Adverse Events, and Development of Depressive Symptoms. </w:t>
      </w:r>
      <w:r w:rsidRPr="000C1CA1">
        <w:rPr>
          <w:rFonts w:ascii="Times New Roman" w:hAnsi="Times New Roman" w:cs="Times New Roman"/>
          <w:i/>
          <w:lang w:val="en-GB"/>
        </w:rPr>
        <w:t>Journal of Personality, 66(4), 607-619.</w:t>
      </w:r>
      <w:r w:rsidRPr="000C1CA1">
        <w:rPr>
          <w:rFonts w:ascii="Times New Roman" w:hAnsi="Times New Roman" w:cs="Times New Roman"/>
          <w:lang w:val="en-GB"/>
        </w:rPr>
        <w:t xml:space="preserve"> </w:t>
      </w:r>
    </w:p>
    <w:p w14:paraId="58C544F5" w14:textId="77777777" w:rsidR="002C5966" w:rsidRDefault="002C5966" w:rsidP="002C5966">
      <w:pPr>
        <w:rPr>
          <w:rFonts w:ascii="Times New Roman" w:hAnsi="Times New Roman" w:cs="Times New Roman"/>
          <w:lang w:val="en-GB"/>
        </w:rPr>
      </w:pPr>
    </w:p>
    <w:p w14:paraId="22F34FB6" w14:textId="77777777" w:rsidR="002C5966" w:rsidRPr="00174A1C" w:rsidRDefault="002C5966" w:rsidP="002C5966">
      <w:pPr>
        <w:rPr>
          <w:rFonts w:ascii="Times New Roman" w:hAnsi="Times New Roman" w:cs="Times New Roman"/>
          <w:i/>
          <w:lang w:val="en-GB"/>
        </w:rPr>
      </w:pPr>
      <w:r>
        <w:rPr>
          <w:rFonts w:ascii="Times New Roman" w:hAnsi="Times New Roman" w:cs="Times New Roman"/>
          <w:b/>
          <w:lang w:val="en-GB"/>
        </w:rPr>
        <w:t xml:space="preserve">Carver, C.S. &amp; Johnson, S.L. (2009). </w:t>
      </w:r>
      <w:r w:rsidRPr="00B372C5">
        <w:t>Tendencies Toward Mania and Tendencies Toward Depression Have Distinct Motivational, Affective, and Cognitive Correlates</w:t>
      </w:r>
      <w:r>
        <w:t xml:space="preserve">. </w:t>
      </w:r>
      <w:r>
        <w:rPr>
          <w:i/>
        </w:rPr>
        <w:t xml:space="preserve">Cognitive Therapy Research, 33(6), 552-569. </w:t>
      </w:r>
    </w:p>
    <w:p w14:paraId="6B45B163" w14:textId="77777777" w:rsidR="002C5966" w:rsidRPr="000C1CA1" w:rsidRDefault="002C5966" w:rsidP="002C5966">
      <w:pPr>
        <w:rPr>
          <w:rFonts w:ascii="Times New Roman" w:hAnsi="Times New Roman" w:cs="Times New Roman"/>
          <w:lang w:val="en-GB"/>
        </w:rPr>
      </w:pPr>
    </w:p>
    <w:p w14:paraId="6BB30C9D" w14:textId="77777777" w:rsidR="002C5966" w:rsidRPr="000C1CA1" w:rsidRDefault="002C5966" w:rsidP="002C5966">
      <w:pPr>
        <w:rPr>
          <w:rFonts w:ascii="Times New Roman" w:hAnsi="Times New Roman" w:cs="Times New Roman"/>
          <w:i/>
          <w:lang w:val="en-GB"/>
        </w:rPr>
      </w:pPr>
      <w:r w:rsidRPr="000C1CA1">
        <w:rPr>
          <w:rFonts w:ascii="Times New Roman" w:hAnsi="Times New Roman" w:cs="Times New Roman"/>
          <w:b/>
          <w:lang w:val="en-GB"/>
        </w:rPr>
        <w:t>Carver, C.S. &amp; Ganellen, R.J. (1983).</w:t>
      </w:r>
      <w:r w:rsidRPr="000C1CA1">
        <w:rPr>
          <w:rFonts w:ascii="Times New Roman" w:hAnsi="Times New Roman" w:cs="Times New Roman"/>
          <w:lang w:val="en-GB"/>
        </w:rPr>
        <w:t xml:space="preserve"> Depression and Components of Self-Punitiveness: High Standards, Self-Criticism and Overgeneralization</w:t>
      </w:r>
      <w:r w:rsidRPr="000C1CA1">
        <w:rPr>
          <w:rFonts w:ascii="Times New Roman" w:hAnsi="Times New Roman" w:cs="Times New Roman"/>
          <w:i/>
          <w:lang w:val="en-GB"/>
        </w:rPr>
        <w:t xml:space="preserve">. Journal of Abnormal Psychology, 92(3), 330-337. </w:t>
      </w:r>
    </w:p>
    <w:p w14:paraId="4EF7C15F" w14:textId="77777777" w:rsidR="002C5966" w:rsidRPr="000C1CA1" w:rsidRDefault="002C5966" w:rsidP="002C5966">
      <w:pPr>
        <w:rPr>
          <w:rFonts w:ascii="Times New Roman" w:hAnsi="Times New Roman" w:cs="Times New Roman"/>
          <w:lang w:val="en-GB"/>
        </w:rPr>
      </w:pPr>
    </w:p>
    <w:p w14:paraId="11C2275E" w14:textId="77777777" w:rsidR="002C5966" w:rsidRPr="000C1CA1" w:rsidRDefault="002C5966" w:rsidP="002C5966">
      <w:pPr>
        <w:rPr>
          <w:rFonts w:ascii="Times New Roman" w:hAnsi="Times New Roman" w:cs="Times New Roman"/>
        </w:rPr>
      </w:pPr>
      <w:r w:rsidRPr="000C1CA1">
        <w:rPr>
          <w:rFonts w:ascii="Times New Roman" w:hAnsi="Times New Roman" w:cs="Times New Roman"/>
          <w:b/>
        </w:rPr>
        <w:t>Dickson, J.M. &amp; Moberly, N.J. (2013).</w:t>
      </w:r>
      <w:r w:rsidRPr="000C1CA1">
        <w:rPr>
          <w:rFonts w:ascii="Times New Roman" w:hAnsi="Times New Roman" w:cs="Times New Roman"/>
        </w:rPr>
        <w:t xml:space="preserve"> Reduced Specificity of Personal Goals and Explanations for Goal Attainment in Major Depression. </w:t>
      </w:r>
      <w:r w:rsidRPr="000C1CA1">
        <w:rPr>
          <w:rFonts w:ascii="Times New Roman" w:hAnsi="Times New Roman" w:cs="Times New Roman"/>
          <w:i/>
        </w:rPr>
        <w:t>Plos One.</w:t>
      </w:r>
    </w:p>
    <w:p w14:paraId="606CEA0F" w14:textId="77777777" w:rsidR="002C5966" w:rsidRPr="000C1CA1" w:rsidRDefault="002C5966" w:rsidP="002C5966">
      <w:pPr>
        <w:rPr>
          <w:rFonts w:ascii="Times New Roman" w:hAnsi="Times New Roman" w:cs="Times New Roman"/>
        </w:rPr>
      </w:pPr>
    </w:p>
    <w:p w14:paraId="4D5C2208" w14:textId="77777777" w:rsidR="002C5966" w:rsidRPr="000C1CA1" w:rsidRDefault="002C5966" w:rsidP="002C5966">
      <w:pPr>
        <w:rPr>
          <w:rFonts w:ascii="Times New Roman" w:hAnsi="Times New Roman" w:cs="Times New Roman"/>
          <w:lang w:val="en-GB"/>
        </w:rPr>
      </w:pPr>
      <w:r w:rsidRPr="000C1CA1">
        <w:rPr>
          <w:rFonts w:ascii="Times New Roman" w:hAnsi="Times New Roman" w:cs="Times New Roman"/>
          <w:b/>
        </w:rPr>
        <w:t>Dobson, D.J.G. &amp; Dobson, K.S. (1981).</w:t>
      </w:r>
      <w:r w:rsidRPr="000C1CA1">
        <w:rPr>
          <w:rFonts w:ascii="Times New Roman" w:hAnsi="Times New Roman" w:cs="Times New Roman"/>
        </w:rPr>
        <w:t xml:space="preserve"> Problem Solving Strategies in Depressed and Nondepressed College Students. </w:t>
      </w:r>
      <w:r w:rsidRPr="000C1CA1">
        <w:rPr>
          <w:rFonts w:ascii="Times New Roman" w:hAnsi="Times New Roman" w:cs="Times New Roman"/>
          <w:i/>
        </w:rPr>
        <w:t>Cognitive Therapy and Research, 5(3), 237-249.</w:t>
      </w:r>
      <w:r w:rsidRPr="000C1CA1">
        <w:rPr>
          <w:rFonts w:ascii="Times New Roman" w:hAnsi="Times New Roman" w:cs="Times New Roman"/>
        </w:rPr>
        <w:t xml:space="preserve"> </w:t>
      </w:r>
    </w:p>
    <w:p w14:paraId="62926BEA" w14:textId="77777777" w:rsidR="002C5966" w:rsidRPr="000C1CA1" w:rsidRDefault="002C5966" w:rsidP="002C5966">
      <w:pPr>
        <w:rPr>
          <w:rFonts w:ascii="Times New Roman" w:hAnsi="Times New Roman" w:cs="Times New Roman"/>
          <w:lang w:val="en-GB"/>
        </w:rPr>
      </w:pPr>
    </w:p>
    <w:p w14:paraId="2642D623" w14:textId="77777777" w:rsidR="002C5966" w:rsidRPr="0047468E" w:rsidRDefault="002C5966" w:rsidP="002C5966">
      <w:pPr>
        <w:rPr>
          <w:rFonts w:ascii="Times New Roman" w:eastAsia="Times New Roman" w:hAnsi="Times New Roman" w:cs="Times New Roman"/>
        </w:rPr>
      </w:pPr>
      <w:r w:rsidRPr="0047468E">
        <w:rPr>
          <w:rFonts w:ascii="Times New Roman" w:eastAsia="Times New Roman" w:hAnsi="Times New Roman" w:cs="Times New Roman"/>
          <w:b/>
          <w:color w:val="333333"/>
          <w:shd w:val="clear" w:color="auto" w:fill="FFFFFF"/>
        </w:rPr>
        <w:t>Dozois, D. J. A., Covin, R., &amp; Brinker, J. K. (2003</w:t>
      </w:r>
      <w:r w:rsidRPr="0047468E">
        <w:rPr>
          <w:rFonts w:ascii="Times New Roman" w:eastAsia="Times New Roman" w:hAnsi="Times New Roman" w:cs="Times New Roman"/>
          <w:color w:val="333333"/>
          <w:shd w:val="clear" w:color="auto" w:fill="FFFFFF"/>
        </w:rPr>
        <w:t>). Normative data on cognitive measures of depression. </w:t>
      </w:r>
      <w:r w:rsidRPr="000C1CA1">
        <w:rPr>
          <w:rFonts w:ascii="Times New Roman" w:eastAsia="Times New Roman" w:hAnsi="Times New Roman" w:cs="Times New Roman"/>
          <w:i/>
          <w:iCs/>
          <w:color w:val="333333"/>
          <w:shd w:val="clear" w:color="auto" w:fill="FFFFFF"/>
        </w:rPr>
        <w:t xml:space="preserve">Journal of Consulting and Clinical Psychology, </w:t>
      </w:r>
      <w:r w:rsidRPr="000C1CA1">
        <w:rPr>
          <w:rFonts w:ascii="Times New Roman" w:eastAsia="Times New Roman" w:hAnsi="Times New Roman" w:cs="Times New Roman"/>
          <w:iCs/>
          <w:color w:val="333333"/>
          <w:shd w:val="clear" w:color="auto" w:fill="FFFFFF"/>
        </w:rPr>
        <w:t>71</w:t>
      </w:r>
      <w:r w:rsidRPr="0047468E">
        <w:rPr>
          <w:rFonts w:ascii="Times New Roman" w:eastAsia="Times New Roman" w:hAnsi="Times New Roman" w:cs="Times New Roman"/>
          <w:color w:val="333333"/>
          <w:shd w:val="clear" w:color="auto" w:fill="FFFFFF"/>
        </w:rPr>
        <w:t>(1), 71-80.</w:t>
      </w:r>
    </w:p>
    <w:p w14:paraId="6D1DC64B" w14:textId="77777777" w:rsidR="002C5966" w:rsidRPr="000C1CA1" w:rsidRDefault="002C5966" w:rsidP="002C5966">
      <w:pPr>
        <w:rPr>
          <w:rFonts w:ascii="Times New Roman" w:hAnsi="Times New Roman" w:cs="Times New Roman"/>
          <w:lang w:val="en-GB"/>
        </w:rPr>
      </w:pPr>
    </w:p>
    <w:p w14:paraId="2A4D1353" w14:textId="77777777" w:rsidR="002C5966" w:rsidRPr="000C1CA1" w:rsidRDefault="002C5966" w:rsidP="002C5966">
      <w:pPr>
        <w:rPr>
          <w:rFonts w:ascii="Times New Roman" w:hAnsi="Times New Roman" w:cs="Times New Roman"/>
          <w:i/>
          <w:lang w:val="en-GB"/>
        </w:rPr>
      </w:pPr>
      <w:r w:rsidRPr="000C1CA1">
        <w:rPr>
          <w:rFonts w:ascii="Times New Roman" w:hAnsi="Times New Roman" w:cs="Times New Roman"/>
          <w:b/>
          <w:lang w:val="en-GB"/>
        </w:rPr>
        <w:t>Drapeau, M., Perry, J.C. &amp; Dunkley, D. (2008).</w:t>
      </w:r>
      <w:r w:rsidRPr="000C1CA1">
        <w:rPr>
          <w:rFonts w:ascii="Times New Roman" w:hAnsi="Times New Roman" w:cs="Times New Roman"/>
          <w:lang w:val="en-GB"/>
        </w:rPr>
        <w:t xml:space="preserve"> The Cognitive Error Rating System. </w:t>
      </w:r>
      <w:r w:rsidRPr="000C1CA1">
        <w:rPr>
          <w:rFonts w:ascii="Times New Roman" w:hAnsi="Times New Roman" w:cs="Times New Roman"/>
          <w:i/>
          <w:lang w:val="en-GB"/>
        </w:rPr>
        <w:t>Montreal: McGill University.</w:t>
      </w:r>
      <w:r>
        <w:rPr>
          <w:rFonts w:ascii="Times New Roman" w:hAnsi="Times New Roman" w:cs="Times New Roman"/>
          <w:i/>
          <w:lang w:val="en-GB"/>
        </w:rPr>
        <w:t xml:space="preserve">: </w:t>
      </w:r>
      <w:r w:rsidRPr="000C1CA1">
        <w:rPr>
          <w:rFonts w:ascii="Times New Roman" w:hAnsi="Times New Roman" w:cs="Times New Roman"/>
          <w:lang w:val="en-GB"/>
        </w:rPr>
        <w:t xml:space="preserve"> </w:t>
      </w:r>
      <w:r>
        <w:rPr>
          <w:rFonts w:ascii="Times New Roman" w:hAnsi="Times New Roman" w:cs="Times New Roman"/>
          <w:lang w:val="en-GB"/>
        </w:rPr>
        <w:t xml:space="preserve">Cited in </w:t>
      </w:r>
      <w:r w:rsidRPr="000C1CA1">
        <w:rPr>
          <w:rFonts w:ascii="Times New Roman" w:hAnsi="Times New Roman" w:cs="Times New Roman"/>
          <w:b/>
          <w:lang w:val="en-GB"/>
        </w:rPr>
        <w:t>Blake, E., Dobson, K.S., Sheptycki, A.R. &amp; Drapeau, M. (2016).</w:t>
      </w:r>
      <w:r w:rsidRPr="000C1CA1">
        <w:rPr>
          <w:rFonts w:ascii="Times New Roman" w:hAnsi="Times New Roman" w:cs="Times New Roman"/>
          <w:lang w:val="en-GB"/>
        </w:rPr>
        <w:t xml:space="preserve"> The Relationship between Depression Severity and Cognitive Errors. </w:t>
      </w:r>
      <w:r w:rsidRPr="000C1CA1">
        <w:rPr>
          <w:rFonts w:ascii="Times New Roman" w:hAnsi="Times New Roman" w:cs="Times New Roman"/>
          <w:i/>
          <w:lang w:val="en-GB"/>
        </w:rPr>
        <w:t xml:space="preserve">American Journal of Psychotherapy, 70(2), 203-221. </w:t>
      </w:r>
    </w:p>
    <w:p w14:paraId="69EB162A" w14:textId="77777777" w:rsidR="002C5966" w:rsidRPr="000C1CA1" w:rsidRDefault="002C5966" w:rsidP="002C5966">
      <w:pPr>
        <w:rPr>
          <w:rFonts w:ascii="Times New Roman" w:hAnsi="Times New Roman" w:cs="Times New Roman"/>
          <w:lang w:val="en-GB"/>
        </w:rPr>
      </w:pPr>
    </w:p>
    <w:p w14:paraId="7ABE403E" w14:textId="77777777" w:rsidR="002C5966" w:rsidRPr="000C1CA1" w:rsidRDefault="002C5966" w:rsidP="002C5966">
      <w:pPr>
        <w:rPr>
          <w:rFonts w:ascii="Times New Roman" w:hAnsi="Times New Roman" w:cs="Times New Roman"/>
        </w:rPr>
      </w:pPr>
      <w:r w:rsidRPr="000C1CA1">
        <w:rPr>
          <w:rFonts w:ascii="Times New Roman" w:hAnsi="Times New Roman" w:cs="Times New Roman"/>
          <w:b/>
        </w:rPr>
        <w:t>Dunn, B.D., Stefanovitch, I., Buchan, K., Lawrence, A.D. &amp; Dalgelish, T. (2009</w:t>
      </w:r>
      <w:r w:rsidRPr="000C1CA1">
        <w:rPr>
          <w:rFonts w:ascii="Times New Roman" w:hAnsi="Times New Roman" w:cs="Times New Roman"/>
        </w:rPr>
        <w:t xml:space="preserve">). A reduction in positive self-judgment bias is uniquely related to the anhedonic symptoms of depression. </w:t>
      </w:r>
      <w:r w:rsidRPr="000C1CA1">
        <w:rPr>
          <w:rFonts w:ascii="Times New Roman" w:hAnsi="Times New Roman" w:cs="Times New Roman"/>
          <w:i/>
        </w:rPr>
        <w:t>Behaviour Research and Therapy, 47(5), 374-381.</w:t>
      </w:r>
      <w:r w:rsidRPr="000C1CA1">
        <w:rPr>
          <w:rFonts w:ascii="Times New Roman" w:hAnsi="Times New Roman" w:cs="Times New Roman"/>
        </w:rPr>
        <w:t xml:space="preserve"> </w:t>
      </w:r>
    </w:p>
    <w:p w14:paraId="6FB37572" w14:textId="77777777" w:rsidR="002C5966" w:rsidRPr="000C1CA1" w:rsidRDefault="002C5966" w:rsidP="002C5966">
      <w:pPr>
        <w:rPr>
          <w:rFonts w:ascii="Times New Roman" w:hAnsi="Times New Roman" w:cs="Times New Roman"/>
          <w:lang w:val="en-GB"/>
        </w:rPr>
      </w:pPr>
    </w:p>
    <w:p w14:paraId="52AD780B" w14:textId="77777777" w:rsidR="002C5966" w:rsidRPr="000C1CA1" w:rsidRDefault="002C5966" w:rsidP="002C5966">
      <w:pPr>
        <w:rPr>
          <w:rFonts w:ascii="Times New Roman" w:hAnsi="Times New Roman" w:cs="Times New Roman"/>
          <w:lang w:val="en-GB"/>
        </w:rPr>
      </w:pPr>
      <w:r w:rsidRPr="000C1CA1">
        <w:rPr>
          <w:rFonts w:ascii="Times New Roman" w:hAnsi="Times New Roman" w:cs="Times New Roman"/>
          <w:b/>
          <w:lang w:val="en-GB"/>
        </w:rPr>
        <w:t>Eisner, L.R. Johnson, S.L. &amp; Carver, C.S. (2008)</w:t>
      </w:r>
      <w:r w:rsidRPr="000C1CA1">
        <w:rPr>
          <w:rFonts w:ascii="Times New Roman" w:hAnsi="Times New Roman" w:cs="Times New Roman"/>
          <w:lang w:val="en-GB"/>
        </w:rPr>
        <w:t xml:space="preserve">. Cognitive Responses to Failure and Success Relate Uniquely to Bipolar Depression Versus Mania. </w:t>
      </w:r>
      <w:r w:rsidRPr="000C1CA1">
        <w:rPr>
          <w:rFonts w:ascii="Times New Roman" w:hAnsi="Times New Roman" w:cs="Times New Roman"/>
          <w:i/>
          <w:lang w:val="en-GB"/>
        </w:rPr>
        <w:t>Journal of Abnormal Psychology, 117(</w:t>
      </w:r>
      <w:r w:rsidRPr="000C1CA1">
        <w:rPr>
          <w:rFonts w:ascii="Times New Roman" w:hAnsi="Times New Roman" w:cs="Times New Roman"/>
          <w:lang w:val="en-GB"/>
        </w:rPr>
        <w:t xml:space="preserve">1), 154-163. </w:t>
      </w:r>
    </w:p>
    <w:p w14:paraId="63E331E9" w14:textId="77777777" w:rsidR="002C5966" w:rsidRPr="000C1CA1" w:rsidRDefault="002C5966" w:rsidP="002C5966">
      <w:pPr>
        <w:rPr>
          <w:rFonts w:ascii="Times New Roman" w:hAnsi="Times New Roman" w:cs="Times New Roman"/>
          <w:lang w:val="en-GB"/>
        </w:rPr>
      </w:pPr>
    </w:p>
    <w:p w14:paraId="1DFE9169" w14:textId="77777777" w:rsidR="002C5966" w:rsidRDefault="002C5966" w:rsidP="002C5966">
      <w:pPr>
        <w:rPr>
          <w:rFonts w:ascii="Times New Roman" w:hAnsi="Times New Roman" w:cs="Times New Roman"/>
          <w:i/>
          <w:lang w:val="en-GB"/>
        </w:rPr>
      </w:pPr>
      <w:r w:rsidRPr="001F2442">
        <w:rPr>
          <w:rFonts w:ascii="Times New Roman" w:hAnsi="Times New Roman" w:cs="Times New Roman"/>
          <w:b/>
          <w:lang w:val="en-GB"/>
        </w:rPr>
        <w:t>Epstein, S. (1992).</w:t>
      </w:r>
      <w:r w:rsidRPr="000C1CA1">
        <w:rPr>
          <w:rFonts w:ascii="Times New Roman" w:hAnsi="Times New Roman" w:cs="Times New Roman"/>
          <w:lang w:val="en-GB"/>
        </w:rPr>
        <w:t xml:space="preserve"> Coping Ability, Negative Self-Evaluation and Overgeneralization: Experiment and Theory. </w:t>
      </w:r>
      <w:r w:rsidRPr="001F2442">
        <w:rPr>
          <w:rFonts w:ascii="Times New Roman" w:hAnsi="Times New Roman" w:cs="Times New Roman"/>
          <w:i/>
          <w:lang w:val="en-GB"/>
        </w:rPr>
        <w:t xml:space="preserve">Journal of Personality and Social Psychology, 62(5), 826-836. </w:t>
      </w:r>
    </w:p>
    <w:p w14:paraId="4A1D33D9" w14:textId="77777777" w:rsidR="002C5966" w:rsidRDefault="002C5966" w:rsidP="002C5966">
      <w:pPr>
        <w:rPr>
          <w:rFonts w:ascii="Times New Roman" w:hAnsi="Times New Roman" w:cs="Times New Roman"/>
          <w:i/>
          <w:lang w:val="en-GB"/>
        </w:rPr>
      </w:pPr>
    </w:p>
    <w:p w14:paraId="5D5AE957" w14:textId="77777777" w:rsidR="002C5966" w:rsidRPr="00CD7429" w:rsidRDefault="002C5966" w:rsidP="002C5966">
      <w:pPr>
        <w:rPr>
          <w:rFonts w:ascii="Times New Roman" w:hAnsi="Times New Roman" w:cs="Times New Roman"/>
        </w:rPr>
      </w:pPr>
      <w:r w:rsidRPr="00CD7429">
        <w:rPr>
          <w:rFonts w:ascii="Times New Roman" w:hAnsi="Times New Roman" w:cs="Times New Roman"/>
          <w:b/>
        </w:rPr>
        <w:t>Faravelli, C., Albanesi, G. &amp; Poli, E. (1986).</w:t>
      </w:r>
      <w:r w:rsidRPr="00CD7429">
        <w:rPr>
          <w:rFonts w:ascii="Times New Roman" w:hAnsi="Times New Roman" w:cs="Times New Roman"/>
        </w:rPr>
        <w:t xml:space="preserve"> Assessment of depression: A comparison of rating scales. </w:t>
      </w:r>
      <w:r w:rsidRPr="00CD7429">
        <w:rPr>
          <w:rFonts w:ascii="Times New Roman" w:hAnsi="Times New Roman" w:cs="Times New Roman"/>
          <w:i/>
        </w:rPr>
        <w:t>Journal of Affective Disorders, 11(3) , 245 -253.</w:t>
      </w:r>
      <w:r w:rsidRPr="00CD7429">
        <w:rPr>
          <w:rFonts w:ascii="Times New Roman" w:hAnsi="Times New Roman" w:cs="Times New Roman"/>
        </w:rPr>
        <w:t xml:space="preserve"> </w:t>
      </w:r>
    </w:p>
    <w:p w14:paraId="03B6A2D3" w14:textId="77777777" w:rsidR="002C5966" w:rsidRPr="00CD7429" w:rsidRDefault="002C5966" w:rsidP="002C5966">
      <w:pPr>
        <w:rPr>
          <w:rFonts w:ascii="Times New Roman" w:hAnsi="Times New Roman" w:cs="Times New Roman"/>
          <w:i/>
          <w:lang w:val="en-GB"/>
        </w:rPr>
      </w:pPr>
    </w:p>
    <w:p w14:paraId="10912191" w14:textId="77777777" w:rsidR="002C5966" w:rsidRPr="001F2442" w:rsidRDefault="002C5966" w:rsidP="002C5966">
      <w:pPr>
        <w:rPr>
          <w:rFonts w:ascii="Times New Roman" w:hAnsi="Times New Roman" w:cs="Times New Roman"/>
          <w:i/>
          <w:lang w:val="en-GB"/>
        </w:rPr>
      </w:pPr>
    </w:p>
    <w:p w14:paraId="2AC171E6" w14:textId="77777777" w:rsidR="002C5966" w:rsidRPr="000C1CA1" w:rsidRDefault="002C5966" w:rsidP="002C5966">
      <w:pPr>
        <w:rPr>
          <w:rFonts w:ascii="Times New Roman" w:hAnsi="Times New Roman" w:cs="Times New Roman"/>
        </w:rPr>
      </w:pPr>
      <w:r w:rsidRPr="001F2442">
        <w:rPr>
          <w:rFonts w:ascii="Times New Roman" w:hAnsi="Times New Roman" w:cs="Times New Roman"/>
          <w:b/>
        </w:rPr>
        <w:t>Fennell, M.J.V. &amp; Campbell, E.A. (1984</w:t>
      </w:r>
      <w:r w:rsidRPr="000C1CA1">
        <w:rPr>
          <w:rFonts w:ascii="Times New Roman" w:hAnsi="Times New Roman" w:cs="Times New Roman"/>
        </w:rPr>
        <w:t xml:space="preserve">). The Cognitions Questionnaire: Specific Thinking Errors in Depression. </w:t>
      </w:r>
      <w:r w:rsidRPr="001F2442">
        <w:rPr>
          <w:rFonts w:ascii="Times New Roman" w:hAnsi="Times New Roman" w:cs="Times New Roman"/>
          <w:i/>
        </w:rPr>
        <w:t>British Journal of Clinical Psychology, 23, 81-92.</w:t>
      </w:r>
      <w:r w:rsidRPr="000C1CA1">
        <w:rPr>
          <w:rFonts w:ascii="Times New Roman" w:hAnsi="Times New Roman" w:cs="Times New Roman"/>
        </w:rPr>
        <w:t xml:space="preserve"> </w:t>
      </w:r>
    </w:p>
    <w:p w14:paraId="5A3B3D33" w14:textId="77777777" w:rsidR="002C5966" w:rsidRPr="000C1CA1" w:rsidRDefault="002C5966" w:rsidP="002C5966">
      <w:pPr>
        <w:rPr>
          <w:rFonts w:ascii="Times New Roman" w:hAnsi="Times New Roman" w:cs="Times New Roman"/>
        </w:rPr>
      </w:pPr>
    </w:p>
    <w:p w14:paraId="2DA7B3A8" w14:textId="77777777" w:rsidR="002C5966" w:rsidRPr="000C1CA1" w:rsidRDefault="002C5966" w:rsidP="002C5966">
      <w:pPr>
        <w:rPr>
          <w:rFonts w:ascii="Times New Roman" w:hAnsi="Times New Roman" w:cs="Times New Roman"/>
          <w:lang w:val="en-GB"/>
        </w:rPr>
      </w:pPr>
      <w:r w:rsidRPr="001F2442">
        <w:rPr>
          <w:rFonts w:ascii="Times New Roman" w:hAnsi="Times New Roman" w:cs="Times New Roman"/>
          <w:b/>
        </w:rPr>
        <w:t>Ganellen, R.J. (1988).</w:t>
      </w:r>
      <w:r w:rsidRPr="000C1CA1">
        <w:rPr>
          <w:rFonts w:ascii="Times New Roman" w:hAnsi="Times New Roman" w:cs="Times New Roman"/>
        </w:rPr>
        <w:t xml:space="preserve"> Specificity of Attributions and Overgeneralization in Depression and Anxiety</w:t>
      </w:r>
      <w:r w:rsidRPr="001F2442">
        <w:rPr>
          <w:rFonts w:ascii="Times New Roman" w:hAnsi="Times New Roman" w:cs="Times New Roman"/>
          <w:i/>
        </w:rPr>
        <w:t>. Journal of Abnormal Psychology, 91(1), 83-86</w:t>
      </w:r>
      <w:r w:rsidRPr="000C1CA1">
        <w:rPr>
          <w:rFonts w:ascii="Times New Roman" w:hAnsi="Times New Roman" w:cs="Times New Roman"/>
        </w:rPr>
        <w:t xml:space="preserve">. </w:t>
      </w:r>
    </w:p>
    <w:p w14:paraId="15A3FD9D" w14:textId="77777777" w:rsidR="002C5966" w:rsidRPr="000C1CA1" w:rsidRDefault="002C5966" w:rsidP="002C5966">
      <w:pPr>
        <w:rPr>
          <w:rFonts w:ascii="Times New Roman" w:hAnsi="Times New Roman" w:cs="Times New Roman"/>
          <w:lang w:val="en-GB"/>
        </w:rPr>
      </w:pPr>
    </w:p>
    <w:p w14:paraId="4F4531BF" w14:textId="77777777" w:rsidR="002C5966" w:rsidRPr="000C1CA1" w:rsidRDefault="002C5966" w:rsidP="002C5966">
      <w:pPr>
        <w:rPr>
          <w:rFonts w:ascii="Times New Roman" w:eastAsia="Times New Roman" w:hAnsi="Times New Roman" w:cs="Times New Roman"/>
        </w:rPr>
      </w:pPr>
      <w:r w:rsidRPr="001F2442">
        <w:rPr>
          <w:rFonts w:ascii="Times New Roman" w:eastAsia="Times New Roman" w:hAnsi="Times New Roman" w:cs="Times New Roman"/>
          <w:b/>
          <w:color w:val="333333"/>
          <w:shd w:val="clear" w:color="auto" w:fill="FFFFFF"/>
        </w:rPr>
        <w:t>Hunt, M., Auriemma, J. &amp; Cashaw, A.C.A (2003)</w:t>
      </w:r>
      <w:r>
        <w:rPr>
          <w:rFonts w:ascii="Times New Roman" w:eastAsia="Times New Roman" w:hAnsi="Times New Roman" w:cs="Times New Roman"/>
          <w:b/>
          <w:color w:val="333333"/>
          <w:shd w:val="clear" w:color="auto" w:fill="FFFFFF"/>
        </w:rPr>
        <w:t>.</w:t>
      </w:r>
      <w:r w:rsidRPr="000C1CA1">
        <w:rPr>
          <w:rFonts w:ascii="Times New Roman" w:eastAsia="Times New Roman" w:hAnsi="Times New Roman" w:cs="Times New Roman"/>
          <w:color w:val="333333"/>
          <w:shd w:val="clear" w:color="auto" w:fill="FFFFFF"/>
        </w:rPr>
        <w:t> Self-Report Bias and Underreport</w:t>
      </w:r>
      <w:r>
        <w:rPr>
          <w:rFonts w:ascii="Times New Roman" w:eastAsia="Times New Roman" w:hAnsi="Times New Roman" w:cs="Times New Roman"/>
          <w:color w:val="333333"/>
          <w:shd w:val="clear" w:color="auto" w:fill="FFFFFF"/>
        </w:rPr>
        <w:t>ing of Depression on the BDI-II.</w:t>
      </w:r>
      <w:r w:rsidRPr="000C1CA1">
        <w:rPr>
          <w:rFonts w:ascii="Times New Roman" w:eastAsia="Times New Roman" w:hAnsi="Times New Roman" w:cs="Times New Roman"/>
          <w:color w:val="333333"/>
          <w:shd w:val="clear" w:color="auto" w:fill="FFFFFF"/>
        </w:rPr>
        <w:t> </w:t>
      </w:r>
      <w:r w:rsidRPr="001F2442">
        <w:rPr>
          <w:rFonts w:ascii="Times New Roman" w:eastAsia="Times New Roman" w:hAnsi="Times New Roman" w:cs="Times New Roman"/>
          <w:i/>
          <w:color w:val="333333"/>
          <w:shd w:val="clear" w:color="auto" w:fill="FFFFFF"/>
        </w:rPr>
        <w:t>Journal of Personality Assessment, 80:1, 26-30,</w:t>
      </w:r>
    </w:p>
    <w:p w14:paraId="2C9251B1" w14:textId="77777777" w:rsidR="002C5966" w:rsidRPr="000C1CA1" w:rsidRDefault="002C5966" w:rsidP="002C5966">
      <w:pPr>
        <w:rPr>
          <w:rFonts w:ascii="Times New Roman" w:eastAsia="Times New Roman" w:hAnsi="Times New Roman" w:cs="Times New Roman"/>
        </w:rPr>
      </w:pPr>
    </w:p>
    <w:p w14:paraId="0454BCF6" w14:textId="77777777" w:rsidR="002C5966" w:rsidRPr="000C1CA1" w:rsidRDefault="002C5966" w:rsidP="002C59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rPr>
      </w:pPr>
    </w:p>
    <w:p w14:paraId="41E1CBAF" w14:textId="77777777" w:rsidR="002C5966" w:rsidRPr="000C1CA1" w:rsidRDefault="002C5966" w:rsidP="002C5966">
      <w:pPr>
        <w:rPr>
          <w:rFonts w:ascii="Times New Roman" w:hAnsi="Times New Roman" w:cs="Times New Roman"/>
        </w:rPr>
      </w:pPr>
      <w:r w:rsidRPr="001F2442">
        <w:rPr>
          <w:rFonts w:ascii="Times New Roman" w:hAnsi="Times New Roman" w:cs="Times New Roman"/>
          <w:b/>
        </w:rPr>
        <w:t>Kernis, M. H., Brockner, J., &amp; Frankel, B. S. (1989</w:t>
      </w:r>
      <w:r w:rsidRPr="000C1CA1">
        <w:rPr>
          <w:rFonts w:ascii="Times New Roman" w:hAnsi="Times New Roman" w:cs="Times New Roman"/>
        </w:rPr>
        <w:t xml:space="preserve">). Self-esteem and reactions to failure: The mediating role of overgeneralization. </w:t>
      </w:r>
      <w:r w:rsidRPr="001F2442">
        <w:rPr>
          <w:rFonts w:ascii="Times New Roman" w:hAnsi="Times New Roman" w:cs="Times New Roman"/>
          <w:i/>
        </w:rPr>
        <w:t>Journal of Personality and Social Psychology, 57, 707–714.</w:t>
      </w:r>
    </w:p>
    <w:p w14:paraId="0E4FD9C2" w14:textId="77777777" w:rsidR="002C5966" w:rsidRPr="000C1CA1" w:rsidRDefault="002C5966" w:rsidP="002C5966">
      <w:pPr>
        <w:rPr>
          <w:rFonts w:ascii="Times New Roman" w:eastAsia="Times New Roman" w:hAnsi="Times New Roman" w:cs="Times New Roman"/>
          <w:color w:val="2D2D2D"/>
          <w:shd w:val="clear" w:color="auto" w:fill="FFFFFF"/>
        </w:rPr>
      </w:pPr>
    </w:p>
    <w:p w14:paraId="2861B182" w14:textId="77777777" w:rsidR="002C5966" w:rsidRDefault="002C5966" w:rsidP="002C5966">
      <w:pPr>
        <w:rPr>
          <w:rFonts w:ascii="Times New Roman" w:eastAsia="Times New Roman" w:hAnsi="Times New Roman" w:cs="Times New Roman"/>
          <w:i/>
          <w:color w:val="333333"/>
          <w:shd w:val="clear" w:color="auto" w:fill="FFFFFF"/>
        </w:rPr>
      </w:pPr>
      <w:r w:rsidRPr="001F2442">
        <w:rPr>
          <w:rFonts w:ascii="Times New Roman" w:eastAsia="Times New Roman" w:hAnsi="Times New Roman" w:cs="Times New Roman"/>
          <w:b/>
          <w:color w:val="333333"/>
          <w:shd w:val="clear" w:color="auto" w:fill="FFFFFF"/>
        </w:rPr>
        <w:t>King, M.J., MacDougall, G.A., Ferris, M.S., Levine, B., MacQueen, G.M. &amp; McKinnon, M.C.</w:t>
      </w:r>
      <w:r w:rsidRPr="00C13FDE">
        <w:rPr>
          <w:rFonts w:ascii="Times New Roman" w:eastAsia="Times New Roman" w:hAnsi="Times New Roman" w:cs="Times New Roman"/>
          <w:b/>
          <w:color w:val="333333"/>
          <w:shd w:val="clear" w:color="auto" w:fill="FFFFFF"/>
        </w:rPr>
        <w:t> </w:t>
      </w:r>
      <w:r w:rsidRPr="001F2442">
        <w:rPr>
          <w:rFonts w:ascii="Times New Roman" w:eastAsia="Times New Roman" w:hAnsi="Times New Roman" w:cs="Times New Roman"/>
          <w:b/>
          <w:color w:val="333333"/>
          <w:shd w:val="clear" w:color="auto" w:fill="FFFFFF"/>
        </w:rPr>
        <w:t>(2010)</w:t>
      </w:r>
      <w:r>
        <w:rPr>
          <w:rFonts w:ascii="Times New Roman" w:eastAsia="Times New Roman" w:hAnsi="Times New Roman" w:cs="Times New Roman"/>
          <w:b/>
          <w:color w:val="333333"/>
          <w:shd w:val="clear" w:color="auto" w:fill="FFFFFF"/>
        </w:rPr>
        <w:t>.</w:t>
      </w:r>
      <w:r w:rsidRPr="00C13FDE">
        <w:rPr>
          <w:rFonts w:ascii="Times New Roman" w:eastAsia="Times New Roman" w:hAnsi="Times New Roman" w:cs="Times New Roman"/>
          <w:b/>
          <w:color w:val="333333"/>
          <w:shd w:val="clear" w:color="auto" w:fill="FFFFFF"/>
        </w:rPr>
        <w:t> </w:t>
      </w:r>
      <w:r w:rsidRPr="000C1CA1">
        <w:rPr>
          <w:rFonts w:ascii="Times New Roman" w:eastAsia="Times New Roman" w:hAnsi="Times New Roman" w:cs="Times New Roman"/>
          <w:color w:val="333333"/>
          <w:shd w:val="clear" w:color="auto" w:fill="FFFFFF"/>
        </w:rPr>
        <w:t>A review of factors that moderate autobiographical memory performance in patients</w:t>
      </w:r>
      <w:r>
        <w:rPr>
          <w:rFonts w:ascii="Times New Roman" w:eastAsia="Times New Roman" w:hAnsi="Times New Roman" w:cs="Times New Roman"/>
          <w:color w:val="333333"/>
          <w:shd w:val="clear" w:color="auto" w:fill="FFFFFF"/>
        </w:rPr>
        <w:t xml:space="preserve"> with major depressive disorder. </w:t>
      </w:r>
      <w:r w:rsidRPr="00C13FDE">
        <w:rPr>
          <w:rFonts w:ascii="Times New Roman" w:eastAsia="Times New Roman" w:hAnsi="Times New Roman" w:cs="Times New Roman"/>
          <w:color w:val="333333"/>
          <w:shd w:val="clear" w:color="auto" w:fill="FFFFFF"/>
        </w:rPr>
        <w:t> </w:t>
      </w:r>
      <w:r w:rsidRPr="001F2442">
        <w:rPr>
          <w:rFonts w:ascii="Times New Roman" w:eastAsia="Times New Roman" w:hAnsi="Times New Roman" w:cs="Times New Roman"/>
          <w:i/>
          <w:color w:val="333333"/>
          <w:shd w:val="clear" w:color="auto" w:fill="FFFFFF"/>
        </w:rPr>
        <w:t>Journal of Clinical and Experimental Neuropsychology,</w:t>
      </w:r>
      <w:r w:rsidRPr="00C13FDE">
        <w:rPr>
          <w:rFonts w:ascii="Times New Roman" w:eastAsia="Times New Roman" w:hAnsi="Times New Roman" w:cs="Times New Roman"/>
          <w:i/>
          <w:color w:val="333333"/>
          <w:shd w:val="clear" w:color="auto" w:fill="FFFFFF"/>
        </w:rPr>
        <w:t> </w:t>
      </w:r>
      <w:r w:rsidRPr="001F2442">
        <w:rPr>
          <w:rFonts w:ascii="Times New Roman" w:eastAsia="Times New Roman" w:hAnsi="Times New Roman" w:cs="Times New Roman"/>
          <w:i/>
          <w:color w:val="333333"/>
          <w:shd w:val="clear" w:color="auto" w:fill="FFFFFF"/>
        </w:rPr>
        <w:t>32(10),</w:t>
      </w:r>
      <w:r w:rsidRPr="00C13FDE">
        <w:rPr>
          <w:rFonts w:ascii="Times New Roman" w:eastAsia="Times New Roman" w:hAnsi="Times New Roman" w:cs="Times New Roman"/>
          <w:i/>
          <w:color w:val="333333"/>
          <w:shd w:val="clear" w:color="auto" w:fill="FFFFFF"/>
        </w:rPr>
        <w:t> </w:t>
      </w:r>
      <w:r w:rsidRPr="001F2442">
        <w:rPr>
          <w:rFonts w:ascii="Times New Roman" w:eastAsia="Times New Roman" w:hAnsi="Times New Roman" w:cs="Times New Roman"/>
          <w:i/>
          <w:color w:val="333333"/>
          <w:shd w:val="clear" w:color="auto" w:fill="FFFFFF"/>
        </w:rPr>
        <w:t>1122-1144.</w:t>
      </w:r>
    </w:p>
    <w:p w14:paraId="46E38D63" w14:textId="77777777" w:rsidR="002C5966" w:rsidRDefault="002C5966" w:rsidP="002C5966">
      <w:pPr>
        <w:rPr>
          <w:rFonts w:ascii="Times New Roman" w:eastAsia="Times New Roman" w:hAnsi="Times New Roman" w:cs="Times New Roman"/>
          <w:i/>
          <w:color w:val="333333"/>
          <w:shd w:val="clear" w:color="auto" w:fill="FFFFFF"/>
        </w:rPr>
      </w:pPr>
    </w:p>
    <w:p w14:paraId="22B3DB8B" w14:textId="77777777" w:rsidR="002C5966" w:rsidRDefault="002C5966" w:rsidP="002C5966">
      <w:pPr>
        <w:rPr>
          <w:rFonts w:ascii="Times New Roman" w:hAnsi="Times New Roman" w:cs="Times New Roman"/>
        </w:rPr>
      </w:pPr>
      <w:r w:rsidRPr="00E14157">
        <w:rPr>
          <w:rFonts w:ascii="Times New Roman" w:hAnsi="Times New Roman" w:cs="Times New Roman"/>
          <w:b/>
        </w:rPr>
        <w:t>Kircanski, K., Joormann, J., &amp; Gotlib, I. H. (2012).</w:t>
      </w:r>
      <w:r w:rsidRPr="00E14157">
        <w:rPr>
          <w:rFonts w:ascii="Times New Roman" w:hAnsi="Times New Roman" w:cs="Times New Roman"/>
        </w:rPr>
        <w:t xml:space="preserve"> Cognitive Aspects of Depression. </w:t>
      </w:r>
      <w:r w:rsidRPr="00E14157">
        <w:rPr>
          <w:rFonts w:ascii="Times New Roman" w:hAnsi="Times New Roman" w:cs="Times New Roman"/>
          <w:i/>
        </w:rPr>
        <w:t>Wiley Interdisciplinary Reviews. Cognitive Science, 3(3), 301–313</w:t>
      </w:r>
      <w:r w:rsidRPr="00E14157">
        <w:rPr>
          <w:rFonts w:ascii="Times New Roman" w:hAnsi="Times New Roman" w:cs="Times New Roman"/>
        </w:rPr>
        <w:t>.</w:t>
      </w:r>
    </w:p>
    <w:p w14:paraId="68FA2F65" w14:textId="77777777" w:rsidR="002C5966" w:rsidRDefault="002C5966" w:rsidP="002C5966">
      <w:pPr>
        <w:rPr>
          <w:rFonts w:ascii="Times New Roman" w:hAnsi="Times New Roman" w:cs="Times New Roman"/>
        </w:rPr>
      </w:pPr>
    </w:p>
    <w:p w14:paraId="60F935F8" w14:textId="77777777" w:rsidR="002C5966" w:rsidRPr="00B12E1C" w:rsidRDefault="002C5966" w:rsidP="002C5966">
      <w:r w:rsidRPr="00FD70A3">
        <w:rPr>
          <w:b/>
        </w:rPr>
        <w:t>Knight, R.G., Waal-Manning, H.J., Spears, G.F. (1983</w:t>
      </w:r>
      <w:r w:rsidRPr="00B12E1C">
        <w:t xml:space="preserve">). Some norms and </w:t>
      </w:r>
      <w:r>
        <w:t>reliability data for the State-</w:t>
      </w:r>
      <w:r w:rsidRPr="00B12E1C">
        <w:t>Trait Anxiety Inventory and the Zung Self-Rating Depression scale.</w:t>
      </w:r>
      <w:r w:rsidRPr="00FD70A3">
        <w:rPr>
          <w:i/>
        </w:rPr>
        <w:t xml:space="preserve"> British Journal of Clinical Psychology, 22(4), 245-249. </w:t>
      </w:r>
    </w:p>
    <w:p w14:paraId="539843BC" w14:textId="77777777" w:rsidR="002C5966" w:rsidRDefault="002C5966" w:rsidP="002C5966">
      <w:pPr>
        <w:rPr>
          <w:rFonts w:ascii="Times New Roman" w:hAnsi="Times New Roman" w:cs="Times New Roman"/>
          <w:lang w:val="en-GB"/>
        </w:rPr>
      </w:pPr>
    </w:p>
    <w:p w14:paraId="136B5891" w14:textId="77777777" w:rsidR="002C5966" w:rsidRPr="001F5E67" w:rsidRDefault="002C5966" w:rsidP="002C5966">
      <w:pPr>
        <w:rPr>
          <w:rFonts w:ascii="Times New Roman" w:hAnsi="Times New Roman" w:cs="Times New Roman"/>
        </w:rPr>
      </w:pPr>
      <w:r w:rsidRPr="001F5E67">
        <w:rPr>
          <w:rFonts w:ascii="Times New Roman" w:hAnsi="Times New Roman" w:cs="Times New Roman"/>
          <w:b/>
        </w:rPr>
        <w:t>Lee, H.C., Chiu, H.F.K., Wing, Y.K., Leung, C.M., Kwong, P.K. &amp; Chung, D.W.S. (1994).</w:t>
      </w:r>
      <w:r w:rsidRPr="001F5E67">
        <w:rPr>
          <w:rFonts w:ascii="Times New Roman" w:hAnsi="Times New Roman" w:cs="Times New Roman"/>
        </w:rPr>
        <w:t xml:space="preserve">  The Zung Self-Rating Depression Scale: Screening for Depression Among the Hong Kong Chinese Elderly. </w:t>
      </w:r>
      <w:r w:rsidRPr="001F5E67">
        <w:rPr>
          <w:rFonts w:ascii="Times New Roman" w:hAnsi="Times New Roman" w:cs="Times New Roman"/>
          <w:i/>
        </w:rPr>
        <w:t>Journal of Geriatric Psychiatry and Neurology, 7(4), 216-220.</w:t>
      </w:r>
      <w:r w:rsidRPr="001F5E67">
        <w:rPr>
          <w:rFonts w:ascii="Times New Roman" w:hAnsi="Times New Roman" w:cs="Times New Roman"/>
        </w:rPr>
        <w:t xml:space="preserve"> </w:t>
      </w:r>
    </w:p>
    <w:p w14:paraId="18318147" w14:textId="77777777" w:rsidR="002C5966" w:rsidRDefault="002C5966" w:rsidP="002C5966">
      <w:pPr>
        <w:rPr>
          <w:rFonts w:ascii="Times New Roman" w:hAnsi="Times New Roman" w:cs="Times New Roman"/>
          <w:lang w:val="en-GB"/>
        </w:rPr>
      </w:pPr>
    </w:p>
    <w:p w14:paraId="3E394906" w14:textId="77777777" w:rsidR="002C5966" w:rsidRPr="000C1CA1" w:rsidRDefault="002C5966" w:rsidP="002C5966">
      <w:pPr>
        <w:rPr>
          <w:rFonts w:ascii="Times New Roman" w:hAnsi="Times New Roman" w:cs="Times New Roman"/>
          <w:lang w:val="en-GB"/>
        </w:rPr>
      </w:pPr>
    </w:p>
    <w:p w14:paraId="36B348EA" w14:textId="77777777" w:rsidR="002C5966" w:rsidRPr="000C1CA1" w:rsidRDefault="002C5966" w:rsidP="002C5966">
      <w:pPr>
        <w:rPr>
          <w:rFonts w:ascii="Times New Roman" w:hAnsi="Times New Roman" w:cs="Times New Roman"/>
        </w:rPr>
      </w:pPr>
      <w:r w:rsidRPr="001F2442">
        <w:rPr>
          <w:rFonts w:ascii="Times New Roman" w:hAnsi="Times New Roman" w:cs="Times New Roman"/>
          <w:b/>
        </w:rPr>
        <w:t>Lefebvre, M. F. (1981</w:t>
      </w:r>
      <w:r w:rsidRPr="000C1CA1">
        <w:rPr>
          <w:rFonts w:ascii="Times New Roman" w:hAnsi="Times New Roman" w:cs="Times New Roman"/>
        </w:rPr>
        <w:t>). Cognitive distortion and cognitive errors in depressed psychiatric and low back pain patients. </w:t>
      </w:r>
      <w:r w:rsidRPr="000C1CA1">
        <w:rPr>
          <w:rFonts w:ascii="Times New Roman" w:hAnsi="Times New Roman" w:cs="Times New Roman"/>
          <w:i/>
          <w:iCs/>
        </w:rPr>
        <w:t>Journal of Consulting and Clinical Psychology</w:t>
      </w:r>
      <w:r w:rsidRPr="000C1CA1">
        <w:rPr>
          <w:rFonts w:ascii="Times New Roman" w:hAnsi="Times New Roman" w:cs="Times New Roman"/>
        </w:rPr>
        <w:t>, </w:t>
      </w:r>
      <w:r w:rsidRPr="000C1CA1">
        <w:rPr>
          <w:rFonts w:ascii="Times New Roman" w:hAnsi="Times New Roman" w:cs="Times New Roman"/>
          <w:i/>
          <w:iCs/>
        </w:rPr>
        <w:t>49</w:t>
      </w:r>
      <w:r w:rsidRPr="000C1CA1">
        <w:rPr>
          <w:rFonts w:ascii="Times New Roman" w:hAnsi="Times New Roman" w:cs="Times New Roman"/>
        </w:rPr>
        <w:t>, 517–525.</w:t>
      </w:r>
    </w:p>
    <w:p w14:paraId="17011BC4" w14:textId="77777777" w:rsidR="002C5966" w:rsidRDefault="002C5966" w:rsidP="002C5966">
      <w:pPr>
        <w:rPr>
          <w:rFonts w:ascii="Times New Roman" w:hAnsi="Times New Roman" w:cs="Times New Roman"/>
        </w:rPr>
      </w:pPr>
    </w:p>
    <w:p w14:paraId="2092F11E" w14:textId="77777777" w:rsidR="002C5966" w:rsidRPr="007806AF" w:rsidRDefault="002C5966" w:rsidP="002C5966">
      <w:pPr>
        <w:rPr>
          <w:rFonts w:ascii="Times New Roman" w:hAnsi="Times New Roman" w:cs="Times New Roman"/>
        </w:rPr>
      </w:pPr>
      <w:r w:rsidRPr="007806AF">
        <w:rPr>
          <w:rFonts w:ascii="Times New Roman" w:hAnsi="Times New Roman" w:cs="Times New Roman"/>
          <w:b/>
        </w:rPr>
        <w:t>Lewinsohn, P. M., Steinmetz, J. L., Larson, D. W., Franklin, J. (1981). </w:t>
      </w:r>
      <w:r w:rsidRPr="007806AF">
        <w:rPr>
          <w:rFonts w:ascii="Times New Roman" w:hAnsi="Times New Roman" w:cs="Times New Roman"/>
        </w:rPr>
        <w:t>Depression-related cognitions: Antecedent or consequence? J</w:t>
      </w:r>
      <w:r w:rsidRPr="007806AF">
        <w:rPr>
          <w:rFonts w:ascii="Times New Roman" w:hAnsi="Times New Roman" w:cs="Times New Roman"/>
          <w:i/>
        </w:rPr>
        <w:t>ournal of Abnormal Psychology, 90, 213–219</w:t>
      </w:r>
      <w:r>
        <w:rPr>
          <w:rFonts w:ascii="Times New Roman" w:hAnsi="Times New Roman" w:cs="Times New Roman"/>
          <w:i/>
        </w:rPr>
        <w:t>.</w:t>
      </w:r>
    </w:p>
    <w:p w14:paraId="4038C73E" w14:textId="77777777" w:rsidR="002C5966" w:rsidRDefault="002C5966" w:rsidP="002C5966">
      <w:pPr>
        <w:rPr>
          <w:rFonts w:ascii="Times New Roman" w:hAnsi="Times New Roman" w:cs="Times New Roman"/>
        </w:rPr>
      </w:pPr>
    </w:p>
    <w:p w14:paraId="5D4069F7" w14:textId="77777777" w:rsidR="002C5966" w:rsidRDefault="002C5966" w:rsidP="002C5966">
      <w:pPr>
        <w:rPr>
          <w:rFonts w:ascii="Times New Roman" w:hAnsi="Times New Roman" w:cs="Times New Roman"/>
        </w:rPr>
      </w:pPr>
      <w:r w:rsidRPr="00344027">
        <w:rPr>
          <w:rFonts w:ascii="Times New Roman" w:hAnsi="Times New Roman" w:cs="Times New Roman"/>
          <w:b/>
        </w:rPr>
        <w:t>Klar, Y., Gabai, T. &amp; Baron, Y. (1996)</w:t>
      </w:r>
      <w:r>
        <w:rPr>
          <w:rFonts w:ascii="Times New Roman" w:hAnsi="Times New Roman" w:cs="Times New Roman"/>
          <w:b/>
        </w:rPr>
        <w:t>.</w:t>
      </w:r>
      <w:r>
        <w:rPr>
          <w:rFonts w:ascii="Times New Roman" w:hAnsi="Times New Roman" w:cs="Times New Roman"/>
        </w:rPr>
        <w:t xml:space="preserve"> Depression and generalizations about the future: Who overgeneralizes what? </w:t>
      </w:r>
      <w:r w:rsidRPr="00344027">
        <w:rPr>
          <w:rFonts w:ascii="Times New Roman" w:hAnsi="Times New Roman" w:cs="Times New Roman"/>
          <w:i/>
        </w:rPr>
        <w:t>Personal and Individual Differences, 22(4), 575-584.</w:t>
      </w:r>
      <w:r>
        <w:rPr>
          <w:rFonts w:ascii="Times New Roman" w:hAnsi="Times New Roman" w:cs="Times New Roman"/>
        </w:rPr>
        <w:t xml:space="preserve"> </w:t>
      </w:r>
    </w:p>
    <w:p w14:paraId="0B2E1DC6" w14:textId="77777777" w:rsidR="002C5966" w:rsidRPr="000C1CA1" w:rsidRDefault="002C5966" w:rsidP="002C5966">
      <w:pPr>
        <w:rPr>
          <w:rFonts w:ascii="Times New Roman" w:hAnsi="Times New Roman" w:cs="Times New Roman"/>
        </w:rPr>
      </w:pPr>
    </w:p>
    <w:p w14:paraId="0338DDC5" w14:textId="77777777" w:rsidR="002C5966" w:rsidRPr="000C1CA1" w:rsidRDefault="002C5966" w:rsidP="002C5966">
      <w:pPr>
        <w:rPr>
          <w:rFonts w:ascii="Times New Roman" w:hAnsi="Times New Roman" w:cs="Times New Roman"/>
        </w:rPr>
      </w:pPr>
      <w:r w:rsidRPr="001F2442">
        <w:rPr>
          <w:rFonts w:ascii="Times New Roman" w:hAnsi="Times New Roman" w:cs="Times New Roman"/>
          <w:b/>
        </w:rPr>
        <w:t>MacLeod, C., Koster, E.H.W. &amp; Fox, E. (2009).</w:t>
      </w:r>
      <w:r w:rsidRPr="000C1CA1">
        <w:rPr>
          <w:rFonts w:ascii="Times New Roman" w:hAnsi="Times New Roman" w:cs="Times New Roman"/>
        </w:rPr>
        <w:t xml:space="preserve"> Whither cognitive bias modification research? Commentary on the special section articles. </w:t>
      </w:r>
      <w:r w:rsidRPr="001F2442">
        <w:rPr>
          <w:rFonts w:ascii="Times New Roman" w:hAnsi="Times New Roman" w:cs="Times New Roman"/>
          <w:i/>
        </w:rPr>
        <w:t>Journal of Abnormal Psychology, 118, 89-99.</w:t>
      </w:r>
      <w:r w:rsidRPr="000C1CA1">
        <w:rPr>
          <w:rFonts w:ascii="Times New Roman" w:hAnsi="Times New Roman" w:cs="Times New Roman"/>
        </w:rPr>
        <w:t xml:space="preserve"> </w:t>
      </w:r>
    </w:p>
    <w:p w14:paraId="37A081D1" w14:textId="77777777" w:rsidR="002C5966" w:rsidRPr="000C1CA1" w:rsidRDefault="002C5966" w:rsidP="002C5966">
      <w:pPr>
        <w:rPr>
          <w:rFonts w:ascii="Times New Roman" w:hAnsi="Times New Roman" w:cs="Times New Roman"/>
        </w:rPr>
      </w:pPr>
    </w:p>
    <w:p w14:paraId="23A1120F" w14:textId="77777777" w:rsidR="002C5966" w:rsidRPr="00B15D39" w:rsidRDefault="002C5966" w:rsidP="002C5966">
      <w:pPr>
        <w:rPr>
          <w:rFonts w:ascii="Times New Roman" w:hAnsi="Times New Roman" w:cs="Times New Roman"/>
          <w:i/>
        </w:rPr>
      </w:pPr>
      <w:r w:rsidRPr="00B15D39">
        <w:rPr>
          <w:rFonts w:ascii="Times New Roman" w:hAnsi="Times New Roman" w:cs="Times New Roman"/>
          <w:b/>
        </w:rPr>
        <w:t>MacLeod, A.K. &amp; Williams, J.M.G. (1990).</w:t>
      </w:r>
      <w:r w:rsidRPr="000C1CA1">
        <w:rPr>
          <w:rFonts w:ascii="Times New Roman" w:hAnsi="Times New Roman" w:cs="Times New Roman"/>
        </w:rPr>
        <w:t xml:space="preserve"> Overgeneralization: An important but non-homogenous construct. </w:t>
      </w:r>
      <w:r w:rsidRPr="00B15D39">
        <w:rPr>
          <w:rFonts w:ascii="Times New Roman" w:hAnsi="Times New Roman" w:cs="Times New Roman"/>
          <w:i/>
        </w:rPr>
        <w:t xml:space="preserve">British Journal of Clinical Psychology, 29, 443-444. </w:t>
      </w:r>
    </w:p>
    <w:p w14:paraId="753E9FD7" w14:textId="77777777" w:rsidR="002C5966" w:rsidRPr="000C1CA1" w:rsidRDefault="002C5966" w:rsidP="002C5966">
      <w:pPr>
        <w:rPr>
          <w:rFonts w:ascii="Times New Roman" w:hAnsi="Times New Roman" w:cs="Times New Roman"/>
        </w:rPr>
      </w:pPr>
    </w:p>
    <w:p w14:paraId="7E86E580" w14:textId="77777777" w:rsidR="002C5966" w:rsidRDefault="002C5966" w:rsidP="002C5966">
      <w:pPr>
        <w:rPr>
          <w:rFonts w:ascii="Times New Roman" w:eastAsia="Times New Roman" w:hAnsi="Times New Roman" w:cs="Times New Roman"/>
          <w:color w:val="333333"/>
          <w:shd w:val="clear" w:color="auto" w:fill="FFFFFF"/>
        </w:rPr>
      </w:pPr>
      <w:r w:rsidRPr="0024234A">
        <w:rPr>
          <w:rFonts w:ascii="Times New Roman" w:eastAsia="Times New Roman" w:hAnsi="Times New Roman" w:cs="Times New Roman"/>
          <w:b/>
          <w:color w:val="333333"/>
          <w:shd w:val="clear" w:color="auto" w:fill="FFFFFF"/>
        </w:rPr>
        <w:t>Miranda, J., Persons, J. B., &amp; Byers, C. N. (1990).</w:t>
      </w:r>
      <w:r w:rsidRPr="0024234A">
        <w:rPr>
          <w:rFonts w:ascii="Times New Roman" w:eastAsia="Times New Roman" w:hAnsi="Times New Roman" w:cs="Times New Roman"/>
          <w:color w:val="333333"/>
          <w:shd w:val="clear" w:color="auto" w:fill="FFFFFF"/>
        </w:rPr>
        <w:t xml:space="preserve"> Endorsement of dysfunctional beliefs depends on current mood state. </w:t>
      </w:r>
      <w:r w:rsidRPr="000C1CA1">
        <w:rPr>
          <w:rFonts w:ascii="Times New Roman" w:eastAsia="Times New Roman" w:hAnsi="Times New Roman" w:cs="Times New Roman"/>
          <w:i/>
          <w:iCs/>
          <w:color w:val="333333"/>
          <w:shd w:val="clear" w:color="auto" w:fill="FFFFFF"/>
        </w:rPr>
        <w:t>Journal of Abnormal Psychology, 99</w:t>
      </w:r>
      <w:r w:rsidRPr="0024234A">
        <w:rPr>
          <w:rFonts w:ascii="Times New Roman" w:eastAsia="Times New Roman" w:hAnsi="Times New Roman" w:cs="Times New Roman"/>
          <w:color w:val="333333"/>
          <w:shd w:val="clear" w:color="auto" w:fill="FFFFFF"/>
        </w:rPr>
        <w:t>(3</w:t>
      </w:r>
      <w:r w:rsidRPr="0024234A">
        <w:rPr>
          <w:rFonts w:ascii="Times New Roman" w:eastAsia="Times New Roman" w:hAnsi="Times New Roman" w:cs="Times New Roman"/>
          <w:i/>
          <w:color w:val="333333"/>
          <w:shd w:val="clear" w:color="auto" w:fill="FFFFFF"/>
        </w:rPr>
        <w:t>), 237-241</w:t>
      </w:r>
      <w:r w:rsidRPr="0024234A">
        <w:rPr>
          <w:rFonts w:ascii="Times New Roman" w:eastAsia="Times New Roman" w:hAnsi="Times New Roman" w:cs="Times New Roman"/>
          <w:color w:val="333333"/>
          <w:shd w:val="clear" w:color="auto" w:fill="FFFFFF"/>
        </w:rPr>
        <w:t>.</w:t>
      </w:r>
    </w:p>
    <w:p w14:paraId="181F5D02" w14:textId="77777777" w:rsidR="002C5966" w:rsidRDefault="002C5966" w:rsidP="002C5966">
      <w:pPr>
        <w:rPr>
          <w:rFonts w:ascii="Times New Roman" w:eastAsia="Times New Roman" w:hAnsi="Times New Roman" w:cs="Times New Roman"/>
          <w:color w:val="333333"/>
          <w:shd w:val="clear" w:color="auto" w:fill="FFFFFF"/>
        </w:rPr>
      </w:pPr>
    </w:p>
    <w:p w14:paraId="063FD2CC" w14:textId="77777777" w:rsidR="002C5966" w:rsidRPr="00630128" w:rsidRDefault="002C5966" w:rsidP="002C5966">
      <w:pPr>
        <w:rPr>
          <w:rFonts w:ascii="Times New Roman" w:hAnsi="Times New Roman" w:cs="Times New Roman"/>
        </w:rPr>
      </w:pPr>
      <w:r w:rsidRPr="00630128">
        <w:rPr>
          <w:rFonts w:ascii="Times New Roman" w:hAnsi="Times New Roman" w:cs="Times New Roman"/>
          <w:b/>
        </w:rPr>
        <w:t>Mogoaşe, C., Brăilean, A. &amp; David, D. (2013).</w:t>
      </w:r>
      <w:r w:rsidRPr="00630128">
        <w:rPr>
          <w:rFonts w:ascii="Times New Roman" w:hAnsi="Times New Roman" w:cs="Times New Roman"/>
        </w:rPr>
        <w:t xml:space="preserve"> Can Concreteness Training Alone Reduce Depressive Symptoms? A Randomized Pilot Study Using an Internet-Delivered Protocol.</w:t>
      </w:r>
    </w:p>
    <w:p w14:paraId="59869102" w14:textId="77777777" w:rsidR="002C5966" w:rsidRPr="00630128" w:rsidRDefault="002C5966" w:rsidP="002C5966">
      <w:pPr>
        <w:rPr>
          <w:rFonts w:ascii="Times New Roman" w:hAnsi="Times New Roman" w:cs="Times New Roman"/>
          <w:i/>
        </w:rPr>
      </w:pPr>
      <w:r w:rsidRPr="00630128">
        <w:rPr>
          <w:rFonts w:ascii="Times New Roman" w:hAnsi="Times New Roman" w:cs="Times New Roman"/>
          <w:i/>
        </w:rPr>
        <w:t xml:space="preserve">Cognitive Therapy Research, 37(4), 704-712. </w:t>
      </w:r>
    </w:p>
    <w:p w14:paraId="1A75DCB6" w14:textId="77777777" w:rsidR="002C5966" w:rsidRDefault="002C5966" w:rsidP="002C5966">
      <w:pPr>
        <w:rPr>
          <w:rFonts w:ascii="Times New Roman" w:eastAsia="Times New Roman" w:hAnsi="Times New Roman" w:cs="Times New Roman"/>
          <w:color w:val="333333"/>
          <w:shd w:val="clear" w:color="auto" w:fill="FFFFFF"/>
        </w:rPr>
      </w:pPr>
    </w:p>
    <w:p w14:paraId="36A0E392" w14:textId="77777777" w:rsidR="002C5966" w:rsidRDefault="002C5966" w:rsidP="002C5966">
      <w:pPr>
        <w:rPr>
          <w:rFonts w:ascii="Times New Roman" w:eastAsia="Times New Roman" w:hAnsi="Times New Roman" w:cs="Times New Roman"/>
          <w:color w:val="333333"/>
          <w:shd w:val="clear" w:color="auto" w:fill="FFFFFF"/>
        </w:rPr>
      </w:pPr>
    </w:p>
    <w:p w14:paraId="55472D62" w14:textId="77777777" w:rsidR="002C5966" w:rsidRPr="0000532B" w:rsidRDefault="002C5966" w:rsidP="002C5966">
      <w:pPr>
        <w:rPr>
          <w:rFonts w:ascii="Times New Roman" w:hAnsi="Times New Roman" w:cs="Times New Roman"/>
        </w:rPr>
      </w:pPr>
      <w:r w:rsidRPr="0000532B">
        <w:rPr>
          <w:rFonts w:ascii="Times New Roman" w:hAnsi="Times New Roman" w:cs="Times New Roman"/>
          <w:b/>
        </w:rPr>
        <w:t>Piccinelli, M., &amp; Wilkinson, G. (2000).</w:t>
      </w:r>
      <w:r w:rsidRPr="0000532B">
        <w:rPr>
          <w:rFonts w:ascii="Times New Roman" w:hAnsi="Times New Roman" w:cs="Times New Roman"/>
        </w:rPr>
        <w:t xml:space="preserve"> Gender differences in depression: Critical review. </w:t>
      </w:r>
      <w:r w:rsidRPr="0000532B">
        <w:rPr>
          <w:rFonts w:ascii="Times New Roman" w:hAnsi="Times New Roman" w:cs="Times New Roman"/>
          <w:i/>
        </w:rPr>
        <w:t>British Journal of Psychiatry, 177(6), 486-492.</w:t>
      </w:r>
    </w:p>
    <w:p w14:paraId="26A4DE2C" w14:textId="77777777" w:rsidR="002C5966" w:rsidRPr="0024234A" w:rsidRDefault="002C5966" w:rsidP="002C5966">
      <w:pPr>
        <w:rPr>
          <w:rFonts w:ascii="Times New Roman" w:eastAsia="Times New Roman" w:hAnsi="Times New Roman" w:cs="Times New Roman"/>
        </w:rPr>
      </w:pPr>
    </w:p>
    <w:p w14:paraId="1DEC0219" w14:textId="77777777" w:rsidR="002C5966" w:rsidRDefault="002C5966" w:rsidP="002C5966">
      <w:pPr>
        <w:rPr>
          <w:rFonts w:ascii="Times New Roman" w:hAnsi="Times New Roman" w:cs="Times New Roman"/>
          <w:lang w:val="en-GB"/>
        </w:rPr>
      </w:pPr>
    </w:p>
    <w:p w14:paraId="021930D5" w14:textId="77777777" w:rsidR="002C5966" w:rsidRPr="008D4458" w:rsidRDefault="002C5966" w:rsidP="002C5966">
      <w:pPr>
        <w:rPr>
          <w:rFonts w:ascii="Times New Roman" w:hAnsi="Times New Roman" w:cs="Times New Roman"/>
          <w:i/>
        </w:rPr>
      </w:pPr>
      <w:r w:rsidRPr="008D4458">
        <w:rPr>
          <w:rFonts w:ascii="Times New Roman" w:hAnsi="Times New Roman" w:cs="Times New Roman"/>
          <w:b/>
        </w:rPr>
        <w:t>Power, M. J., Katz, R., McGuffin, P., Duggan, C. F., Lam, D., Beck, A. T. (1994</w:t>
      </w:r>
      <w:r w:rsidRPr="008D4458">
        <w:rPr>
          <w:rFonts w:ascii="Times New Roman" w:hAnsi="Times New Roman" w:cs="Times New Roman"/>
        </w:rPr>
        <w:t xml:space="preserve">). The Dysfunctional Attitude Scale (DAS): A comparison of Forms A and B and proposals for a new subscaled version. </w:t>
      </w:r>
      <w:r w:rsidRPr="008D4458">
        <w:rPr>
          <w:rFonts w:ascii="Times New Roman" w:hAnsi="Times New Roman" w:cs="Times New Roman"/>
          <w:i/>
        </w:rPr>
        <w:t>Journal of Research in Personality, 28, 263-276.</w:t>
      </w:r>
    </w:p>
    <w:p w14:paraId="1B731441" w14:textId="77777777" w:rsidR="002C5966" w:rsidRPr="00B15D39" w:rsidRDefault="002C5966" w:rsidP="002C5966">
      <w:pPr>
        <w:rPr>
          <w:rFonts w:ascii="Times New Roman" w:eastAsia="Times New Roman" w:hAnsi="Times New Roman" w:cs="Times New Roman"/>
          <w:i/>
        </w:rPr>
      </w:pPr>
      <w:r w:rsidRPr="00B15D39">
        <w:rPr>
          <w:rFonts w:ascii="Times New Roman" w:eastAsia="Times New Roman" w:hAnsi="Times New Roman" w:cs="Times New Roman"/>
          <w:b/>
        </w:rPr>
        <w:t>Rectar, N.A., Segal, Z.V. &amp; Gemar, M. (1998).</w:t>
      </w:r>
      <w:r w:rsidRPr="000C1CA1">
        <w:rPr>
          <w:rFonts w:ascii="Times New Roman" w:eastAsia="Times New Roman" w:hAnsi="Times New Roman" w:cs="Times New Roman"/>
        </w:rPr>
        <w:t xml:space="preserve"> Schema Research in Depression: A Canadian Perspective. </w:t>
      </w:r>
      <w:r w:rsidRPr="00B15D39">
        <w:rPr>
          <w:rFonts w:ascii="Times New Roman" w:eastAsia="Times New Roman" w:hAnsi="Times New Roman" w:cs="Times New Roman"/>
          <w:i/>
          <w:color w:val="333333"/>
          <w:shd w:val="clear" w:color="auto" w:fill="FFFFFF"/>
        </w:rPr>
        <w:t xml:space="preserve">Canadian Journal of Behavioural Science, 30(4), 213-224. </w:t>
      </w:r>
    </w:p>
    <w:p w14:paraId="28DCAFEC" w14:textId="77777777" w:rsidR="002C5966" w:rsidRPr="000C1CA1" w:rsidRDefault="002C5966" w:rsidP="002C5966">
      <w:pPr>
        <w:rPr>
          <w:rFonts w:ascii="Times New Roman" w:hAnsi="Times New Roman" w:cs="Times New Roman"/>
          <w:lang w:val="en-GB"/>
        </w:rPr>
      </w:pPr>
    </w:p>
    <w:p w14:paraId="3555C4F4" w14:textId="77777777" w:rsidR="002C5966" w:rsidRDefault="002C5966" w:rsidP="002C5966">
      <w:pPr>
        <w:rPr>
          <w:rFonts w:ascii="Times New Roman" w:eastAsia="Times New Roman" w:hAnsi="Times New Roman" w:cs="Times New Roman"/>
          <w:i/>
          <w:color w:val="333333"/>
          <w:shd w:val="clear" w:color="auto" w:fill="FFFFFF"/>
        </w:rPr>
      </w:pPr>
      <w:r w:rsidRPr="0089037E">
        <w:rPr>
          <w:rFonts w:ascii="Times New Roman" w:eastAsia="Times New Roman" w:hAnsi="Times New Roman" w:cs="Times New Roman"/>
          <w:b/>
          <w:color w:val="333333"/>
          <w:shd w:val="clear" w:color="auto" w:fill="FFFFFF"/>
        </w:rPr>
        <w:t>Segal, Z. V., Gemar, M., &amp; Williams, S. (1999).</w:t>
      </w:r>
      <w:r w:rsidRPr="0089037E">
        <w:rPr>
          <w:rFonts w:ascii="Times New Roman" w:eastAsia="Times New Roman" w:hAnsi="Times New Roman" w:cs="Times New Roman"/>
          <w:color w:val="333333"/>
          <w:shd w:val="clear" w:color="auto" w:fill="FFFFFF"/>
        </w:rPr>
        <w:t xml:space="preserve"> Differential cognitive response to a mood challenge following successful cognitive therapy or pharmacotherapy for unipolar depression. </w:t>
      </w:r>
      <w:r w:rsidRPr="000C1CA1">
        <w:rPr>
          <w:rFonts w:ascii="Times New Roman" w:eastAsia="Times New Roman" w:hAnsi="Times New Roman" w:cs="Times New Roman"/>
          <w:i/>
          <w:iCs/>
          <w:color w:val="333333"/>
          <w:shd w:val="clear" w:color="auto" w:fill="FFFFFF"/>
        </w:rPr>
        <w:t xml:space="preserve">Journal </w:t>
      </w:r>
      <w:r w:rsidRPr="00B15D39">
        <w:rPr>
          <w:rFonts w:ascii="Times New Roman" w:eastAsia="Times New Roman" w:hAnsi="Times New Roman" w:cs="Times New Roman"/>
          <w:i/>
          <w:iCs/>
          <w:color w:val="333333"/>
          <w:shd w:val="clear" w:color="auto" w:fill="FFFFFF"/>
        </w:rPr>
        <w:t>of Abnormal Psychology, 108</w:t>
      </w:r>
      <w:r w:rsidRPr="0089037E">
        <w:rPr>
          <w:rFonts w:ascii="Times New Roman" w:eastAsia="Times New Roman" w:hAnsi="Times New Roman" w:cs="Times New Roman"/>
          <w:i/>
          <w:color w:val="333333"/>
          <w:shd w:val="clear" w:color="auto" w:fill="FFFFFF"/>
        </w:rPr>
        <w:t>(1), 3-10.</w:t>
      </w:r>
    </w:p>
    <w:p w14:paraId="3671A4C6" w14:textId="77777777" w:rsidR="002C5966" w:rsidRDefault="002C5966" w:rsidP="002C5966">
      <w:pPr>
        <w:rPr>
          <w:rFonts w:ascii="Times New Roman" w:eastAsia="Times New Roman" w:hAnsi="Times New Roman" w:cs="Times New Roman"/>
          <w:i/>
          <w:color w:val="333333"/>
          <w:shd w:val="clear" w:color="auto" w:fill="FFFFFF"/>
        </w:rPr>
      </w:pPr>
    </w:p>
    <w:p w14:paraId="40CB1B7E" w14:textId="77777777" w:rsidR="002C5966" w:rsidRPr="00791CFB" w:rsidRDefault="002C5966" w:rsidP="002C5966">
      <w:pPr>
        <w:rPr>
          <w:rFonts w:ascii="Times New Roman" w:eastAsia="Times New Roman" w:hAnsi="Times New Roman" w:cs="Times New Roman"/>
        </w:rPr>
      </w:pPr>
      <w:r>
        <w:rPr>
          <w:rFonts w:ascii="Times New Roman" w:eastAsia="Times New Roman" w:hAnsi="Times New Roman" w:cs="Times New Roman"/>
          <w:b/>
          <w:color w:val="333333"/>
          <w:shd w:val="clear" w:color="auto" w:fill="FFFFFF"/>
        </w:rPr>
        <w:t xml:space="preserve">Sim, K., Lau, K.W., Sim, J., Sum, M.Y. &amp; Baldessarini, R.J. (2016). </w:t>
      </w:r>
      <w:r w:rsidRPr="00791CFB">
        <w:rPr>
          <w:rFonts w:ascii="Helvetica" w:eastAsia="Times New Roman" w:hAnsi="Helvetica" w:cs="Times New Roman"/>
          <w:color w:val="2A2A2A"/>
          <w:sz w:val="23"/>
          <w:szCs w:val="23"/>
          <w:shd w:val="clear" w:color="auto" w:fill="FFFFFF"/>
        </w:rPr>
        <w:t>Prevention of Relapse and Recurrence in Adults with Major Depressive Disorder: Systematic Review and Meta-Analyses of Controlled Trials, </w:t>
      </w:r>
      <w:r w:rsidRPr="00791CFB">
        <w:rPr>
          <w:rFonts w:ascii="Helvetica" w:eastAsia="Times New Roman" w:hAnsi="Helvetica" w:cs="Times New Roman"/>
          <w:i/>
          <w:iCs/>
          <w:color w:val="2A2A2A"/>
          <w:sz w:val="23"/>
          <w:szCs w:val="23"/>
          <w:bdr w:val="none" w:sz="0" w:space="0" w:color="auto" w:frame="1"/>
          <w:shd w:val="clear" w:color="auto" w:fill="FFFFFF"/>
        </w:rPr>
        <w:t>International Journal of Neuropsychopharmacology</w:t>
      </w:r>
      <w:r w:rsidRPr="00791CFB">
        <w:rPr>
          <w:rFonts w:ascii="Helvetica" w:eastAsia="Times New Roman" w:hAnsi="Helvetica" w:cs="Times New Roman"/>
          <w:color w:val="2A2A2A"/>
          <w:sz w:val="23"/>
          <w:szCs w:val="23"/>
          <w:shd w:val="clear" w:color="auto" w:fill="FFFFFF"/>
        </w:rPr>
        <w:t xml:space="preserve">, </w:t>
      </w:r>
      <w:r>
        <w:rPr>
          <w:rFonts w:ascii="Helvetica" w:eastAsia="Times New Roman" w:hAnsi="Helvetica" w:cs="Times New Roman"/>
          <w:color w:val="2A2A2A"/>
          <w:sz w:val="23"/>
          <w:szCs w:val="23"/>
          <w:shd w:val="clear" w:color="auto" w:fill="FFFFFF"/>
        </w:rPr>
        <w:t xml:space="preserve">19(2), 1-13. </w:t>
      </w:r>
    </w:p>
    <w:p w14:paraId="4AEA8943" w14:textId="77777777" w:rsidR="002C5966" w:rsidRPr="00874E02" w:rsidRDefault="002C5966" w:rsidP="002C5966">
      <w:pPr>
        <w:rPr>
          <w:rFonts w:ascii="Times New Roman" w:eastAsia="Times New Roman" w:hAnsi="Times New Roman" w:cs="Times New Roman"/>
          <w:b/>
        </w:rPr>
      </w:pPr>
    </w:p>
    <w:p w14:paraId="22A0BD09" w14:textId="77777777" w:rsidR="002C5966" w:rsidRPr="000C1CA1" w:rsidRDefault="002C5966" w:rsidP="002C5966">
      <w:pPr>
        <w:rPr>
          <w:rFonts w:ascii="Times New Roman" w:hAnsi="Times New Roman" w:cs="Times New Roman"/>
          <w:lang w:val="en-GB"/>
        </w:rPr>
      </w:pPr>
    </w:p>
    <w:p w14:paraId="0B80D91D" w14:textId="77777777" w:rsidR="002C5966" w:rsidRDefault="002C5966" w:rsidP="002C5966">
      <w:pPr>
        <w:rPr>
          <w:rFonts w:ascii="Times New Roman" w:hAnsi="Times New Roman" w:cs="Times New Roman"/>
          <w:i/>
        </w:rPr>
      </w:pPr>
      <w:r w:rsidRPr="00B15D39">
        <w:rPr>
          <w:rFonts w:ascii="Times New Roman" w:hAnsi="Times New Roman" w:cs="Times New Roman"/>
          <w:b/>
        </w:rPr>
        <w:t xml:space="preserve">Spielberger, C.D., Gorsuch, R.L. &amp; Lushene, R.E. (1970). </w:t>
      </w:r>
      <w:r w:rsidRPr="000C1CA1">
        <w:rPr>
          <w:rFonts w:ascii="Times New Roman" w:hAnsi="Times New Roman" w:cs="Times New Roman"/>
        </w:rPr>
        <w:t xml:space="preserve">Manual for the State-Trait Anxiety Inventory. </w:t>
      </w:r>
      <w:r w:rsidRPr="00B15D39">
        <w:rPr>
          <w:rFonts w:ascii="Times New Roman" w:hAnsi="Times New Roman" w:cs="Times New Roman"/>
          <w:i/>
        </w:rPr>
        <w:t>Palo Alto, CA: Consulting Psychologists Press</w:t>
      </w:r>
      <w:r>
        <w:rPr>
          <w:rFonts w:ascii="Times New Roman" w:hAnsi="Times New Roman" w:cs="Times New Roman"/>
          <w:i/>
        </w:rPr>
        <w:t>.</w:t>
      </w:r>
    </w:p>
    <w:p w14:paraId="6915F504" w14:textId="77777777" w:rsidR="002C5966" w:rsidRDefault="002C5966" w:rsidP="002C5966">
      <w:pPr>
        <w:rPr>
          <w:rFonts w:ascii="Times New Roman" w:hAnsi="Times New Roman" w:cs="Times New Roman"/>
          <w:i/>
        </w:rPr>
      </w:pPr>
    </w:p>
    <w:p w14:paraId="0A657F3C" w14:textId="77777777" w:rsidR="002C5966" w:rsidRDefault="002C5966" w:rsidP="002C5966">
      <w:r>
        <w:rPr>
          <w:rFonts w:ascii="Times New Roman" w:hAnsi="Times New Roman" w:cs="Times New Roman"/>
          <w:b/>
        </w:rPr>
        <w:t xml:space="preserve">Stokel-Walker, C. (2018). </w:t>
      </w:r>
      <w:r w:rsidRPr="00323A21">
        <w:t>Bots on Amazon’s Mechanical Turk are ruining psychology studies</w:t>
      </w:r>
      <w:r>
        <w:t xml:space="preserve">. New Scientist Magazine. Available online: </w:t>
      </w:r>
      <w:hyperlink r:id="rId26" w:history="1">
        <w:r w:rsidRPr="003D788C">
          <w:rPr>
            <w:rStyle w:val="Hyperlink"/>
          </w:rPr>
          <w:t>https://www.newscientist.com/article/2176436-bots-on-amazons-mechanical-turk-are-ruining-psychology-studies/</w:t>
        </w:r>
      </w:hyperlink>
    </w:p>
    <w:p w14:paraId="72CEE009" w14:textId="77777777" w:rsidR="002C5966" w:rsidRPr="00323A21" w:rsidRDefault="002C5966" w:rsidP="002C5966">
      <w:pPr>
        <w:rPr>
          <w:rFonts w:ascii="Times New Roman" w:hAnsi="Times New Roman" w:cs="Times New Roman"/>
        </w:rPr>
      </w:pPr>
      <w:r>
        <w:t xml:space="preserve">Accessed 02/09/18. </w:t>
      </w:r>
    </w:p>
    <w:p w14:paraId="05759ECD" w14:textId="77777777" w:rsidR="002C5966" w:rsidRPr="000C1CA1" w:rsidRDefault="002C5966" w:rsidP="002C5966">
      <w:pPr>
        <w:rPr>
          <w:rFonts w:ascii="Times New Roman" w:hAnsi="Times New Roman" w:cs="Times New Roman"/>
          <w:lang w:val="en-GB"/>
        </w:rPr>
      </w:pPr>
    </w:p>
    <w:p w14:paraId="0C59D6BF" w14:textId="77777777" w:rsidR="002C5966" w:rsidRPr="00B15D39" w:rsidRDefault="002C5966" w:rsidP="002C5966">
      <w:pPr>
        <w:rPr>
          <w:rFonts w:ascii="Times New Roman" w:eastAsia="Times New Roman" w:hAnsi="Times New Roman" w:cs="Times New Roman"/>
          <w:i/>
        </w:rPr>
      </w:pPr>
      <w:r w:rsidRPr="00B15D39">
        <w:rPr>
          <w:rFonts w:ascii="Times New Roman" w:hAnsi="Times New Roman" w:cs="Times New Roman"/>
          <w:b/>
          <w:lang w:val="en-GB"/>
        </w:rPr>
        <w:lastRenderedPageBreak/>
        <w:t>Tairi, T., Adams, B., &amp; Zilikis, N. (2016</w:t>
      </w:r>
      <w:r w:rsidRPr="000C1CA1">
        <w:rPr>
          <w:rFonts w:ascii="Times New Roman" w:hAnsi="Times New Roman" w:cs="Times New Roman"/>
          <w:lang w:val="en-GB"/>
        </w:rPr>
        <w:t xml:space="preserve">). </w:t>
      </w:r>
      <w:r w:rsidRPr="000C1CA1">
        <w:rPr>
          <w:rFonts w:ascii="Times New Roman" w:hAnsi="Times New Roman" w:cs="Times New Roman"/>
        </w:rPr>
        <w:t>Cognitive Errors in Greek Adolescents: The Linkages Between Negative Cognitive Errors and Anxious and Depressive Symptoms. </w:t>
      </w:r>
      <w:r w:rsidRPr="00B15D39">
        <w:rPr>
          <w:rFonts w:ascii="Times New Roman" w:hAnsi="Times New Roman" w:cs="Times New Roman"/>
          <w:i/>
        </w:rPr>
        <w:t xml:space="preserve">International Journal of Cognitive Therapy, 9(3), 261-278. </w:t>
      </w:r>
    </w:p>
    <w:p w14:paraId="6D9020AB" w14:textId="77777777" w:rsidR="002C5966" w:rsidRPr="000C1CA1" w:rsidRDefault="002C5966" w:rsidP="002C5966">
      <w:pPr>
        <w:rPr>
          <w:rFonts w:ascii="Times New Roman" w:hAnsi="Times New Roman" w:cs="Times New Roman"/>
          <w:lang w:val="en-GB"/>
        </w:rPr>
      </w:pPr>
    </w:p>
    <w:p w14:paraId="4D4244AB" w14:textId="77777777" w:rsidR="002C5966" w:rsidRPr="001B2BA7" w:rsidRDefault="002C5966" w:rsidP="002C5966">
      <w:pPr>
        <w:rPr>
          <w:rFonts w:ascii="Times New Roman" w:eastAsia="Times New Roman" w:hAnsi="Times New Roman" w:cs="Times New Roman"/>
          <w:i/>
        </w:rPr>
      </w:pPr>
      <w:r w:rsidRPr="00B15D39">
        <w:rPr>
          <w:rFonts w:ascii="Times New Roman" w:eastAsia="Times New Roman" w:hAnsi="Times New Roman" w:cs="Times New Roman"/>
          <w:b/>
          <w:color w:val="1C1D1E"/>
          <w:shd w:val="clear" w:color="auto" w:fill="FFFFFF"/>
        </w:rPr>
        <w:t>Thew, G.R., Gregory, J.D., Roberts, K. &amp; Rimes, K.</w:t>
      </w:r>
      <w:r w:rsidRPr="001B2BA7">
        <w:rPr>
          <w:rFonts w:ascii="Times New Roman" w:eastAsia="Times New Roman" w:hAnsi="Times New Roman" w:cs="Times New Roman"/>
          <w:b/>
          <w:color w:val="1C1D1E"/>
          <w:shd w:val="clear" w:color="auto" w:fill="FFFFFF"/>
        </w:rPr>
        <w:t>A. (2017)</w:t>
      </w:r>
      <w:r>
        <w:rPr>
          <w:rFonts w:ascii="Times New Roman" w:eastAsia="Times New Roman" w:hAnsi="Times New Roman" w:cs="Times New Roman"/>
          <w:b/>
          <w:color w:val="1C1D1E"/>
          <w:shd w:val="clear" w:color="auto" w:fill="FFFFFF"/>
        </w:rPr>
        <w:t xml:space="preserve">. </w:t>
      </w:r>
      <w:r w:rsidRPr="001B2BA7">
        <w:rPr>
          <w:rFonts w:ascii="Times New Roman" w:eastAsia="Times New Roman" w:hAnsi="Times New Roman" w:cs="Times New Roman"/>
          <w:color w:val="1C1D1E"/>
          <w:shd w:val="clear" w:color="auto" w:fill="FFFFFF"/>
        </w:rPr>
        <w:t>The phenomenology of self</w:t>
      </w:r>
      <w:r w:rsidRPr="001B2BA7">
        <w:rPr>
          <w:rFonts w:ascii="Calibri" w:eastAsia="Calibri" w:hAnsi="Calibri" w:cs="Calibri"/>
          <w:color w:val="1C1D1E"/>
          <w:shd w:val="clear" w:color="auto" w:fill="FFFFFF"/>
        </w:rPr>
        <w:t>‐</w:t>
      </w:r>
      <w:r w:rsidRPr="001B2BA7">
        <w:rPr>
          <w:rFonts w:ascii="Times New Roman" w:eastAsia="Times New Roman" w:hAnsi="Times New Roman" w:cs="Times New Roman"/>
          <w:color w:val="1C1D1E"/>
          <w:shd w:val="clear" w:color="auto" w:fill="FFFFFF"/>
        </w:rPr>
        <w:t xml:space="preserve">critical thinking in people with depression, eating disorders, and in healthy individuals. </w:t>
      </w:r>
      <w:r w:rsidRPr="001B2BA7">
        <w:rPr>
          <w:rFonts w:ascii="Times New Roman" w:eastAsia="Times New Roman" w:hAnsi="Times New Roman" w:cs="Times New Roman"/>
          <w:i/>
          <w:color w:val="1C1D1E"/>
          <w:shd w:val="clear" w:color="auto" w:fill="FFFFFF"/>
        </w:rPr>
        <w:t>Psychol</w:t>
      </w:r>
      <w:r w:rsidRPr="00B15D39">
        <w:rPr>
          <w:rFonts w:ascii="Times New Roman" w:eastAsia="Times New Roman" w:hAnsi="Times New Roman" w:cs="Times New Roman"/>
          <w:i/>
          <w:color w:val="1C1D1E"/>
          <w:shd w:val="clear" w:color="auto" w:fill="FFFFFF"/>
        </w:rPr>
        <w:t xml:space="preserve">ogy and Psychotherapy: Theory, </w:t>
      </w:r>
      <w:r w:rsidRPr="001B2BA7">
        <w:rPr>
          <w:rFonts w:ascii="Times New Roman" w:eastAsia="Times New Roman" w:hAnsi="Times New Roman" w:cs="Times New Roman"/>
          <w:i/>
          <w:color w:val="1C1D1E"/>
          <w:shd w:val="clear" w:color="auto" w:fill="FFFFFF"/>
        </w:rPr>
        <w:t>Res</w:t>
      </w:r>
      <w:r w:rsidRPr="00B15D39">
        <w:rPr>
          <w:rFonts w:ascii="Times New Roman" w:eastAsia="Times New Roman" w:hAnsi="Times New Roman" w:cs="Times New Roman"/>
          <w:i/>
          <w:color w:val="1C1D1E"/>
          <w:shd w:val="clear" w:color="auto" w:fill="FFFFFF"/>
        </w:rPr>
        <w:t>earch and</w:t>
      </w:r>
      <w:r w:rsidRPr="001B2BA7">
        <w:rPr>
          <w:rFonts w:ascii="Times New Roman" w:eastAsia="Times New Roman" w:hAnsi="Times New Roman" w:cs="Times New Roman"/>
          <w:i/>
          <w:color w:val="1C1D1E"/>
          <w:shd w:val="clear" w:color="auto" w:fill="FFFFFF"/>
        </w:rPr>
        <w:t xml:space="preserve"> Pract</w:t>
      </w:r>
      <w:r w:rsidRPr="00B15D39">
        <w:rPr>
          <w:rFonts w:ascii="Times New Roman" w:eastAsia="Times New Roman" w:hAnsi="Times New Roman" w:cs="Times New Roman"/>
          <w:i/>
          <w:color w:val="1C1D1E"/>
          <w:shd w:val="clear" w:color="auto" w:fill="FFFFFF"/>
        </w:rPr>
        <w:t xml:space="preserve">ice, 90, </w:t>
      </w:r>
      <w:r w:rsidRPr="001B2BA7">
        <w:rPr>
          <w:rFonts w:ascii="Times New Roman" w:eastAsia="Times New Roman" w:hAnsi="Times New Roman" w:cs="Times New Roman"/>
          <w:i/>
          <w:color w:val="1C1D1E"/>
          <w:shd w:val="clear" w:color="auto" w:fill="FFFFFF"/>
        </w:rPr>
        <w:t>751-769. </w:t>
      </w:r>
    </w:p>
    <w:p w14:paraId="02513A67" w14:textId="77777777" w:rsidR="002C5966" w:rsidRPr="000C1CA1" w:rsidRDefault="002C5966" w:rsidP="002C5966">
      <w:pPr>
        <w:rPr>
          <w:rFonts w:ascii="Times New Roman" w:hAnsi="Times New Roman" w:cs="Times New Roman"/>
        </w:rPr>
      </w:pPr>
    </w:p>
    <w:p w14:paraId="013A3293" w14:textId="77777777" w:rsidR="002C5966" w:rsidRPr="00F93695" w:rsidRDefault="002C5966" w:rsidP="002C5966">
      <w:pPr>
        <w:rPr>
          <w:rFonts w:ascii="Times New Roman" w:eastAsia="Times New Roman" w:hAnsi="Times New Roman" w:cs="Times New Roman"/>
          <w:i/>
        </w:rPr>
      </w:pPr>
      <w:r w:rsidRPr="002C32C6">
        <w:rPr>
          <w:rFonts w:ascii="Times New Roman" w:eastAsia="Times New Roman" w:hAnsi="Times New Roman" w:cs="Times New Roman"/>
          <w:b/>
          <w:color w:val="1C1D1E"/>
          <w:shd w:val="clear" w:color="auto" w:fill="FFFFFF"/>
        </w:rPr>
        <w:t>van den Heuvel, T.</w:t>
      </w:r>
      <w:r w:rsidRPr="00F93695">
        <w:rPr>
          <w:rFonts w:ascii="Times New Roman" w:eastAsia="Times New Roman" w:hAnsi="Times New Roman" w:cs="Times New Roman"/>
          <w:b/>
          <w:color w:val="1C1D1E"/>
          <w:shd w:val="clear" w:color="auto" w:fill="FFFFFF"/>
        </w:rPr>
        <w:t>J</w:t>
      </w:r>
      <w:r w:rsidRPr="002C32C6">
        <w:rPr>
          <w:rFonts w:ascii="Times New Roman" w:eastAsia="Times New Roman" w:hAnsi="Times New Roman" w:cs="Times New Roman"/>
          <w:b/>
          <w:color w:val="1C1D1E"/>
          <w:shd w:val="clear" w:color="auto" w:fill="FFFFFF"/>
        </w:rPr>
        <w:t>., Derksen, J.J., Eling, P.A. &amp; van der Staak, C.P. (2012</w:t>
      </w:r>
      <w:r w:rsidRPr="000C1CA1">
        <w:rPr>
          <w:rFonts w:ascii="Times New Roman" w:eastAsia="Times New Roman" w:hAnsi="Times New Roman" w:cs="Times New Roman"/>
          <w:color w:val="1C1D1E"/>
          <w:shd w:val="clear" w:color="auto" w:fill="FFFFFF"/>
        </w:rPr>
        <w:t xml:space="preserve">). </w:t>
      </w:r>
      <w:r w:rsidRPr="00F93695">
        <w:rPr>
          <w:rFonts w:ascii="Times New Roman" w:eastAsia="Times New Roman" w:hAnsi="Times New Roman" w:cs="Times New Roman"/>
          <w:color w:val="1C1D1E"/>
          <w:shd w:val="clear" w:color="auto" w:fill="FFFFFF"/>
        </w:rPr>
        <w:t xml:space="preserve">An investigation of different aspects of overgeneralization in patients with major depressive disorder and borderline personality disorder. </w:t>
      </w:r>
      <w:r w:rsidRPr="00F93695">
        <w:rPr>
          <w:rFonts w:ascii="Times New Roman" w:eastAsia="Times New Roman" w:hAnsi="Times New Roman" w:cs="Times New Roman"/>
          <w:i/>
          <w:color w:val="1C1D1E"/>
          <w:shd w:val="clear" w:color="auto" w:fill="FFFFFF"/>
        </w:rPr>
        <w:t>British Jour</w:t>
      </w:r>
      <w:r w:rsidRPr="002C32C6">
        <w:rPr>
          <w:rFonts w:ascii="Times New Roman" w:eastAsia="Times New Roman" w:hAnsi="Times New Roman" w:cs="Times New Roman"/>
          <w:i/>
          <w:color w:val="1C1D1E"/>
          <w:shd w:val="clear" w:color="auto" w:fill="FFFFFF"/>
        </w:rPr>
        <w:t xml:space="preserve">nal of Clinical Psychology, 51, </w:t>
      </w:r>
      <w:r w:rsidRPr="00F93695">
        <w:rPr>
          <w:rFonts w:ascii="Times New Roman" w:eastAsia="Times New Roman" w:hAnsi="Times New Roman" w:cs="Times New Roman"/>
          <w:i/>
          <w:color w:val="1C1D1E"/>
          <w:shd w:val="clear" w:color="auto" w:fill="FFFFFF"/>
        </w:rPr>
        <w:t>376-395.</w:t>
      </w:r>
    </w:p>
    <w:p w14:paraId="30B2EAE0" w14:textId="77777777" w:rsidR="002C5966" w:rsidRPr="000C1CA1" w:rsidRDefault="002C5966" w:rsidP="002C5966">
      <w:pPr>
        <w:rPr>
          <w:rFonts w:ascii="Times New Roman" w:hAnsi="Times New Roman" w:cs="Times New Roman"/>
        </w:rPr>
      </w:pPr>
    </w:p>
    <w:p w14:paraId="5AE96A0F" w14:textId="77777777" w:rsidR="002C5966" w:rsidRPr="000C1CA1" w:rsidRDefault="002C5966" w:rsidP="002C5966">
      <w:pPr>
        <w:rPr>
          <w:rFonts w:ascii="Times New Roman" w:hAnsi="Times New Roman" w:cs="Times New Roman"/>
          <w:lang w:val="en-GB"/>
        </w:rPr>
      </w:pPr>
      <w:r w:rsidRPr="002C32C6">
        <w:rPr>
          <w:rFonts w:ascii="Times New Roman" w:hAnsi="Times New Roman" w:cs="Times New Roman"/>
          <w:b/>
          <w:lang w:val="en-GB"/>
        </w:rPr>
        <w:t>Watkins, E.R. (2008).</w:t>
      </w:r>
      <w:r w:rsidRPr="000C1CA1">
        <w:rPr>
          <w:rFonts w:ascii="Times New Roman" w:hAnsi="Times New Roman" w:cs="Times New Roman"/>
          <w:lang w:val="en-GB"/>
        </w:rPr>
        <w:t xml:space="preserve"> </w:t>
      </w:r>
      <w:r w:rsidRPr="000C1CA1">
        <w:rPr>
          <w:rFonts w:ascii="Times New Roman" w:hAnsi="Times New Roman" w:cs="Times New Roman"/>
        </w:rPr>
        <w:t xml:space="preserve">Constructive and Unconstructive Repetitive Thought. </w:t>
      </w:r>
      <w:r w:rsidRPr="002C32C6">
        <w:rPr>
          <w:rFonts w:ascii="Times New Roman" w:hAnsi="Times New Roman" w:cs="Times New Roman"/>
          <w:i/>
        </w:rPr>
        <w:t xml:space="preserve">Psychological Bulletin, 134(2), 163-206. </w:t>
      </w:r>
    </w:p>
    <w:p w14:paraId="4796B494" w14:textId="77777777" w:rsidR="002C5966" w:rsidRPr="000C1CA1" w:rsidRDefault="002C5966" w:rsidP="002C5966">
      <w:pPr>
        <w:rPr>
          <w:rFonts w:ascii="Times New Roman" w:hAnsi="Times New Roman" w:cs="Times New Roman"/>
          <w:lang w:val="en-GB"/>
        </w:rPr>
      </w:pPr>
    </w:p>
    <w:p w14:paraId="7B9A5BF1" w14:textId="77777777" w:rsidR="002C5966" w:rsidRPr="00680308" w:rsidRDefault="002C5966" w:rsidP="002C5966">
      <w:pPr>
        <w:rPr>
          <w:rFonts w:ascii="Times New Roman" w:eastAsia="Times New Roman" w:hAnsi="Times New Roman" w:cs="Times New Roman"/>
          <w:color w:val="333333"/>
          <w:shd w:val="clear" w:color="auto" w:fill="FFFFFF"/>
        </w:rPr>
      </w:pPr>
      <w:r w:rsidRPr="00680308">
        <w:rPr>
          <w:rFonts w:ascii="Times New Roman" w:eastAsia="Times New Roman" w:hAnsi="Times New Roman" w:cs="Times New Roman"/>
          <w:b/>
          <w:color w:val="333333"/>
          <w:shd w:val="clear" w:color="auto" w:fill="FFFFFF"/>
        </w:rPr>
        <w:t>Watkins, E. R., Baeyens, C. B., &amp; Read, R. (2009).</w:t>
      </w:r>
      <w:r w:rsidRPr="00680308">
        <w:rPr>
          <w:rFonts w:ascii="Times New Roman" w:eastAsia="Times New Roman" w:hAnsi="Times New Roman" w:cs="Times New Roman"/>
          <w:color w:val="333333"/>
          <w:shd w:val="clear" w:color="auto" w:fill="FFFFFF"/>
        </w:rPr>
        <w:t xml:space="preserve"> Concreteness training reduces dysphoria: Proof-of-principle for repeated cognitive bias modification in depression. </w:t>
      </w:r>
      <w:r w:rsidRPr="000C1CA1">
        <w:rPr>
          <w:rFonts w:ascii="Times New Roman" w:eastAsia="Times New Roman" w:hAnsi="Times New Roman" w:cs="Times New Roman"/>
          <w:i/>
          <w:iCs/>
          <w:color w:val="333333"/>
          <w:shd w:val="clear" w:color="auto" w:fill="FFFFFF"/>
        </w:rPr>
        <w:t>Journal of Abnormal Psychology, 118</w:t>
      </w:r>
      <w:r w:rsidRPr="00680308">
        <w:rPr>
          <w:rFonts w:ascii="Times New Roman" w:eastAsia="Times New Roman" w:hAnsi="Times New Roman" w:cs="Times New Roman"/>
          <w:color w:val="333333"/>
          <w:shd w:val="clear" w:color="auto" w:fill="FFFFFF"/>
        </w:rPr>
        <w:t>(</w:t>
      </w:r>
      <w:r w:rsidRPr="00680308">
        <w:rPr>
          <w:rFonts w:ascii="Times New Roman" w:eastAsia="Times New Roman" w:hAnsi="Times New Roman" w:cs="Times New Roman"/>
          <w:i/>
          <w:color w:val="333333"/>
          <w:shd w:val="clear" w:color="auto" w:fill="FFFFFF"/>
        </w:rPr>
        <w:t>1), 55-64.</w:t>
      </w:r>
    </w:p>
    <w:p w14:paraId="6BC62602" w14:textId="77777777" w:rsidR="002C5966" w:rsidRPr="000C1CA1" w:rsidRDefault="002C5966" w:rsidP="002C5966">
      <w:pPr>
        <w:rPr>
          <w:rFonts w:ascii="Times New Roman" w:hAnsi="Times New Roman" w:cs="Times New Roman"/>
          <w:lang w:val="en-GB"/>
        </w:rPr>
      </w:pPr>
    </w:p>
    <w:p w14:paraId="2BAD0580" w14:textId="77777777" w:rsidR="002C5966" w:rsidRPr="000C1CA1" w:rsidRDefault="002C5966" w:rsidP="002C5966">
      <w:pPr>
        <w:rPr>
          <w:rFonts w:ascii="Times New Roman" w:hAnsi="Times New Roman" w:cs="Times New Roman"/>
        </w:rPr>
      </w:pPr>
      <w:r w:rsidRPr="002C32C6">
        <w:rPr>
          <w:rFonts w:ascii="Times New Roman" w:hAnsi="Times New Roman" w:cs="Times New Roman"/>
          <w:b/>
          <w:lang w:val="en-GB"/>
        </w:rPr>
        <w:t>Weissman, A.N. &amp; Beck, A.T. (1978).</w:t>
      </w:r>
      <w:r w:rsidRPr="000C1CA1">
        <w:rPr>
          <w:rFonts w:ascii="Times New Roman" w:hAnsi="Times New Roman" w:cs="Times New Roman"/>
          <w:lang w:val="en-GB"/>
        </w:rPr>
        <w:t xml:space="preserve"> </w:t>
      </w:r>
      <w:r w:rsidRPr="000C1CA1">
        <w:rPr>
          <w:rFonts w:ascii="Times New Roman" w:hAnsi="Times New Roman" w:cs="Times New Roman"/>
        </w:rPr>
        <w:t xml:space="preserve">Development and validation of the dysfunctional attitude scale. Paper presented at the Annual meeting of the Association for the Advanced Behavior Therapy, Chicago. </w:t>
      </w:r>
    </w:p>
    <w:p w14:paraId="27B8D332" w14:textId="77777777" w:rsidR="002C5966" w:rsidRPr="000C1CA1" w:rsidRDefault="002C5966" w:rsidP="002C5966">
      <w:pPr>
        <w:rPr>
          <w:rFonts w:ascii="Times New Roman" w:hAnsi="Times New Roman" w:cs="Times New Roman"/>
        </w:rPr>
      </w:pPr>
      <w:r w:rsidRPr="000C1CA1">
        <w:rPr>
          <w:rFonts w:ascii="Times New Roman" w:hAnsi="Times New Roman" w:cs="Times New Roman"/>
        </w:rPr>
        <w:t xml:space="preserve">Available online at: </w:t>
      </w:r>
      <w:hyperlink r:id="rId27" w:history="1">
        <w:r w:rsidRPr="000C1CA1">
          <w:rPr>
            <w:rStyle w:val="Hyperlink"/>
            <w:rFonts w:ascii="Times New Roman" w:hAnsi="Times New Roman" w:cs="Times New Roman"/>
          </w:rPr>
          <w:t>https://files.eric.ed.gov/fulltext/ED167619.pdf</w:t>
        </w:r>
      </w:hyperlink>
    </w:p>
    <w:p w14:paraId="788AFAE1" w14:textId="77777777" w:rsidR="002C5966" w:rsidRPr="000C1CA1" w:rsidRDefault="002C5966" w:rsidP="002C5966">
      <w:pPr>
        <w:rPr>
          <w:rFonts w:ascii="Times New Roman" w:hAnsi="Times New Roman" w:cs="Times New Roman"/>
        </w:rPr>
      </w:pPr>
      <w:r w:rsidRPr="000C1CA1">
        <w:rPr>
          <w:rFonts w:ascii="Times New Roman" w:hAnsi="Times New Roman" w:cs="Times New Roman"/>
        </w:rPr>
        <w:t>Accessed 08/2018</w:t>
      </w:r>
    </w:p>
    <w:p w14:paraId="06C78227" w14:textId="77777777" w:rsidR="002C5966" w:rsidRPr="000C1CA1" w:rsidRDefault="002C5966" w:rsidP="002C5966">
      <w:pPr>
        <w:rPr>
          <w:rFonts w:ascii="Times New Roman" w:hAnsi="Times New Roman" w:cs="Times New Roman"/>
          <w:lang w:val="en-GB"/>
        </w:rPr>
      </w:pPr>
    </w:p>
    <w:p w14:paraId="658C0A7A" w14:textId="53ABDE95" w:rsidR="00D522AA" w:rsidRPr="000C2B6B" w:rsidRDefault="002C5966" w:rsidP="00D522AA">
      <w:pPr>
        <w:rPr>
          <w:rFonts w:ascii="Times New Roman" w:hAnsi="Times New Roman" w:cs="Times New Roman"/>
          <w:lang w:val="en-GB"/>
        </w:rPr>
        <w:sectPr w:rsidR="00D522AA" w:rsidRPr="000C2B6B" w:rsidSect="00960AB8">
          <w:pgSz w:w="11900" w:h="16840"/>
          <w:pgMar w:top="1440" w:right="1440" w:bottom="1440" w:left="1440" w:header="720" w:footer="720" w:gutter="0"/>
          <w:cols w:space="720"/>
          <w:docGrid w:linePitch="360"/>
        </w:sectPr>
      </w:pPr>
      <w:r w:rsidRPr="002C32C6">
        <w:rPr>
          <w:rFonts w:ascii="Times New Roman" w:hAnsi="Times New Roman" w:cs="Times New Roman"/>
          <w:b/>
        </w:rPr>
        <w:t>Zung, W.W.K. (1965).</w:t>
      </w:r>
      <w:r w:rsidRPr="000C1CA1">
        <w:rPr>
          <w:rFonts w:ascii="Times New Roman" w:hAnsi="Times New Roman" w:cs="Times New Roman"/>
        </w:rPr>
        <w:t xml:space="preserve"> A self-rating depression scale. </w:t>
      </w:r>
      <w:r w:rsidRPr="000C1CA1">
        <w:rPr>
          <w:rFonts w:ascii="Times New Roman" w:hAnsi="Times New Roman" w:cs="Times New Roman"/>
          <w:i/>
          <w:iCs/>
        </w:rPr>
        <w:t>Archives of General Psychiatry</w:t>
      </w:r>
      <w:r w:rsidRPr="000C1CA1">
        <w:rPr>
          <w:rFonts w:ascii="Times New Roman" w:hAnsi="Times New Roman" w:cs="Times New Roman"/>
        </w:rPr>
        <w:t>, </w:t>
      </w:r>
      <w:r w:rsidRPr="000C1CA1">
        <w:rPr>
          <w:rFonts w:ascii="Times New Roman" w:hAnsi="Times New Roman" w:cs="Times New Roman"/>
          <w:i/>
          <w:iCs/>
        </w:rPr>
        <w:t>12</w:t>
      </w:r>
      <w:r w:rsidRPr="000C1CA1">
        <w:rPr>
          <w:rFonts w:ascii="Times New Roman" w:hAnsi="Times New Roman" w:cs="Times New Roman"/>
        </w:rPr>
        <w:t xml:space="preserve">, </w:t>
      </w:r>
      <w:r w:rsidRPr="002C32C6">
        <w:rPr>
          <w:rFonts w:ascii="Times New Roman" w:hAnsi="Times New Roman" w:cs="Times New Roman"/>
          <w:i/>
        </w:rPr>
        <w:t>63–70.</w:t>
      </w:r>
    </w:p>
    <w:p w14:paraId="0D8D7065" w14:textId="77777777" w:rsidR="00960AB8" w:rsidRDefault="00960AB8"/>
    <w:sectPr w:rsidR="00960AB8" w:rsidSect="001530C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64A07" w14:textId="77777777" w:rsidR="00976786" w:rsidRDefault="00976786" w:rsidP="00CD1EF5">
      <w:r>
        <w:separator/>
      </w:r>
    </w:p>
  </w:endnote>
  <w:endnote w:type="continuationSeparator" w:id="0">
    <w:p w14:paraId="0C679023" w14:textId="77777777" w:rsidR="00976786" w:rsidRDefault="00976786" w:rsidP="00CD1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Body)">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29FC7" w14:textId="77777777" w:rsidR="00976786" w:rsidRDefault="00976786" w:rsidP="00CD1EF5">
      <w:r>
        <w:separator/>
      </w:r>
    </w:p>
  </w:footnote>
  <w:footnote w:type="continuationSeparator" w:id="0">
    <w:p w14:paraId="7BCADCB0" w14:textId="77777777" w:rsidR="00976786" w:rsidRDefault="00976786" w:rsidP="00CD1E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B46AA" w14:textId="28E4AD82" w:rsidR="00B510D4" w:rsidRDefault="00B510D4" w:rsidP="00CD1EF5">
    <w:pPr>
      <w:rPr>
        <w:lang w:val="en-GB"/>
      </w:rPr>
    </w:pPr>
  </w:p>
  <w:p w14:paraId="41D93E57" w14:textId="67E11410" w:rsidR="00B510D4" w:rsidRPr="00CD1EF5" w:rsidRDefault="00B510D4">
    <w:pPr>
      <w:pStyle w:val="Header"/>
      <w:rPr>
        <w:lang w:val="en-GB"/>
      </w:rPr>
    </w:pPr>
    <w:r>
      <w:rPr>
        <w:lang w:val="en-GB"/>
      </w:rPr>
      <w:t>03/09/18</w:t>
    </w:r>
    <w:r>
      <w:rPr>
        <w:lang w:val="en-GB"/>
      </w:rPr>
      <w:tab/>
    </w:r>
    <w:r>
      <w:rPr>
        <w:lang w:val="en-GB"/>
      </w:rPr>
      <w:tab/>
    </w:r>
    <w:r w:rsidRPr="001C05B4">
      <w:rPr>
        <w:lang w:val="en-GB"/>
      </w:rPr>
      <w:t>16139269</w:t>
    </w:r>
  </w:p>
  <w:p w14:paraId="3534D518" w14:textId="77777777" w:rsidR="00B510D4" w:rsidRDefault="00B510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5646B"/>
    <w:multiLevelType w:val="hybridMultilevel"/>
    <w:tmpl w:val="DF62510A"/>
    <w:lvl w:ilvl="0" w:tplc="CF163050">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786946"/>
    <w:multiLevelType w:val="hybridMultilevel"/>
    <w:tmpl w:val="C0201ECE"/>
    <w:lvl w:ilvl="0" w:tplc="CF163050">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of. Jonathan Roiser">
    <w15:presenceInfo w15:providerId="AD" w15:userId="S-1-5-21-4162148797-2564408184-1572032981-1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2AA"/>
    <w:rsid w:val="00016786"/>
    <w:rsid w:val="00042A71"/>
    <w:rsid w:val="00044028"/>
    <w:rsid w:val="00063111"/>
    <w:rsid w:val="00072B30"/>
    <w:rsid w:val="000B131D"/>
    <w:rsid w:val="000B7912"/>
    <w:rsid w:val="000C2B6B"/>
    <w:rsid w:val="000C560F"/>
    <w:rsid w:val="000D19E3"/>
    <w:rsid w:val="000D69D4"/>
    <w:rsid w:val="00122FA8"/>
    <w:rsid w:val="00140386"/>
    <w:rsid w:val="001530C2"/>
    <w:rsid w:val="00171C98"/>
    <w:rsid w:val="00191B21"/>
    <w:rsid w:val="001B7AB5"/>
    <w:rsid w:val="001C3533"/>
    <w:rsid w:val="001F4DFE"/>
    <w:rsid w:val="001F751F"/>
    <w:rsid w:val="00263F59"/>
    <w:rsid w:val="00285977"/>
    <w:rsid w:val="002B261F"/>
    <w:rsid w:val="002C3177"/>
    <w:rsid w:val="002C58C1"/>
    <w:rsid w:val="002C5966"/>
    <w:rsid w:val="00326DFF"/>
    <w:rsid w:val="003544AB"/>
    <w:rsid w:val="0036295C"/>
    <w:rsid w:val="0037724E"/>
    <w:rsid w:val="003B7D5F"/>
    <w:rsid w:val="003C2920"/>
    <w:rsid w:val="003D4118"/>
    <w:rsid w:val="003F7DF1"/>
    <w:rsid w:val="0040342B"/>
    <w:rsid w:val="00405C4B"/>
    <w:rsid w:val="00420710"/>
    <w:rsid w:val="00492C45"/>
    <w:rsid w:val="004A7FA0"/>
    <w:rsid w:val="004B49AA"/>
    <w:rsid w:val="004C5081"/>
    <w:rsid w:val="004C7973"/>
    <w:rsid w:val="004E6CC6"/>
    <w:rsid w:val="00505F83"/>
    <w:rsid w:val="00532797"/>
    <w:rsid w:val="00536411"/>
    <w:rsid w:val="0055447A"/>
    <w:rsid w:val="0057512E"/>
    <w:rsid w:val="005762DC"/>
    <w:rsid w:val="00576D92"/>
    <w:rsid w:val="005B16B5"/>
    <w:rsid w:val="005B6309"/>
    <w:rsid w:val="005B6DDE"/>
    <w:rsid w:val="005E77A5"/>
    <w:rsid w:val="005F0545"/>
    <w:rsid w:val="00600797"/>
    <w:rsid w:val="006060F0"/>
    <w:rsid w:val="0060784F"/>
    <w:rsid w:val="00615ADF"/>
    <w:rsid w:val="00677E3A"/>
    <w:rsid w:val="0068015A"/>
    <w:rsid w:val="00683356"/>
    <w:rsid w:val="006873CD"/>
    <w:rsid w:val="00694C19"/>
    <w:rsid w:val="00697ACB"/>
    <w:rsid w:val="006B1CC2"/>
    <w:rsid w:val="006B1F57"/>
    <w:rsid w:val="006D7846"/>
    <w:rsid w:val="006E532C"/>
    <w:rsid w:val="006E7512"/>
    <w:rsid w:val="007007C4"/>
    <w:rsid w:val="00714E16"/>
    <w:rsid w:val="007344DE"/>
    <w:rsid w:val="007417DE"/>
    <w:rsid w:val="00743236"/>
    <w:rsid w:val="007441A3"/>
    <w:rsid w:val="00755D72"/>
    <w:rsid w:val="007729D2"/>
    <w:rsid w:val="007B51EA"/>
    <w:rsid w:val="007F3898"/>
    <w:rsid w:val="007F7EA1"/>
    <w:rsid w:val="00802532"/>
    <w:rsid w:val="008220CC"/>
    <w:rsid w:val="0083040A"/>
    <w:rsid w:val="00832BF0"/>
    <w:rsid w:val="00834AF6"/>
    <w:rsid w:val="00876D3B"/>
    <w:rsid w:val="00890441"/>
    <w:rsid w:val="008D71D5"/>
    <w:rsid w:val="00916B52"/>
    <w:rsid w:val="00960AB8"/>
    <w:rsid w:val="009651BE"/>
    <w:rsid w:val="00976786"/>
    <w:rsid w:val="009903F6"/>
    <w:rsid w:val="009B2044"/>
    <w:rsid w:val="009B2C59"/>
    <w:rsid w:val="009D0267"/>
    <w:rsid w:val="009D4E35"/>
    <w:rsid w:val="009E31AD"/>
    <w:rsid w:val="009F53AC"/>
    <w:rsid w:val="00A0148D"/>
    <w:rsid w:val="00A01D61"/>
    <w:rsid w:val="00A327F8"/>
    <w:rsid w:val="00AE7272"/>
    <w:rsid w:val="00B15A23"/>
    <w:rsid w:val="00B510D4"/>
    <w:rsid w:val="00B547A7"/>
    <w:rsid w:val="00B73667"/>
    <w:rsid w:val="00BA35C2"/>
    <w:rsid w:val="00BA5EA1"/>
    <w:rsid w:val="00BC2F98"/>
    <w:rsid w:val="00BE4F28"/>
    <w:rsid w:val="00C57647"/>
    <w:rsid w:val="00C91505"/>
    <w:rsid w:val="00CA167A"/>
    <w:rsid w:val="00CC074B"/>
    <w:rsid w:val="00CD1EF5"/>
    <w:rsid w:val="00CD20B1"/>
    <w:rsid w:val="00CE707A"/>
    <w:rsid w:val="00D01B1B"/>
    <w:rsid w:val="00D2554A"/>
    <w:rsid w:val="00D4314D"/>
    <w:rsid w:val="00D522AA"/>
    <w:rsid w:val="00D65697"/>
    <w:rsid w:val="00D66CD5"/>
    <w:rsid w:val="00D721CA"/>
    <w:rsid w:val="00D82A03"/>
    <w:rsid w:val="00D84825"/>
    <w:rsid w:val="00DA350E"/>
    <w:rsid w:val="00DB3490"/>
    <w:rsid w:val="00DF5069"/>
    <w:rsid w:val="00E011A6"/>
    <w:rsid w:val="00E33F55"/>
    <w:rsid w:val="00E40E14"/>
    <w:rsid w:val="00E62EF5"/>
    <w:rsid w:val="00E866EA"/>
    <w:rsid w:val="00EB2809"/>
    <w:rsid w:val="00F07925"/>
    <w:rsid w:val="00F42543"/>
    <w:rsid w:val="00F45139"/>
    <w:rsid w:val="00F54724"/>
    <w:rsid w:val="00F60D40"/>
    <w:rsid w:val="00F64DDB"/>
    <w:rsid w:val="00F65D0A"/>
    <w:rsid w:val="00F65D44"/>
    <w:rsid w:val="00F80AAC"/>
    <w:rsid w:val="00F8435E"/>
    <w:rsid w:val="00F93854"/>
    <w:rsid w:val="00FE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8C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0AB8"/>
    <w:rPr>
      <w:sz w:val="16"/>
      <w:szCs w:val="16"/>
    </w:rPr>
  </w:style>
  <w:style w:type="paragraph" w:styleId="CommentText">
    <w:name w:val="annotation text"/>
    <w:basedOn w:val="Normal"/>
    <w:link w:val="CommentTextChar"/>
    <w:uiPriority w:val="99"/>
    <w:semiHidden/>
    <w:unhideWhenUsed/>
    <w:rsid w:val="00960AB8"/>
    <w:rPr>
      <w:sz w:val="20"/>
      <w:szCs w:val="20"/>
    </w:rPr>
  </w:style>
  <w:style w:type="character" w:customStyle="1" w:styleId="CommentTextChar">
    <w:name w:val="Comment Text Char"/>
    <w:basedOn w:val="DefaultParagraphFont"/>
    <w:link w:val="CommentText"/>
    <w:uiPriority w:val="99"/>
    <w:semiHidden/>
    <w:rsid w:val="00960AB8"/>
    <w:rPr>
      <w:sz w:val="20"/>
      <w:szCs w:val="20"/>
    </w:rPr>
  </w:style>
  <w:style w:type="paragraph" w:styleId="CommentSubject">
    <w:name w:val="annotation subject"/>
    <w:basedOn w:val="CommentText"/>
    <w:next w:val="CommentText"/>
    <w:link w:val="CommentSubjectChar"/>
    <w:uiPriority w:val="99"/>
    <w:semiHidden/>
    <w:unhideWhenUsed/>
    <w:rsid w:val="00960AB8"/>
    <w:rPr>
      <w:b/>
      <w:bCs/>
    </w:rPr>
  </w:style>
  <w:style w:type="character" w:customStyle="1" w:styleId="CommentSubjectChar">
    <w:name w:val="Comment Subject Char"/>
    <w:basedOn w:val="CommentTextChar"/>
    <w:link w:val="CommentSubject"/>
    <w:uiPriority w:val="99"/>
    <w:semiHidden/>
    <w:rsid w:val="00960AB8"/>
    <w:rPr>
      <w:b/>
      <w:bCs/>
      <w:sz w:val="20"/>
      <w:szCs w:val="20"/>
    </w:rPr>
  </w:style>
  <w:style w:type="paragraph" w:styleId="BalloonText">
    <w:name w:val="Balloon Text"/>
    <w:basedOn w:val="Normal"/>
    <w:link w:val="BalloonTextChar"/>
    <w:uiPriority w:val="99"/>
    <w:semiHidden/>
    <w:unhideWhenUsed/>
    <w:rsid w:val="00960A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AB8"/>
    <w:rPr>
      <w:rFonts w:ascii="Segoe UI" w:hAnsi="Segoe UI" w:cs="Segoe UI"/>
      <w:sz w:val="18"/>
      <w:szCs w:val="18"/>
    </w:rPr>
  </w:style>
  <w:style w:type="paragraph" w:styleId="ListParagraph">
    <w:name w:val="List Paragraph"/>
    <w:basedOn w:val="Normal"/>
    <w:uiPriority w:val="34"/>
    <w:qFormat/>
    <w:rsid w:val="00D01B1B"/>
    <w:pPr>
      <w:ind w:left="720"/>
      <w:contextualSpacing/>
    </w:pPr>
  </w:style>
  <w:style w:type="paragraph" w:styleId="NormalWeb">
    <w:name w:val="Normal (Web)"/>
    <w:basedOn w:val="Normal"/>
    <w:uiPriority w:val="99"/>
    <w:semiHidden/>
    <w:unhideWhenUsed/>
    <w:rsid w:val="00CE707A"/>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CE707A"/>
    <w:pPr>
      <w:tabs>
        <w:tab w:val="center" w:pos="4513"/>
        <w:tab w:val="right" w:pos="9026"/>
      </w:tabs>
    </w:pPr>
  </w:style>
  <w:style w:type="character" w:customStyle="1" w:styleId="HeaderChar">
    <w:name w:val="Header Char"/>
    <w:basedOn w:val="DefaultParagraphFont"/>
    <w:link w:val="Header"/>
    <w:uiPriority w:val="99"/>
    <w:rsid w:val="00CE707A"/>
  </w:style>
  <w:style w:type="paragraph" w:styleId="Footer">
    <w:name w:val="footer"/>
    <w:basedOn w:val="Normal"/>
    <w:link w:val="FooterChar"/>
    <w:uiPriority w:val="99"/>
    <w:unhideWhenUsed/>
    <w:rsid w:val="00CD1EF5"/>
    <w:pPr>
      <w:tabs>
        <w:tab w:val="center" w:pos="4513"/>
        <w:tab w:val="right" w:pos="9026"/>
      </w:tabs>
    </w:pPr>
  </w:style>
  <w:style w:type="character" w:customStyle="1" w:styleId="FooterChar">
    <w:name w:val="Footer Char"/>
    <w:basedOn w:val="DefaultParagraphFont"/>
    <w:link w:val="Footer"/>
    <w:uiPriority w:val="99"/>
    <w:rsid w:val="00CD1EF5"/>
  </w:style>
  <w:style w:type="character" w:styleId="Hyperlink">
    <w:name w:val="Hyperlink"/>
    <w:basedOn w:val="DefaultParagraphFont"/>
    <w:uiPriority w:val="99"/>
    <w:unhideWhenUsed/>
    <w:rsid w:val="002C59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451214">
      <w:bodyDiv w:val="1"/>
      <w:marLeft w:val="0"/>
      <w:marRight w:val="0"/>
      <w:marTop w:val="0"/>
      <w:marBottom w:val="0"/>
      <w:divBdr>
        <w:top w:val="none" w:sz="0" w:space="0" w:color="auto"/>
        <w:left w:val="none" w:sz="0" w:space="0" w:color="auto"/>
        <w:bottom w:val="none" w:sz="0" w:space="0" w:color="auto"/>
        <w:right w:val="none" w:sz="0" w:space="0" w:color="auto"/>
      </w:divBdr>
    </w:div>
    <w:div w:id="484705093">
      <w:bodyDiv w:val="1"/>
      <w:marLeft w:val="0"/>
      <w:marRight w:val="0"/>
      <w:marTop w:val="0"/>
      <w:marBottom w:val="0"/>
      <w:divBdr>
        <w:top w:val="none" w:sz="0" w:space="0" w:color="auto"/>
        <w:left w:val="none" w:sz="0" w:space="0" w:color="auto"/>
        <w:bottom w:val="none" w:sz="0" w:space="0" w:color="auto"/>
        <w:right w:val="none" w:sz="0" w:space="0" w:color="auto"/>
      </w:divBdr>
    </w:div>
    <w:div w:id="575869053">
      <w:bodyDiv w:val="1"/>
      <w:marLeft w:val="0"/>
      <w:marRight w:val="0"/>
      <w:marTop w:val="0"/>
      <w:marBottom w:val="0"/>
      <w:divBdr>
        <w:top w:val="none" w:sz="0" w:space="0" w:color="auto"/>
        <w:left w:val="none" w:sz="0" w:space="0" w:color="auto"/>
        <w:bottom w:val="none" w:sz="0" w:space="0" w:color="auto"/>
        <w:right w:val="none" w:sz="0" w:space="0" w:color="auto"/>
      </w:divBdr>
    </w:div>
    <w:div w:id="1110390521">
      <w:bodyDiv w:val="1"/>
      <w:marLeft w:val="0"/>
      <w:marRight w:val="0"/>
      <w:marTop w:val="0"/>
      <w:marBottom w:val="0"/>
      <w:divBdr>
        <w:top w:val="none" w:sz="0" w:space="0" w:color="auto"/>
        <w:left w:val="none" w:sz="0" w:space="0" w:color="auto"/>
        <w:bottom w:val="none" w:sz="0" w:space="0" w:color="auto"/>
        <w:right w:val="none" w:sz="0" w:space="0" w:color="auto"/>
      </w:divBdr>
    </w:div>
    <w:div w:id="1817256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eader" Target="header1.xml"/><Relationship Id="rId26" Type="http://schemas.openxmlformats.org/officeDocument/2006/relationships/hyperlink" Target="https://www.newscientist.com/article/2176436-bots-on-amazons-mechanical-turk-are-ruining-psychology-studies/" TargetMode="External"/><Relationship Id="rId27" Type="http://schemas.openxmlformats.org/officeDocument/2006/relationships/hyperlink" Target="https://files.eric.ed.gov/fulltext/ED167619.pdf" TargetMode="Externa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9AF37C-4725-824F-8463-E86DBABD28A5}" type="doc">
      <dgm:prSet loTypeId="urn:microsoft.com/office/officeart/2008/layout/HalfCircleOrganizationChart" loCatId="" qsTypeId="urn:microsoft.com/office/officeart/2005/8/quickstyle/simple2" qsCatId="simple" csTypeId="urn:microsoft.com/office/officeart/2005/8/colors/accent1_2" csCatId="accent1" phldr="1"/>
      <dgm:spPr/>
      <dgm:t>
        <a:bodyPr/>
        <a:lstStyle/>
        <a:p>
          <a:endParaRPr lang="en-US"/>
        </a:p>
      </dgm:t>
    </dgm:pt>
    <dgm:pt modelId="{091D2166-E184-FE4C-989B-75BBF173DFDF}">
      <dgm:prSet phldrT="[Text]" custT="1"/>
      <dgm:spPr/>
      <dgm:t>
        <a:bodyPr/>
        <a:lstStyle/>
        <a:p>
          <a:pPr algn="ctr"/>
          <a:r>
            <a:rPr lang="en-US" sz="1000"/>
            <a:t>n=448 </a:t>
          </a:r>
          <a:endParaRPr lang="en-US" sz="1000" baseline="0"/>
        </a:p>
        <a:p>
          <a:pPr algn="ctr"/>
          <a:r>
            <a:rPr lang="en-US" sz="1000"/>
            <a:t>Completed quesstionaires</a:t>
          </a:r>
        </a:p>
      </dgm:t>
    </dgm:pt>
    <dgm:pt modelId="{39AAC8FB-39AD-F24F-96AC-295717B7B8D6}" type="parTrans" cxnId="{8574412F-30E8-6742-BC0E-94E602F920CC}">
      <dgm:prSet/>
      <dgm:spPr/>
      <dgm:t>
        <a:bodyPr/>
        <a:lstStyle/>
        <a:p>
          <a:pPr algn="just"/>
          <a:endParaRPr lang="en-US"/>
        </a:p>
      </dgm:t>
    </dgm:pt>
    <dgm:pt modelId="{F5E9C5AF-7133-684F-8927-EE2F60FCF7B0}" type="sibTrans" cxnId="{8574412F-30E8-6742-BC0E-94E602F920CC}">
      <dgm:prSet/>
      <dgm:spPr/>
      <dgm:t>
        <a:bodyPr/>
        <a:lstStyle/>
        <a:p>
          <a:pPr algn="just"/>
          <a:endParaRPr lang="en-US"/>
        </a:p>
      </dgm:t>
    </dgm:pt>
    <dgm:pt modelId="{E96435E3-2F7E-C94F-97E0-C2CF9C61592D}">
      <dgm:prSet custT="1"/>
      <dgm:spPr/>
      <dgm:t>
        <a:bodyPr/>
        <a:lstStyle/>
        <a:p>
          <a:pPr algn="ctr"/>
          <a:r>
            <a:rPr lang="en-US" sz="1000" baseline="0"/>
            <a:t>375</a:t>
          </a:r>
        </a:p>
        <a:p>
          <a:pPr algn="ctr"/>
          <a:r>
            <a:rPr lang="en-US" sz="1000" baseline="0"/>
            <a:t> Completed game stage one</a:t>
          </a:r>
        </a:p>
      </dgm:t>
    </dgm:pt>
    <dgm:pt modelId="{038BBC93-D2DE-8E48-AA24-7A716B3DAA97}" type="parTrans" cxnId="{D2CFCA9F-BF46-B44A-8E00-511506511A96}">
      <dgm:prSet/>
      <dgm:spPr/>
      <dgm:t>
        <a:bodyPr/>
        <a:lstStyle/>
        <a:p>
          <a:pPr algn="ctr"/>
          <a:endParaRPr lang="en-US" sz="1000"/>
        </a:p>
      </dgm:t>
    </dgm:pt>
    <dgm:pt modelId="{59E3E52E-85E7-8341-8247-1138374091DE}" type="sibTrans" cxnId="{D2CFCA9F-BF46-B44A-8E00-511506511A96}">
      <dgm:prSet/>
      <dgm:spPr/>
      <dgm:t>
        <a:bodyPr/>
        <a:lstStyle/>
        <a:p>
          <a:pPr algn="just"/>
          <a:endParaRPr lang="en-US"/>
        </a:p>
      </dgm:t>
    </dgm:pt>
    <dgm:pt modelId="{EFE9B979-84E4-1A46-BE9A-770DD0CBD478}">
      <dgm:prSet custT="1"/>
      <dgm:spPr/>
      <dgm:t>
        <a:bodyPr/>
        <a:lstStyle/>
        <a:p>
          <a:pPr algn="ctr"/>
          <a:r>
            <a:rPr lang="en-US" sz="1000"/>
            <a:t>42</a:t>
          </a:r>
        </a:p>
      </dgm:t>
    </dgm:pt>
    <dgm:pt modelId="{A3E7DE95-501E-FB40-8C26-DE9C00A81B18}" type="parTrans" cxnId="{B8C11735-2AAF-9F40-936D-0BFFC2B7B80B}">
      <dgm:prSet/>
      <dgm:spPr/>
      <dgm:t>
        <a:bodyPr/>
        <a:lstStyle/>
        <a:p>
          <a:pPr algn="ctr"/>
          <a:endParaRPr lang="en-US" sz="1000"/>
        </a:p>
      </dgm:t>
    </dgm:pt>
    <dgm:pt modelId="{4D706A11-5C11-9C41-B12A-EF684B39DEB1}" type="sibTrans" cxnId="{B8C11735-2AAF-9F40-936D-0BFFC2B7B80B}">
      <dgm:prSet/>
      <dgm:spPr/>
      <dgm:t>
        <a:bodyPr/>
        <a:lstStyle/>
        <a:p>
          <a:pPr algn="just"/>
          <a:endParaRPr lang="en-US"/>
        </a:p>
      </dgm:t>
    </dgm:pt>
    <dgm:pt modelId="{84FCC453-5EEB-AF42-8400-43C23A304BC7}">
      <dgm:prSet custT="1"/>
      <dgm:spPr/>
      <dgm:t>
        <a:bodyPr/>
        <a:lstStyle/>
        <a:p>
          <a:pPr algn="ctr"/>
          <a:r>
            <a:rPr lang="en-US" sz="1000"/>
            <a:t>33 l</a:t>
          </a:r>
        </a:p>
        <a:p>
          <a:pPr algn="ctr"/>
          <a:r>
            <a:rPr lang="en-US" sz="1000"/>
            <a:t>stage 2</a:t>
          </a:r>
        </a:p>
      </dgm:t>
    </dgm:pt>
    <dgm:pt modelId="{CBF2F67C-9BE6-4D48-94EE-6725F38F54CC}" type="parTrans" cxnId="{35112BAD-A2F3-6F48-BB7C-8A04326DD560}">
      <dgm:prSet/>
      <dgm:spPr/>
      <dgm:t>
        <a:bodyPr/>
        <a:lstStyle/>
        <a:p>
          <a:pPr algn="ctr"/>
          <a:endParaRPr lang="en-US" sz="1000"/>
        </a:p>
      </dgm:t>
    </dgm:pt>
    <dgm:pt modelId="{4CFF0A6D-648D-1A4A-880F-81FE2C6A7D65}" type="sibTrans" cxnId="{35112BAD-A2F3-6F48-BB7C-8A04326DD560}">
      <dgm:prSet/>
      <dgm:spPr/>
      <dgm:t>
        <a:bodyPr/>
        <a:lstStyle/>
        <a:p>
          <a:pPr algn="just"/>
          <a:endParaRPr lang="en-US"/>
        </a:p>
      </dgm:t>
    </dgm:pt>
    <dgm:pt modelId="{BF92E247-B032-6048-8832-D8DC2D63EB6F}">
      <dgm:prSet custT="1"/>
      <dgm:spPr/>
      <dgm:t>
        <a:bodyPr/>
        <a:lstStyle/>
        <a:p>
          <a:pPr algn="ctr"/>
          <a:r>
            <a:rPr lang="en-US" sz="1000"/>
            <a:t>27</a:t>
          </a:r>
        </a:p>
      </dgm:t>
    </dgm:pt>
    <dgm:pt modelId="{7E3B0A6E-6E1A-6840-BBC5-5D1AEC85CCAC}" type="parTrans" cxnId="{39FDB3BB-A038-D448-A7F8-1BDD44E2879F}">
      <dgm:prSet/>
      <dgm:spPr/>
      <dgm:t>
        <a:bodyPr/>
        <a:lstStyle/>
        <a:p>
          <a:pPr algn="ctr"/>
          <a:endParaRPr lang="en-US" sz="1000"/>
        </a:p>
      </dgm:t>
    </dgm:pt>
    <dgm:pt modelId="{9F238F69-C818-3A44-8737-CEF7E81AF0B9}" type="sibTrans" cxnId="{39FDB3BB-A038-D448-A7F8-1BDD44E2879F}">
      <dgm:prSet/>
      <dgm:spPr/>
      <dgm:t>
        <a:bodyPr/>
        <a:lstStyle/>
        <a:p>
          <a:pPr algn="just"/>
          <a:endParaRPr lang="en-US"/>
        </a:p>
      </dgm:t>
    </dgm:pt>
    <dgm:pt modelId="{5753EE95-8FFA-F242-AE01-40E56CA40B19}">
      <dgm:prSet custT="1"/>
      <dgm:spPr/>
      <dgm:t>
        <a:bodyPr/>
        <a:lstStyle/>
        <a:p>
          <a:pPr algn="ctr"/>
          <a:r>
            <a:rPr lang="en-US" sz="1000"/>
            <a:t>306</a:t>
          </a:r>
        </a:p>
        <a:p>
          <a:pPr algn="ctr"/>
          <a:r>
            <a:rPr lang="en-US" sz="1000"/>
            <a:t> stage 3</a:t>
          </a:r>
        </a:p>
      </dgm:t>
    </dgm:pt>
    <dgm:pt modelId="{151F1BAF-2F44-2644-88DE-7315FD883879}" type="parTrans" cxnId="{D251D398-D909-1F44-A6B7-186BC9058FE2}">
      <dgm:prSet/>
      <dgm:spPr/>
      <dgm:t>
        <a:bodyPr/>
        <a:lstStyle/>
        <a:p>
          <a:pPr algn="ctr"/>
          <a:endParaRPr lang="en-US" sz="1000"/>
        </a:p>
      </dgm:t>
    </dgm:pt>
    <dgm:pt modelId="{04FF4172-AA85-6243-B508-E11240B5BD90}" type="sibTrans" cxnId="{D251D398-D909-1F44-A6B7-186BC9058FE2}">
      <dgm:prSet/>
      <dgm:spPr/>
      <dgm:t>
        <a:bodyPr/>
        <a:lstStyle/>
        <a:p>
          <a:pPr algn="just"/>
          <a:endParaRPr lang="en-US"/>
        </a:p>
      </dgm:t>
    </dgm:pt>
    <dgm:pt modelId="{D41ABAC4-9C2E-184F-95D2-8541BEA7B204}">
      <dgm:prSet custT="1"/>
      <dgm:spPr/>
      <dgm:t>
        <a:bodyPr/>
        <a:lstStyle/>
        <a:p>
          <a:pPr algn="ctr"/>
          <a:r>
            <a:rPr lang="en-US" sz="1000"/>
            <a:t>9</a:t>
          </a:r>
        </a:p>
      </dgm:t>
    </dgm:pt>
    <dgm:pt modelId="{7E9585EC-D1F7-0548-900B-62D7D77DE4D9}" type="parTrans" cxnId="{DA041A9E-7D9C-4D41-857A-E5B5D4033127}">
      <dgm:prSet/>
      <dgm:spPr/>
      <dgm:t>
        <a:bodyPr/>
        <a:lstStyle/>
        <a:p>
          <a:pPr algn="ctr"/>
          <a:endParaRPr lang="en-US" sz="1000"/>
        </a:p>
      </dgm:t>
    </dgm:pt>
    <dgm:pt modelId="{46FF7B80-CBEF-7445-B318-55303BF8873F}" type="sibTrans" cxnId="{DA041A9E-7D9C-4D41-857A-E5B5D4033127}">
      <dgm:prSet/>
      <dgm:spPr/>
      <dgm:t>
        <a:bodyPr/>
        <a:lstStyle/>
        <a:p>
          <a:pPr algn="just"/>
          <a:endParaRPr lang="en-US"/>
        </a:p>
      </dgm:t>
    </dgm:pt>
    <dgm:pt modelId="{8199EC6C-B2C7-0D42-B248-3CF28E1CB08C}">
      <dgm:prSet custT="1"/>
      <dgm:spPr/>
      <dgm:t>
        <a:bodyPr/>
        <a:lstStyle/>
        <a:p>
          <a:pPr algn="ctr"/>
          <a:r>
            <a:rPr lang="en-US" sz="1000"/>
            <a:t>297 </a:t>
          </a:r>
        </a:p>
        <a:p>
          <a:pPr algn="ctr"/>
          <a:r>
            <a:rPr lang="en-US" sz="1000"/>
            <a:t>stage 4</a:t>
          </a:r>
        </a:p>
      </dgm:t>
    </dgm:pt>
    <dgm:pt modelId="{421A9B5B-E1BE-8E48-B2F1-787DA2294F72}" type="parTrans" cxnId="{11B5C9F5-CA1A-9941-BFA5-899D78D590EB}">
      <dgm:prSet/>
      <dgm:spPr/>
      <dgm:t>
        <a:bodyPr/>
        <a:lstStyle/>
        <a:p>
          <a:pPr algn="ctr"/>
          <a:endParaRPr lang="en-US" sz="1000"/>
        </a:p>
      </dgm:t>
    </dgm:pt>
    <dgm:pt modelId="{34498E91-EAED-0E4F-91D9-FFFFC3AF5AD5}" type="sibTrans" cxnId="{11B5C9F5-CA1A-9941-BFA5-899D78D590EB}">
      <dgm:prSet/>
      <dgm:spPr/>
      <dgm:t>
        <a:bodyPr/>
        <a:lstStyle/>
        <a:p>
          <a:pPr algn="just"/>
          <a:endParaRPr lang="en-US"/>
        </a:p>
      </dgm:t>
    </dgm:pt>
    <dgm:pt modelId="{08B4C8F8-F939-3947-A424-39DA2B90FFC8}">
      <dgm:prSet custT="1"/>
      <dgm:spPr/>
      <dgm:t>
        <a:bodyPr/>
        <a:lstStyle/>
        <a:p>
          <a:pPr algn="ctr"/>
          <a:r>
            <a:rPr lang="en-US" sz="1000"/>
            <a:t>3</a:t>
          </a:r>
        </a:p>
      </dgm:t>
    </dgm:pt>
    <dgm:pt modelId="{713020AC-A913-E44C-8671-A971734C89A4}" type="parTrans" cxnId="{BDDEC361-6232-C046-958E-0448D2AC3085}">
      <dgm:prSet/>
      <dgm:spPr/>
      <dgm:t>
        <a:bodyPr/>
        <a:lstStyle/>
        <a:p>
          <a:pPr algn="ctr"/>
          <a:endParaRPr lang="en-US" sz="1000"/>
        </a:p>
      </dgm:t>
    </dgm:pt>
    <dgm:pt modelId="{91531AD3-AEAE-D64E-9EB1-1131DFB72BC3}" type="sibTrans" cxnId="{BDDEC361-6232-C046-958E-0448D2AC3085}">
      <dgm:prSet/>
      <dgm:spPr/>
      <dgm:t>
        <a:bodyPr/>
        <a:lstStyle/>
        <a:p>
          <a:pPr algn="just"/>
          <a:endParaRPr lang="en-US"/>
        </a:p>
      </dgm:t>
    </dgm:pt>
    <dgm:pt modelId="{D21865E7-ED83-514D-A51D-DF4477639715}">
      <dgm:prSet custT="1"/>
      <dgm:spPr/>
      <dgm:t>
        <a:bodyPr/>
        <a:lstStyle/>
        <a:p>
          <a:pPr algn="ctr"/>
          <a:r>
            <a:rPr lang="en-US" sz="1000"/>
            <a:t>294</a:t>
          </a:r>
        </a:p>
        <a:p>
          <a:pPr algn="ctr"/>
          <a:r>
            <a:rPr lang="en-US" sz="1000"/>
            <a:t> stage 5</a:t>
          </a:r>
        </a:p>
      </dgm:t>
    </dgm:pt>
    <dgm:pt modelId="{87FF4DB6-46C7-E544-996F-C07EFA2D087E}" type="parTrans" cxnId="{B9116CED-1554-374B-BEB0-BB7C855D18D3}">
      <dgm:prSet/>
      <dgm:spPr/>
      <dgm:t>
        <a:bodyPr/>
        <a:lstStyle/>
        <a:p>
          <a:pPr algn="ctr"/>
          <a:endParaRPr lang="en-US" sz="1000"/>
        </a:p>
      </dgm:t>
    </dgm:pt>
    <dgm:pt modelId="{9C5BE325-9AB4-D748-8787-96BF84D38573}" type="sibTrans" cxnId="{B9116CED-1554-374B-BEB0-BB7C855D18D3}">
      <dgm:prSet/>
      <dgm:spPr/>
      <dgm:t>
        <a:bodyPr/>
        <a:lstStyle/>
        <a:p>
          <a:pPr algn="just"/>
          <a:endParaRPr lang="en-US"/>
        </a:p>
      </dgm:t>
    </dgm:pt>
    <dgm:pt modelId="{B69CBB7C-5F77-6E43-B042-835B9F11E59C}">
      <dgm:prSet custT="1"/>
      <dgm:spPr/>
      <dgm:t>
        <a:bodyPr/>
        <a:lstStyle/>
        <a:p>
          <a:pPr algn="ctr"/>
          <a:r>
            <a:rPr lang="en-US" sz="1000"/>
            <a:t>5</a:t>
          </a:r>
        </a:p>
      </dgm:t>
    </dgm:pt>
    <dgm:pt modelId="{D9231709-C625-2B45-B451-C61200E9086D}" type="parTrans" cxnId="{66489148-85B7-FF40-9C7D-A838C7CC6AC4}">
      <dgm:prSet/>
      <dgm:spPr/>
      <dgm:t>
        <a:bodyPr/>
        <a:lstStyle/>
        <a:p>
          <a:pPr algn="ctr"/>
          <a:endParaRPr lang="en-US" sz="1000"/>
        </a:p>
      </dgm:t>
    </dgm:pt>
    <dgm:pt modelId="{7DFF369A-138A-C848-9530-0BE11498645B}" type="sibTrans" cxnId="{66489148-85B7-FF40-9C7D-A838C7CC6AC4}">
      <dgm:prSet/>
      <dgm:spPr/>
      <dgm:t>
        <a:bodyPr/>
        <a:lstStyle/>
        <a:p>
          <a:pPr algn="just"/>
          <a:endParaRPr lang="en-US"/>
        </a:p>
      </dgm:t>
    </dgm:pt>
    <dgm:pt modelId="{03953B76-3DB1-DB4D-86D6-0AAF468F29C2}">
      <dgm:prSet custT="1"/>
      <dgm:spPr/>
      <dgm:t>
        <a:bodyPr/>
        <a:lstStyle/>
        <a:p>
          <a:pPr algn="ctr"/>
          <a:r>
            <a:rPr lang="en-US" sz="1000"/>
            <a:t>289 </a:t>
          </a:r>
        </a:p>
        <a:p>
          <a:pPr algn="ctr"/>
          <a:r>
            <a:rPr lang="en-US" sz="1000"/>
            <a:t>stage 6</a:t>
          </a:r>
        </a:p>
      </dgm:t>
    </dgm:pt>
    <dgm:pt modelId="{26039F95-2511-D243-94EA-2D1B5964D051}" type="parTrans" cxnId="{92422231-7C9B-194C-BBAB-B7CF1D481BE0}">
      <dgm:prSet/>
      <dgm:spPr/>
      <dgm:t>
        <a:bodyPr/>
        <a:lstStyle/>
        <a:p>
          <a:pPr algn="ctr"/>
          <a:endParaRPr lang="en-US" sz="1000"/>
        </a:p>
      </dgm:t>
    </dgm:pt>
    <dgm:pt modelId="{29234315-706E-EC4A-98B8-F564EE1305CB}" type="sibTrans" cxnId="{92422231-7C9B-194C-BBAB-B7CF1D481BE0}">
      <dgm:prSet/>
      <dgm:spPr/>
      <dgm:t>
        <a:bodyPr/>
        <a:lstStyle/>
        <a:p>
          <a:pPr algn="just"/>
          <a:endParaRPr lang="en-US"/>
        </a:p>
      </dgm:t>
    </dgm:pt>
    <dgm:pt modelId="{A2F7B039-6F24-784F-B6E3-10C7DA0E4C77}">
      <dgm:prSet custT="1"/>
      <dgm:spPr/>
      <dgm:t>
        <a:bodyPr/>
        <a:lstStyle/>
        <a:p>
          <a:pPr algn="ctr"/>
          <a:r>
            <a:rPr lang="en-US" sz="1000"/>
            <a:t>1</a:t>
          </a:r>
        </a:p>
      </dgm:t>
    </dgm:pt>
    <dgm:pt modelId="{25C769C4-EE2A-044F-9A42-47B12A5E84E1}" type="parTrans" cxnId="{6FE14B4F-FF84-F240-878A-2388D22A326D}">
      <dgm:prSet/>
      <dgm:spPr/>
      <dgm:t>
        <a:bodyPr/>
        <a:lstStyle/>
        <a:p>
          <a:pPr algn="ctr"/>
          <a:endParaRPr lang="en-US" sz="1000"/>
        </a:p>
      </dgm:t>
    </dgm:pt>
    <dgm:pt modelId="{CC771510-85CA-A544-A9C1-27839B223D30}" type="sibTrans" cxnId="{6FE14B4F-FF84-F240-878A-2388D22A326D}">
      <dgm:prSet/>
      <dgm:spPr/>
      <dgm:t>
        <a:bodyPr/>
        <a:lstStyle/>
        <a:p>
          <a:pPr algn="just"/>
          <a:endParaRPr lang="en-US"/>
        </a:p>
      </dgm:t>
    </dgm:pt>
    <dgm:pt modelId="{147C7763-168C-7340-AA15-D2E89A49882C}">
      <dgm:prSet custT="1"/>
      <dgm:spPr/>
      <dgm:t>
        <a:bodyPr/>
        <a:lstStyle/>
        <a:p>
          <a:pPr algn="ctr"/>
          <a:r>
            <a:rPr lang="en-US" sz="1000"/>
            <a:t>288 </a:t>
          </a:r>
          <a:r>
            <a:rPr lang="en-US" sz="1000" baseline="0"/>
            <a:t> </a:t>
          </a:r>
        </a:p>
        <a:p>
          <a:pPr algn="ctr"/>
          <a:r>
            <a:rPr lang="en-US" sz="1000" baseline="0"/>
            <a:t> stage</a:t>
          </a:r>
          <a:r>
            <a:rPr lang="en-US" sz="1000"/>
            <a:t> 7</a:t>
          </a:r>
        </a:p>
      </dgm:t>
    </dgm:pt>
    <dgm:pt modelId="{BE33C6C5-8F61-104C-9610-AB509F5E1FB6}" type="parTrans" cxnId="{C9B10760-B3E9-6049-A1AA-9D684AC93625}">
      <dgm:prSet/>
      <dgm:spPr/>
      <dgm:t>
        <a:bodyPr/>
        <a:lstStyle/>
        <a:p>
          <a:pPr algn="ctr"/>
          <a:endParaRPr lang="en-US" sz="1000"/>
        </a:p>
      </dgm:t>
    </dgm:pt>
    <dgm:pt modelId="{CA0F16A8-958A-A746-B2D9-AA49CA8100E0}" type="sibTrans" cxnId="{C9B10760-B3E9-6049-A1AA-9D684AC93625}">
      <dgm:prSet/>
      <dgm:spPr/>
      <dgm:t>
        <a:bodyPr/>
        <a:lstStyle/>
        <a:p>
          <a:pPr algn="just"/>
          <a:endParaRPr lang="en-US"/>
        </a:p>
      </dgm:t>
    </dgm:pt>
    <dgm:pt modelId="{3AA4E84D-848B-E640-AA4B-A7867F53659B}">
      <dgm:prSet custT="1"/>
      <dgm:spPr/>
      <dgm:t>
        <a:bodyPr/>
        <a:lstStyle/>
        <a:p>
          <a:pPr algn="ctr"/>
          <a:r>
            <a:rPr lang="en-US" sz="1000"/>
            <a:t>0</a:t>
          </a:r>
        </a:p>
      </dgm:t>
    </dgm:pt>
    <dgm:pt modelId="{471801DD-BA60-FE42-84CD-4852831CC91A}" type="parTrans" cxnId="{D8023AFF-3FDB-8C4B-A20B-E74DE79F55A5}">
      <dgm:prSet/>
      <dgm:spPr/>
      <dgm:t>
        <a:bodyPr/>
        <a:lstStyle/>
        <a:p>
          <a:pPr algn="ctr"/>
          <a:endParaRPr lang="en-US" sz="1000"/>
        </a:p>
      </dgm:t>
    </dgm:pt>
    <dgm:pt modelId="{530E32A9-5A38-5E40-846B-B82F77C3ECD5}" type="sibTrans" cxnId="{D8023AFF-3FDB-8C4B-A20B-E74DE79F55A5}">
      <dgm:prSet/>
      <dgm:spPr/>
      <dgm:t>
        <a:bodyPr/>
        <a:lstStyle/>
        <a:p>
          <a:pPr algn="just"/>
          <a:endParaRPr lang="en-US"/>
        </a:p>
      </dgm:t>
    </dgm:pt>
    <dgm:pt modelId="{B534AA22-0184-BF41-A0D8-56D960377BF7}">
      <dgm:prSet custT="1"/>
      <dgm:spPr/>
      <dgm:t>
        <a:bodyPr/>
        <a:lstStyle/>
        <a:p>
          <a:pPr algn="ctr"/>
          <a:r>
            <a:rPr lang="en-US" sz="1000"/>
            <a:t>288 </a:t>
          </a:r>
        </a:p>
        <a:p>
          <a:pPr algn="ctr"/>
          <a:r>
            <a:rPr lang="en-US" sz="1000" baseline="0"/>
            <a:t>stage 8</a:t>
          </a:r>
          <a:endParaRPr lang="en-US" sz="1000"/>
        </a:p>
      </dgm:t>
    </dgm:pt>
    <dgm:pt modelId="{2EB9B802-BC47-5345-B17F-3548929C55E2}" type="parTrans" cxnId="{CFDFE29E-31C1-D547-8C9C-114FDD0DD687}">
      <dgm:prSet/>
      <dgm:spPr/>
      <dgm:t>
        <a:bodyPr/>
        <a:lstStyle/>
        <a:p>
          <a:pPr algn="ctr"/>
          <a:endParaRPr lang="en-US" sz="1000"/>
        </a:p>
      </dgm:t>
    </dgm:pt>
    <dgm:pt modelId="{B832D381-FB9A-0340-8B49-D1CB3D5B2D12}" type="sibTrans" cxnId="{CFDFE29E-31C1-D547-8C9C-114FDD0DD687}">
      <dgm:prSet/>
      <dgm:spPr/>
      <dgm:t>
        <a:bodyPr/>
        <a:lstStyle/>
        <a:p>
          <a:pPr algn="just"/>
          <a:endParaRPr lang="en-US"/>
        </a:p>
      </dgm:t>
    </dgm:pt>
    <dgm:pt modelId="{54DA9726-2B46-2741-B568-F4AE37F0DE49}">
      <dgm:prSet custT="1"/>
      <dgm:spPr/>
      <dgm:t>
        <a:bodyPr/>
        <a:lstStyle/>
        <a:p>
          <a:pPr algn="ctr"/>
          <a:r>
            <a:rPr lang="en-US" sz="1000"/>
            <a:t>9 </a:t>
          </a:r>
        </a:p>
        <a:p>
          <a:pPr algn="ctr"/>
          <a:r>
            <a:rPr lang="en-US" sz="1000"/>
            <a:t>refreshed screen</a:t>
          </a:r>
        </a:p>
      </dgm:t>
    </dgm:pt>
    <dgm:pt modelId="{D1F0CB00-70BD-ED4D-9F73-3C18977E078F}" type="parTrans" cxnId="{34E4556C-B69A-1F42-A3DE-F56FE53BE0FE}">
      <dgm:prSet/>
      <dgm:spPr/>
      <dgm:t>
        <a:bodyPr/>
        <a:lstStyle/>
        <a:p>
          <a:pPr algn="ctr"/>
          <a:endParaRPr lang="en-US" sz="1000"/>
        </a:p>
      </dgm:t>
    </dgm:pt>
    <dgm:pt modelId="{F55AA615-26BD-A640-A3D8-DD2B9372740A}" type="sibTrans" cxnId="{34E4556C-B69A-1F42-A3DE-F56FE53BE0FE}">
      <dgm:prSet/>
      <dgm:spPr/>
      <dgm:t>
        <a:bodyPr/>
        <a:lstStyle/>
        <a:p>
          <a:pPr algn="just"/>
          <a:endParaRPr lang="en-US"/>
        </a:p>
      </dgm:t>
    </dgm:pt>
    <dgm:pt modelId="{1BE1BE9D-0711-9942-870E-974FFC1EE17D}">
      <dgm:prSet custT="1"/>
      <dgm:spPr/>
      <dgm:t>
        <a:bodyPr/>
        <a:lstStyle/>
        <a:p>
          <a:pPr algn="ctr"/>
          <a:r>
            <a:rPr lang="en-US" sz="1000"/>
            <a:t>7  </a:t>
          </a:r>
        </a:p>
        <a:p>
          <a:pPr algn="ctr"/>
          <a:r>
            <a:rPr lang="en-US" sz="1000"/>
            <a:t>&gt; 1,000</a:t>
          </a:r>
          <a:r>
            <a:rPr lang="en-US" sz="1000" baseline="0"/>
            <a:t> trials (no learning)</a:t>
          </a:r>
          <a:endParaRPr lang="en-US" sz="1000"/>
        </a:p>
      </dgm:t>
    </dgm:pt>
    <dgm:pt modelId="{36940F40-DB7F-E244-8A78-677086DC611E}" type="parTrans" cxnId="{0F9F89D0-31A9-A34D-A979-E333F5336735}">
      <dgm:prSet/>
      <dgm:spPr/>
      <dgm:t>
        <a:bodyPr/>
        <a:lstStyle/>
        <a:p>
          <a:pPr algn="ctr"/>
          <a:endParaRPr lang="en-US" sz="1000"/>
        </a:p>
      </dgm:t>
    </dgm:pt>
    <dgm:pt modelId="{6ED3136D-9FD9-014F-812B-53C6EB153AC2}" type="sibTrans" cxnId="{0F9F89D0-31A9-A34D-A979-E333F5336735}">
      <dgm:prSet/>
      <dgm:spPr/>
      <dgm:t>
        <a:bodyPr/>
        <a:lstStyle/>
        <a:p>
          <a:pPr algn="just"/>
          <a:endParaRPr lang="en-US"/>
        </a:p>
      </dgm:t>
    </dgm:pt>
    <dgm:pt modelId="{999939A3-5951-194E-9D41-5B5362098CAC}">
      <dgm:prSet custT="1"/>
      <dgm:spPr/>
      <dgm:t>
        <a:bodyPr/>
        <a:lstStyle/>
        <a:p>
          <a:pPr algn="ctr"/>
          <a:r>
            <a:rPr lang="en-US" sz="1000"/>
            <a:t>272</a:t>
          </a:r>
        </a:p>
        <a:p>
          <a:pPr algn="ctr"/>
          <a:r>
            <a:rPr lang="en-US" sz="1000"/>
            <a:t> final sample</a:t>
          </a:r>
        </a:p>
      </dgm:t>
    </dgm:pt>
    <dgm:pt modelId="{BBBB6AD6-A353-A64F-8A27-9ACB41129D9B}" type="parTrans" cxnId="{8B4B4719-5FDA-D745-93D8-6D066ECA9F03}">
      <dgm:prSet/>
      <dgm:spPr/>
      <dgm:t>
        <a:bodyPr/>
        <a:lstStyle/>
        <a:p>
          <a:pPr algn="ctr"/>
          <a:endParaRPr lang="en-US" sz="1000"/>
        </a:p>
      </dgm:t>
    </dgm:pt>
    <dgm:pt modelId="{A5D95DEF-EDF5-CB44-B727-74DC8BBF14E6}" type="sibTrans" cxnId="{8B4B4719-5FDA-D745-93D8-6D066ECA9F03}">
      <dgm:prSet/>
      <dgm:spPr/>
      <dgm:t>
        <a:bodyPr/>
        <a:lstStyle/>
        <a:p>
          <a:pPr algn="just"/>
          <a:endParaRPr lang="en-US"/>
        </a:p>
      </dgm:t>
    </dgm:pt>
    <dgm:pt modelId="{DF449814-7DCA-4241-BADE-63B61DDE6010}">
      <dgm:prSet custT="1"/>
      <dgm:spPr/>
      <dgm:t>
        <a:bodyPr/>
        <a:lstStyle/>
        <a:p>
          <a:pPr algn="ctr"/>
          <a:r>
            <a:rPr lang="en-US" sz="1000"/>
            <a:t>73</a:t>
          </a:r>
        </a:p>
        <a:p>
          <a:pPr algn="ctr"/>
          <a:r>
            <a:rPr lang="en-US" sz="1000"/>
            <a:t>Did not complete game stage one</a:t>
          </a:r>
        </a:p>
      </dgm:t>
    </dgm:pt>
    <dgm:pt modelId="{494F60CA-CD8A-B642-B85F-1D505461E7E0}" type="sibTrans" cxnId="{978C5AF4-A061-7249-8AC1-0620B1B5601B}">
      <dgm:prSet/>
      <dgm:spPr/>
      <dgm:t>
        <a:bodyPr/>
        <a:lstStyle/>
        <a:p>
          <a:pPr algn="just"/>
          <a:endParaRPr lang="en-US"/>
        </a:p>
      </dgm:t>
    </dgm:pt>
    <dgm:pt modelId="{49B9CAB9-9421-E841-ADA9-548BE5C87DD9}" type="parTrans" cxnId="{978C5AF4-A061-7249-8AC1-0620B1B5601B}">
      <dgm:prSet/>
      <dgm:spPr/>
      <dgm:t>
        <a:bodyPr/>
        <a:lstStyle/>
        <a:p>
          <a:pPr algn="ctr"/>
          <a:endParaRPr lang="en-US" sz="1000"/>
        </a:p>
      </dgm:t>
    </dgm:pt>
    <dgm:pt modelId="{5A438355-07EB-7C45-9A99-65A29DA34C71}">
      <dgm:prSet/>
      <dgm:spPr/>
      <dgm:t>
        <a:bodyPr/>
        <a:lstStyle/>
        <a:p>
          <a:r>
            <a:rPr lang="en-US"/>
            <a:t>300 paid</a:t>
          </a:r>
        </a:p>
      </dgm:t>
    </dgm:pt>
    <dgm:pt modelId="{35C097A8-0FA6-1949-A0A6-E9DFF4A0BD37}" type="parTrans" cxnId="{97216C88-FC7A-9F42-97E4-F265E7E9124C}">
      <dgm:prSet/>
      <dgm:spPr/>
      <dgm:t>
        <a:bodyPr/>
        <a:lstStyle/>
        <a:p>
          <a:endParaRPr lang="en-US"/>
        </a:p>
      </dgm:t>
    </dgm:pt>
    <dgm:pt modelId="{F7BACBBA-77E7-EB44-B966-8970F4E4676B}" type="sibTrans" cxnId="{97216C88-FC7A-9F42-97E4-F265E7E9124C}">
      <dgm:prSet/>
      <dgm:spPr/>
      <dgm:t>
        <a:bodyPr/>
        <a:lstStyle/>
        <a:p>
          <a:endParaRPr lang="en-US"/>
        </a:p>
      </dgm:t>
    </dgm:pt>
    <dgm:pt modelId="{306925A6-2BDD-1349-AF9D-1FF1E7EBFF3E}">
      <dgm:prSet/>
      <dgm:spPr/>
      <dgm:t>
        <a:bodyPr/>
        <a:lstStyle/>
        <a:p>
          <a:r>
            <a:rPr lang="en-US"/>
            <a:t>n= 12 did not complete game</a:t>
          </a:r>
        </a:p>
      </dgm:t>
    </dgm:pt>
    <dgm:pt modelId="{A4D9C947-2244-BE4B-A6CA-B4177F2C88D9}" type="parTrans" cxnId="{E017DA8E-D2E9-3A43-BB28-B3BA17720762}">
      <dgm:prSet/>
      <dgm:spPr/>
      <dgm:t>
        <a:bodyPr/>
        <a:lstStyle/>
        <a:p>
          <a:endParaRPr lang="en-US"/>
        </a:p>
      </dgm:t>
    </dgm:pt>
    <dgm:pt modelId="{7BB85547-0D88-EA4A-BDAF-F37665254126}" type="sibTrans" cxnId="{E017DA8E-D2E9-3A43-BB28-B3BA17720762}">
      <dgm:prSet/>
      <dgm:spPr/>
      <dgm:t>
        <a:bodyPr/>
        <a:lstStyle/>
        <a:p>
          <a:endParaRPr lang="en-US"/>
        </a:p>
      </dgm:t>
    </dgm:pt>
    <dgm:pt modelId="{4DB36DB8-2873-394B-9EF2-A5F6EAFF301F}">
      <dgm:prSet/>
      <dgm:spPr/>
      <dgm:t>
        <a:bodyPr/>
        <a:lstStyle/>
        <a:p>
          <a:endParaRPr lang="en-US"/>
        </a:p>
      </dgm:t>
    </dgm:pt>
    <dgm:pt modelId="{F5E7B0C2-0C96-9E4A-BDBB-6BBB0F9301F7}" type="parTrans" cxnId="{9D966A8E-1304-644F-9635-F08C5AB0DF72}">
      <dgm:prSet/>
      <dgm:spPr/>
      <dgm:t>
        <a:bodyPr/>
        <a:lstStyle/>
        <a:p>
          <a:endParaRPr lang="en-US"/>
        </a:p>
      </dgm:t>
    </dgm:pt>
    <dgm:pt modelId="{674A94A1-C484-7745-B972-8C309067F929}" type="sibTrans" cxnId="{9D966A8E-1304-644F-9635-F08C5AB0DF72}">
      <dgm:prSet/>
      <dgm:spPr/>
      <dgm:t>
        <a:bodyPr/>
        <a:lstStyle/>
        <a:p>
          <a:endParaRPr lang="en-US"/>
        </a:p>
      </dgm:t>
    </dgm:pt>
    <dgm:pt modelId="{CC6832B2-838E-7947-8066-076218CBA5E4}">
      <dgm:prSet custT="1"/>
      <dgm:spPr/>
      <dgm:t>
        <a:bodyPr/>
        <a:lstStyle/>
        <a:p>
          <a:r>
            <a:rPr lang="en-US" sz="1000"/>
            <a:t>n=5 reported unable to</a:t>
          </a:r>
          <a:r>
            <a:rPr lang="en-US" sz="1000" baseline="0"/>
            <a:t> progress beyond stage 2</a:t>
          </a:r>
          <a:endParaRPr lang="en-US" sz="1000"/>
        </a:p>
      </dgm:t>
    </dgm:pt>
    <dgm:pt modelId="{148BAE40-6B52-7A4F-87EC-46B3458EDF86}" type="parTrans" cxnId="{415F09CE-181C-F24F-92DB-B237C4D24017}">
      <dgm:prSet/>
      <dgm:spPr/>
      <dgm:t>
        <a:bodyPr/>
        <a:lstStyle/>
        <a:p>
          <a:endParaRPr lang="en-US"/>
        </a:p>
      </dgm:t>
    </dgm:pt>
    <dgm:pt modelId="{E1603DC0-B614-2A40-B23C-E34C506FC331}" type="sibTrans" cxnId="{415F09CE-181C-F24F-92DB-B237C4D24017}">
      <dgm:prSet/>
      <dgm:spPr/>
      <dgm:t>
        <a:bodyPr/>
        <a:lstStyle/>
        <a:p>
          <a:endParaRPr lang="en-US"/>
        </a:p>
      </dgm:t>
    </dgm:pt>
    <dgm:pt modelId="{4B9FC378-398D-C942-A700-950F843A4B39}">
      <dgm:prSet custT="1"/>
      <dgm:spPr/>
      <dgm:t>
        <a:bodyPr/>
        <a:lstStyle/>
        <a:p>
          <a:r>
            <a:rPr lang="en-US" sz="1000"/>
            <a:t>n=7 crashing/freezing</a:t>
          </a:r>
        </a:p>
      </dgm:t>
    </dgm:pt>
    <dgm:pt modelId="{CBD03416-F270-EC45-9BC9-56F0EA4C17B5}" type="parTrans" cxnId="{567D9551-6C9D-9542-82E5-4A6A26338122}">
      <dgm:prSet/>
      <dgm:spPr/>
      <dgm:t>
        <a:bodyPr/>
        <a:lstStyle/>
        <a:p>
          <a:endParaRPr lang="en-US"/>
        </a:p>
      </dgm:t>
    </dgm:pt>
    <dgm:pt modelId="{EA494656-A49D-AF45-A248-547A06100A09}" type="sibTrans" cxnId="{567D9551-6C9D-9542-82E5-4A6A26338122}">
      <dgm:prSet/>
      <dgm:spPr/>
      <dgm:t>
        <a:bodyPr/>
        <a:lstStyle/>
        <a:p>
          <a:endParaRPr lang="en-US"/>
        </a:p>
      </dgm:t>
    </dgm:pt>
    <dgm:pt modelId="{4A1230FA-6E62-7341-BD6E-4F47F80A17E9}" type="pres">
      <dgm:prSet presAssocID="{DE9AF37C-4725-824F-8463-E86DBABD28A5}" presName="Name0" presStyleCnt="0">
        <dgm:presLayoutVars>
          <dgm:orgChart val="1"/>
          <dgm:chPref val="1"/>
          <dgm:dir/>
          <dgm:animOne val="branch"/>
          <dgm:animLvl val="lvl"/>
          <dgm:resizeHandles/>
        </dgm:presLayoutVars>
      </dgm:prSet>
      <dgm:spPr/>
      <dgm:t>
        <a:bodyPr/>
        <a:lstStyle/>
        <a:p>
          <a:endParaRPr lang="en-US"/>
        </a:p>
      </dgm:t>
    </dgm:pt>
    <dgm:pt modelId="{931D8C8B-8B1F-9A4B-8026-543ED2B47192}" type="pres">
      <dgm:prSet presAssocID="{091D2166-E184-FE4C-989B-75BBF173DFDF}" presName="hierRoot1" presStyleCnt="0">
        <dgm:presLayoutVars>
          <dgm:hierBranch val="init"/>
        </dgm:presLayoutVars>
      </dgm:prSet>
      <dgm:spPr/>
    </dgm:pt>
    <dgm:pt modelId="{9A311C1D-33E3-8F4D-BD34-A6F29FBA80D1}" type="pres">
      <dgm:prSet presAssocID="{091D2166-E184-FE4C-989B-75BBF173DFDF}" presName="rootComposite1" presStyleCnt="0"/>
      <dgm:spPr/>
    </dgm:pt>
    <dgm:pt modelId="{2DA6B572-3E48-2246-B93D-1F0699E9120E}" type="pres">
      <dgm:prSet presAssocID="{091D2166-E184-FE4C-989B-75BBF173DFDF}" presName="rootText1" presStyleLbl="alignAcc1" presStyleIdx="0" presStyleCnt="0">
        <dgm:presLayoutVars>
          <dgm:chPref val="3"/>
        </dgm:presLayoutVars>
      </dgm:prSet>
      <dgm:spPr/>
      <dgm:t>
        <a:bodyPr/>
        <a:lstStyle/>
        <a:p>
          <a:endParaRPr lang="en-US"/>
        </a:p>
      </dgm:t>
    </dgm:pt>
    <dgm:pt modelId="{05309CA2-8C5C-5B44-B247-C2516A745CE7}" type="pres">
      <dgm:prSet presAssocID="{091D2166-E184-FE4C-989B-75BBF173DFDF}" presName="topArc1" presStyleLbl="parChTrans1D1" presStyleIdx="0" presStyleCnt="50"/>
      <dgm:spPr/>
    </dgm:pt>
    <dgm:pt modelId="{254F8E33-0B3C-4046-8950-F2F6F53867E8}" type="pres">
      <dgm:prSet presAssocID="{091D2166-E184-FE4C-989B-75BBF173DFDF}" presName="bottomArc1" presStyleLbl="parChTrans1D1" presStyleIdx="1" presStyleCnt="50"/>
      <dgm:spPr/>
    </dgm:pt>
    <dgm:pt modelId="{A764352B-81BA-A34C-89B8-AB7C0B254FD3}" type="pres">
      <dgm:prSet presAssocID="{091D2166-E184-FE4C-989B-75BBF173DFDF}" presName="topConnNode1" presStyleLbl="node1" presStyleIdx="0" presStyleCnt="0"/>
      <dgm:spPr/>
      <dgm:t>
        <a:bodyPr/>
        <a:lstStyle/>
        <a:p>
          <a:endParaRPr lang="en-US"/>
        </a:p>
      </dgm:t>
    </dgm:pt>
    <dgm:pt modelId="{D18E119D-E88F-D947-93AE-02687FFAD416}" type="pres">
      <dgm:prSet presAssocID="{091D2166-E184-FE4C-989B-75BBF173DFDF}" presName="hierChild2" presStyleCnt="0"/>
      <dgm:spPr/>
    </dgm:pt>
    <dgm:pt modelId="{C68E54F2-1F71-2F49-874D-126E4CC09EBC}" type="pres">
      <dgm:prSet presAssocID="{49B9CAB9-9421-E841-ADA9-548BE5C87DD9}" presName="Name28" presStyleLbl="parChTrans1D2" presStyleIdx="0" presStyleCnt="4"/>
      <dgm:spPr/>
      <dgm:t>
        <a:bodyPr/>
        <a:lstStyle/>
        <a:p>
          <a:endParaRPr lang="en-US"/>
        </a:p>
      </dgm:t>
    </dgm:pt>
    <dgm:pt modelId="{6859FE88-D307-A24E-B54C-A6C4A2B9E9FD}" type="pres">
      <dgm:prSet presAssocID="{DF449814-7DCA-4241-BADE-63B61DDE6010}" presName="hierRoot2" presStyleCnt="0">
        <dgm:presLayoutVars>
          <dgm:hierBranch val="init"/>
        </dgm:presLayoutVars>
      </dgm:prSet>
      <dgm:spPr/>
    </dgm:pt>
    <dgm:pt modelId="{A3D7B335-E05D-F849-AB7A-EC2029CCCFFE}" type="pres">
      <dgm:prSet presAssocID="{DF449814-7DCA-4241-BADE-63B61DDE6010}" presName="rootComposite2" presStyleCnt="0"/>
      <dgm:spPr/>
    </dgm:pt>
    <dgm:pt modelId="{49C375AB-532B-0F45-A9B1-C58522F522AC}" type="pres">
      <dgm:prSet presAssocID="{DF449814-7DCA-4241-BADE-63B61DDE6010}" presName="rootText2" presStyleLbl="alignAcc1" presStyleIdx="0" presStyleCnt="0">
        <dgm:presLayoutVars>
          <dgm:chPref val="3"/>
        </dgm:presLayoutVars>
      </dgm:prSet>
      <dgm:spPr/>
      <dgm:t>
        <a:bodyPr/>
        <a:lstStyle/>
        <a:p>
          <a:endParaRPr lang="en-US"/>
        </a:p>
      </dgm:t>
    </dgm:pt>
    <dgm:pt modelId="{D9FF0CEF-44E2-E548-8FED-60E751313C9A}" type="pres">
      <dgm:prSet presAssocID="{DF449814-7DCA-4241-BADE-63B61DDE6010}" presName="topArc2" presStyleLbl="parChTrans1D1" presStyleIdx="2" presStyleCnt="50"/>
      <dgm:spPr>
        <a:effectLst>
          <a:softEdge rad="0"/>
        </a:effectLst>
      </dgm:spPr>
      <dgm:t>
        <a:bodyPr/>
        <a:lstStyle/>
        <a:p>
          <a:endParaRPr lang="en-US"/>
        </a:p>
      </dgm:t>
    </dgm:pt>
    <dgm:pt modelId="{8A063B41-E7CF-9041-A9E8-ADD6285D649C}" type="pres">
      <dgm:prSet presAssocID="{DF449814-7DCA-4241-BADE-63B61DDE6010}" presName="bottomArc2" presStyleLbl="parChTrans1D1" presStyleIdx="3" presStyleCnt="50"/>
      <dgm:spPr/>
    </dgm:pt>
    <dgm:pt modelId="{3968F7C3-A26B-A549-AE35-E4B293550D20}" type="pres">
      <dgm:prSet presAssocID="{DF449814-7DCA-4241-BADE-63B61DDE6010}" presName="topConnNode2" presStyleLbl="node2" presStyleIdx="0" presStyleCnt="0"/>
      <dgm:spPr/>
      <dgm:t>
        <a:bodyPr/>
        <a:lstStyle/>
        <a:p>
          <a:endParaRPr lang="en-US"/>
        </a:p>
      </dgm:t>
    </dgm:pt>
    <dgm:pt modelId="{0659D91A-D199-F341-AC39-5FC2F330F6F9}" type="pres">
      <dgm:prSet presAssocID="{DF449814-7DCA-4241-BADE-63B61DDE6010}" presName="hierChild4" presStyleCnt="0"/>
      <dgm:spPr/>
    </dgm:pt>
    <dgm:pt modelId="{29A9B975-9A17-CA4C-864E-70C83F723F95}" type="pres">
      <dgm:prSet presAssocID="{DF449814-7DCA-4241-BADE-63B61DDE6010}" presName="hierChild5" presStyleCnt="0"/>
      <dgm:spPr/>
    </dgm:pt>
    <dgm:pt modelId="{BDA9F026-B7AD-8242-9A52-15361C1F0759}" type="pres">
      <dgm:prSet presAssocID="{038BBC93-D2DE-8E48-AA24-7A716B3DAA97}" presName="Name28" presStyleLbl="parChTrans1D2" presStyleIdx="1" presStyleCnt="4"/>
      <dgm:spPr/>
      <dgm:t>
        <a:bodyPr/>
        <a:lstStyle/>
        <a:p>
          <a:endParaRPr lang="en-US"/>
        </a:p>
      </dgm:t>
    </dgm:pt>
    <dgm:pt modelId="{62D0FA6E-7900-7D4D-8D8F-B47EF653386D}" type="pres">
      <dgm:prSet presAssocID="{E96435E3-2F7E-C94F-97E0-C2CF9C61592D}" presName="hierRoot2" presStyleCnt="0">
        <dgm:presLayoutVars>
          <dgm:hierBranch val="init"/>
        </dgm:presLayoutVars>
      </dgm:prSet>
      <dgm:spPr/>
    </dgm:pt>
    <dgm:pt modelId="{1393D649-CBAA-254F-B07A-D7E1527CB1F7}" type="pres">
      <dgm:prSet presAssocID="{E96435E3-2F7E-C94F-97E0-C2CF9C61592D}" presName="rootComposite2" presStyleCnt="0"/>
      <dgm:spPr/>
    </dgm:pt>
    <dgm:pt modelId="{4C3C9CA6-84D4-EA40-A3CD-4E4E27C81EDD}" type="pres">
      <dgm:prSet presAssocID="{E96435E3-2F7E-C94F-97E0-C2CF9C61592D}" presName="rootText2" presStyleLbl="alignAcc1" presStyleIdx="0" presStyleCnt="0">
        <dgm:presLayoutVars>
          <dgm:chPref val="3"/>
        </dgm:presLayoutVars>
      </dgm:prSet>
      <dgm:spPr/>
      <dgm:t>
        <a:bodyPr/>
        <a:lstStyle/>
        <a:p>
          <a:endParaRPr lang="en-US"/>
        </a:p>
      </dgm:t>
    </dgm:pt>
    <dgm:pt modelId="{D21481B9-A1EB-FE4B-BC77-D01F07F97692}" type="pres">
      <dgm:prSet presAssocID="{E96435E3-2F7E-C94F-97E0-C2CF9C61592D}" presName="topArc2" presStyleLbl="parChTrans1D1" presStyleIdx="4" presStyleCnt="50"/>
      <dgm:spPr/>
    </dgm:pt>
    <dgm:pt modelId="{C3067D8F-9F03-BF4A-84CC-9561D01803E0}" type="pres">
      <dgm:prSet presAssocID="{E96435E3-2F7E-C94F-97E0-C2CF9C61592D}" presName="bottomArc2" presStyleLbl="parChTrans1D1" presStyleIdx="5" presStyleCnt="50"/>
      <dgm:spPr/>
    </dgm:pt>
    <dgm:pt modelId="{BD729773-9537-FF46-ABD3-74B0730C14E5}" type="pres">
      <dgm:prSet presAssocID="{E96435E3-2F7E-C94F-97E0-C2CF9C61592D}" presName="topConnNode2" presStyleLbl="node2" presStyleIdx="0" presStyleCnt="0"/>
      <dgm:spPr/>
      <dgm:t>
        <a:bodyPr/>
        <a:lstStyle/>
        <a:p>
          <a:endParaRPr lang="en-US"/>
        </a:p>
      </dgm:t>
    </dgm:pt>
    <dgm:pt modelId="{30CE4911-5333-6244-91CF-46771E371544}" type="pres">
      <dgm:prSet presAssocID="{E96435E3-2F7E-C94F-97E0-C2CF9C61592D}" presName="hierChild4" presStyleCnt="0"/>
      <dgm:spPr/>
    </dgm:pt>
    <dgm:pt modelId="{A00A9B9A-CA5E-A749-87CA-8E425508DE91}" type="pres">
      <dgm:prSet presAssocID="{A3E7DE95-501E-FB40-8C26-DE9C00A81B18}" presName="Name28" presStyleLbl="parChTrans1D3" presStyleIdx="0" presStyleCnt="4"/>
      <dgm:spPr/>
      <dgm:t>
        <a:bodyPr/>
        <a:lstStyle/>
        <a:p>
          <a:endParaRPr lang="en-US"/>
        </a:p>
      </dgm:t>
    </dgm:pt>
    <dgm:pt modelId="{7AF189A7-F7CF-0640-B962-6D8B8B1A7C06}" type="pres">
      <dgm:prSet presAssocID="{EFE9B979-84E4-1A46-BE9A-770DD0CBD478}" presName="hierRoot2" presStyleCnt="0">
        <dgm:presLayoutVars>
          <dgm:hierBranch val="init"/>
        </dgm:presLayoutVars>
      </dgm:prSet>
      <dgm:spPr/>
    </dgm:pt>
    <dgm:pt modelId="{C25C4445-691C-7240-A621-4170492A1E07}" type="pres">
      <dgm:prSet presAssocID="{EFE9B979-84E4-1A46-BE9A-770DD0CBD478}" presName="rootComposite2" presStyleCnt="0"/>
      <dgm:spPr/>
    </dgm:pt>
    <dgm:pt modelId="{E8A37F4C-D9AA-4742-A050-C55DD1EE64A0}" type="pres">
      <dgm:prSet presAssocID="{EFE9B979-84E4-1A46-BE9A-770DD0CBD478}" presName="rootText2" presStyleLbl="alignAcc1" presStyleIdx="0" presStyleCnt="0">
        <dgm:presLayoutVars>
          <dgm:chPref val="3"/>
        </dgm:presLayoutVars>
      </dgm:prSet>
      <dgm:spPr/>
      <dgm:t>
        <a:bodyPr/>
        <a:lstStyle/>
        <a:p>
          <a:endParaRPr lang="en-US"/>
        </a:p>
      </dgm:t>
    </dgm:pt>
    <dgm:pt modelId="{C2274535-8FE8-264E-9EAC-2EE8BACB2552}" type="pres">
      <dgm:prSet presAssocID="{EFE9B979-84E4-1A46-BE9A-770DD0CBD478}" presName="topArc2" presStyleLbl="parChTrans1D1" presStyleIdx="6" presStyleCnt="50"/>
      <dgm:spPr/>
    </dgm:pt>
    <dgm:pt modelId="{635C6F99-6E3C-F34E-A6CA-985A7043D363}" type="pres">
      <dgm:prSet presAssocID="{EFE9B979-84E4-1A46-BE9A-770DD0CBD478}" presName="bottomArc2" presStyleLbl="parChTrans1D1" presStyleIdx="7" presStyleCnt="50"/>
      <dgm:spPr/>
    </dgm:pt>
    <dgm:pt modelId="{19833076-F2E9-9D43-8C61-BCE054DDEB29}" type="pres">
      <dgm:prSet presAssocID="{EFE9B979-84E4-1A46-BE9A-770DD0CBD478}" presName="topConnNode2" presStyleLbl="node3" presStyleIdx="0" presStyleCnt="0"/>
      <dgm:spPr/>
      <dgm:t>
        <a:bodyPr/>
        <a:lstStyle/>
        <a:p>
          <a:endParaRPr lang="en-US"/>
        </a:p>
      </dgm:t>
    </dgm:pt>
    <dgm:pt modelId="{BEFC510B-4FB6-354B-953B-41F4DACD79B6}" type="pres">
      <dgm:prSet presAssocID="{EFE9B979-84E4-1A46-BE9A-770DD0CBD478}" presName="hierChild4" presStyleCnt="0"/>
      <dgm:spPr/>
    </dgm:pt>
    <dgm:pt modelId="{158EDFB7-955C-6D4C-96AD-A347B7B37507}" type="pres">
      <dgm:prSet presAssocID="{EFE9B979-84E4-1A46-BE9A-770DD0CBD478}" presName="hierChild5" presStyleCnt="0"/>
      <dgm:spPr/>
    </dgm:pt>
    <dgm:pt modelId="{2CFD2B60-5804-174B-B92F-D52BF8D322D4}" type="pres">
      <dgm:prSet presAssocID="{CBF2F67C-9BE6-4D48-94EE-6725F38F54CC}" presName="Name28" presStyleLbl="parChTrans1D3" presStyleIdx="1" presStyleCnt="4"/>
      <dgm:spPr/>
      <dgm:t>
        <a:bodyPr/>
        <a:lstStyle/>
        <a:p>
          <a:endParaRPr lang="en-US"/>
        </a:p>
      </dgm:t>
    </dgm:pt>
    <dgm:pt modelId="{DE052C3E-37B6-A54A-ACBC-5A4ADF2C18B4}" type="pres">
      <dgm:prSet presAssocID="{84FCC453-5EEB-AF42-8400-43C23A304BC7}" presName="hierRoot2" presStyleCnt="0">
        <dgm:presLayoutVars>
          <dgm:hierBranch val="init"/>
        </dgm:presLayoutVars>
      </dgm:prSet>
      <dgm:spPr/>
    </dgm:pt>
    <dgm:pt modelId="{BF1A9416-269E-3D4B-B716-FFC43E1AFB3E}" type="pres">
      <dgm:prSet presAssocID="{84FCC453-5EEB-AF42-8400-43C23A304BC7}" presName="rootComposite2" presStyleCnt="0"/>
      <dgm:spPr/>
    </dgm:pt>
    <dgm:pt modelId="{F482FE95-02E7-F048-B8D9-45C19C60AD05}" type="pres">
      <dgm:prSet presAssocID="{84FCC453-5EEB-AF42-8400-43C23A304BC7}" presName="rootText2" presStyleLbl="alignAcc1" presStyleIdx="0" presStyleCnt="0">
        <dgm:presLayoutVars>
          <dgm:chPref val="3"/>
        </dgm:presLayoutVars>
      </dgm:prSet>
      <dgm:spPr/>
      <dgm:t>
        <a:bodyPr/>
        <a:lstStyle/>
        <a:p>
          <a:endParaRPr lang="en-US"/>
        </a:p>
      </dgm:t>
    </dgm:pt>
    <dgm:pt modelId="{829CA792-2838-B34F-9A17-9AACEBB246A2}" type="pres">
      <dgm:prSet presAssocID="{84FCC453-5EEB-AF42-8400-43C23A304BC7}" presName="topArc2" presStyleLbl="parChTrans1D1" presStyleIdx="8" presStyleCnt="50"/>
      <dgm:spPr/>
    </dgm:pt>
    <dgm:pt modelId="{AF2DD8E7-B31D-5845-A9E8-730AA3B0820B}" type="pres">
      <dgm:prSet presAssocID="{84FCC453-5EEB-AF42-8400-43C23A304BC7}" presName="bottomArc2" presStyleLbl="parChTrans1D1" presStyleIdx="9" presStyleCnt="50"/>
      <dgm:spPr/>
    </dgm:pt>
    <dgm:pt modelId="{0ABCA92B-3F9E-4B48-90AA-DBCB1B5E6E0F}" type="pres">
      <dgm:prSet presAssocID="{84FCC453-5EEB-AF42-8400-43C23A304BC7}" presName="topConnNode2" presStyleLbl="node3" presStyleIdx="0" presStyleCnt="0"/>
      <dgm:spPr/>
      <dgm:t>
        <a:bodyPr/>
        <a:lstStyle/>
        <a:p>
          <a:endParaRPr lang="en-US"/>
        </a:p>
      </dgm:t>
    </dgm:pt>
    <dgm:pt modelId="{6EBCC506-192F-C44E-9D47-F33F4FE564BC}" type="pres">
      <dgm:prSet presAssocID="{84FCC453-5EEB-AF42-8400-43C23A304BC7}" presName="hierChild4" presStyleCnt="0"/>
      <dgm:spPr/>
    </dgm:pt>
    <dgm:pt modelId="{1C068EB8-844D-714F-A513-2179631FE6AE}" type="pres">
      <dgm:prSet presAssocID="{7E3B0A6E-6E1A-6840-BBC5-5D1AEC85CCAC}" presName="Name28" presStyleLbl="parChTrans1D4" presStyleIdx="0" presStyleCnt="15"/>
      <dgm:spPr/>
      <dgm:t>
        <a:bodyPr/>
        <a:lstStyle/>
        <a:p>
          <a:endParaRPr lang="en-US"/>
        </a:p>
      </dgm:t>
    </dgm:pt>
    <dgm:pt modelId="{728D7B56-99A4-074C-8533-436CD4496C92}" type="pres">
      <dgm:prSet presAssocID="{BF92E247-B032-6048-8832-D8DC2D63EB6F}" presName="hierRoot2" presStyleCnt="0">
        <dgm:presLayoutVars>
          <dgm:hierBranch val="init"/>
        </dgm:presLayoutVars>
      </dgm:prSet>
      <dgm:spPr/>
    </dgm:pt>
    <dgm:pt modelId="{0C5A7B6D-E02D-BF40-AF0B-E934666961B7}" type="pres">
      <dgm:prSet presAssocID="{BF92E247-B032-6048-8832-D8DC2D63EB6F}" presName="rootComposite2" presStyleCnt="0"/>
      <dgm:spPr/>
    </dgm:pt>
    <dgm:pt modelId="{3047B814-EA38-3649-902E-0BC0CD118E7C}" type="pres">
      <dgm:prSet presAssocID="{BF92E247-B032-6048-8832-D8DC2D63EB6F}" presName="rootText2" presStyleLbl="alignAcc1" presStyleIdx="0" presStyleCnt="0">
        <dgm:presLayoutVars>
          <dgm:chPref val="3"/>
        </dgm:presLayoutVars>
      </dgm:prSet>
      <dgm:spPr/>
      <dgm:t>
        <a:bodyPr/>
        <a:lstStyle/>
        <a:p>
          <a:endParaRPr lang="en-US"/>
        </a:p>
      </dgm:t>
    </dgm:pt>
    <dgm:pt modelId="{E4649A7D-1360-AE48-87B7-756F1B83647F}" type="pres">
      <dgm:prSet presAssocID="{BF92E247-B032-6048-8832-D8DC2D63EB6F}" presName="topArc2" presStyleLbl="parChTrans1D1" presStyleIdx="10" presStyleCnt="50"/>
      <dgm:spPr/>
    </dgm:pt>
    <dgm:pt modelId="{2CDB7399-5398-B845-A9F7-8971BC02D16D}" type="pres">
      <dgm:prSet presAssocID="{BF92E247-B032-6048-8832-D8DC2D63EB6F}" presName="bottomArc2" presStyleLbl="parChTrans1D1" presStyleIdx="11" presStyleCnt="50"/>
      <dgm:spPr/>
    </dgm:pt>
    <dgm:pt modelId="{18DF7EF9-E872-144E-9C22-49DFAA97BD37}" type="pres">
      <dgm:prSet presAssocID="{BF92E247-B032-6048-8832-D8DC2D63EB6F}" presName="topConnNode2" presStyleLbl="node4" presStyleIdx="0" presStyleCnt="0"/>
      <dgm:spPr/>
      <dgm:t>
        <a:bodyPr/>
        <a:lstStyle/>
        <a:p>
          <a:endParaRPr lang="en-US"/>
        </a:p>
      </dgm:t>
    </dgm:pt>
    <dgm:pt modelId="{77A8EA77-C197-754A-AC75-A2B663E1FB83}" type="pres">
      <dgm:prSet presAssocID="{BF92E247-B032-6048-8832-D8DC2D63EB6F}" presName="hierChild4" presStyleCnt="0"/>
      <dgm:spPr/>
    </dgm:pt>
    <dgm:pt modelId="{0008E66F-9520-6143-BD59-61382746AD56}" type="pres">
      <dgm:prSet presAssocID="{BF92E247-B032-6048-8832-D8DC2D63EB6F}" presName="hierChild5" presStyleCnt="0"/>
      <dgm:spPr/>
    </dgm:pt>
    <dgm:pt modelId="{811E429E-499D-8A4E-8DB1-A4218FF1AC38}" type="pres">
      <dgm:prSet presAssocID="{151F1BAF-2F44-2644-88DE-7315FD883879}" presName="Name28" presStyleLbl="parChTrans1D4" presStyleIdx="1" presStyleCnt="15"/>
      <dgm:spPr/>
      <dgm:t>
        <a:bodyPr/>
        <a:lstStyle/>
        <a:p>
          <a:endParaRPr lang="en-US"/>
        </a:p>
      </dgm:t>
    </dgm:pt>
    <dgm:pt modelId="{38EC57CB-B8AA-0844-A6C5-0C98C65F828A}" type="pres">
      <dgm:prSet presAssocID="{5753EE95-8FFA-F242-AE01-40E56CA40B19}" presName="hierRoot2" presStyleCnt="0">
        <dgm:presLayoutVars>
          <dgm:hierBranch val="init"/>
        </dgm:presLayoutVars>
      </dgm:prSet>
      <dgm:spPr/>
    </dgm:pt>
    <dgm:pt modelId="{1671E7A7-CC78-FE49-B81A-0FE8E88EAB2A}" type="pres">
      <dgm:prSet presAssocID="{5753EE95-8FFA-F242-AE01-40E56CA40B19}" presName="rootComposite2" presStyleCnt="0"/>
      <dgm:spPr/>
    </dgm:pt>
    <dgm:pt modelId="{6AF9263E-2326-2A47-80D3-168F199D9654}" type="pres">
      <dgm:prSet presAssocID="{5753EE95-8FFA-F242-AE01-40E56CA40B19}" presName="rootText2" presStyleLbl="alignAcc1" presStyleIdx="0" presStyleCnt="0">
        <dgm:presLayoutVars>
          <dgm:chPref val="3"/>
        </dgm:presLayoutVars>
      </dgm:prSet>
      <dgm:spPr/>
      <dgm:t>
        <a:bodyPr/>
        <a:lstStyle/>
        <a:p>
          <a:endParaRPr lang="en-US"/>
        </a:p>
      </dgm:t>
    </dgm:pt>
    <dgm:pt modelId="{A88B1B80-E4A3-B84D-B67C-6456959DF4BF}" type="pres">
      <dgm:prSet presAssocID="{5753EE95-8FFA-F242-AE01-40E56CA40B19}" presName="topArc2" presStyleLbl="parChTrans1D1" presStyleIdx="12" presStyleCnt="50"/>
      <dgm:spPr/>
    </dgm:pt>
    <dgm:pt modelId="{DD3BC119-A004-5246-BC9B-A66D498160F4}" type="pres">
      <dgm:prSet presAssocID="{5753EE95-8FFA-F242-AE01-40E56CA40B19}" presName="bottomArc2" presStyleLbl="parChTrans1D1" presStyleIdx="13" presStyleCnt="50"/>
      <dgm:spPr/>
    </dgm:pt>
    <dgm:pt modelId="{104F92DD-4997-1E47-87F9-98E98749FBC4}" type="pres">
      <dgm:prSet presAssocID="{5753EE95-8FFA-F242-AE01-40E56CA40B19}" presName="topConnNode2" presStyleLbl="node4" presStyleIdx="0" presStyleCnt="0"/>
      <dgm:spPr/>
      <dgm:t>
        <a:bodyPr/>
        <a:lstStyle/>
        <a:p>
          <a:endParaRPr lang="en-US"/>
        </a:p>
      </dgm:t>
    </dgm:pt>
    <dgm:pt modelId="{B5160C36-8F0F-B44A-8CB4-A85ED084C93F}" type="pres">
      <dgm:prSet presAssocID="{5753EE95-8FFA-F242-AE01-40E56CA40B19}" presName="hierChild4" presStyleCnt="0"/>
      <dgm:spPr/>
    </dgm:pt>
    <dgm:pt modelId="{4C01AA1E-121B-E74E-8EF5-757D1805E118}" type="pres">
      <dgm:prSet presAssocID="{7E9585EC-D1F7-0548-900B-62D7D77DE4D9}" presName="Name28" presStyleLbl="parChTrans1D4" presStyleIdx="2" presStyleCnt="15"/>
      <dgm:spPr/>
      <dgm:t>
        <a:bodyPr/>
        <a:lstStyle/>
        <a:p>
          <a:endParaRPr lang="en-US"/>
        </a:p>
      </dgm:t>
    </dgm:pt>
    <dgm:pt modelId="{A51DB08D-D413-BF43-94CE-AE043E5710D1}" type="pres">
      <dgm:prSet presAssocID="{D41ABAC4-9C2E-184F-95D2-8541BEA7B204}" presName="hierRoot2" presStyleCnt="0">
        <dgm:presLayoutVars>
          <dgm:hierBranch val="init"/>
        </dgm:presLayoutVars>
      </dgm:prSet>
      <dgm:spPr/>
    </dgm:pt>
    <dgm:pt modelId="{4232C3D0-5796-9A4D-9913-CBD7F88C9D11}" type="pres">
      <dgm:prSet presAssocID="{D41ABAC4-9C2E-184F-95D2-8541BEA7B204}" presName="rootComposite2" presStyleCnt="0"/>
      <dgm:spPr/>
    </dgm:pt>
    <dgm:pt modelId="{DBF642F5-1926-D647-AA67-E70D7B8E62C4}" type="pres">
      <dgm:prSet presAssocID="{D41ABAC4-9C2E-184F-95D2-8541BEA7B204}" presName="rootText2" presStyleLbl="alignAcc1" presStyleIdx="0" presStyleCnt="0">
        <dgm:presLayoutVars>
          <dgm:chPref val="3"/>
        </dgm:presLayoutVars>
      </dgm:prSet>
      <dgm:spPr/>
      <dgm:t>
        <a:bodyPr/>
        <a:lstStyle/>
        <a:p>
          <a:endParaRPr lang="en-US"/>
        </a:p>
      </dgm:t>
    </dgm:pt>
    <dgm:pt modelId="{2C567A21-7CE9-8E49-A8AF-4BAC3FEE9A81}" type="pres">
      <dgm:prSet presAssocID="{D41ABAC4-9C2E-184F-95D2-8541BEA7B204}" presName="topArc2" presStyleLbl="parChTrans1D1" presStyleIdx="14" presStyleCnt="50"/>
      <dgm:spPr/>
    </dgm:pt>
    <dgm:pt modelId="{9A4BF1C5-0214-A54F-942B-942E0EF3590B}" type="pres">
      <dgm:prSet presAssocID="{D41ABAC4-9C2E-184F-95D2-8541BEA7B204}" presName="bottomArc2" presStyleLbl="parChTrans1D1" presStyleIdx="15" presStyleCnt="50"/>
      <dgm:spPr/>
    </dgm:pt>
    <dgm:pt modelId="{13C58BC1-586C-AB41-ABEF-6522FBC2CC44}" type="pres">
      <dgm:prSet presAssocID="{D41ABAC4-9C2E-184F-95D2-8541BEA7B204}" presName="topConnNode2" presStyleLbl="node4" presStyleIdx="0" presStyleCnt="0"/>
      <dgm:spPr/>
      <dgm:t>
        <a:bodyPr/>
        <a:lstStyle/>
        <a:p>
          <a:endParaRPr lang="en-US"/>
        </a:p>
      </dgm:t>
    </dgm:pt>
    <dgm:pt modelId="{6B0CCDC8-2620-844C-A35D-DBDD907FBCA8}" type="pres">
      <dgm:prSet presAssocID="{D41ABAC4-9C2E-184F-95D2-8541BEA7B204}" presName="hierChild4" presStyleCnt="0"/>
      <dgm:spPr/>
    </dgm:pt>
    <dgm:pt modelId="{3CA8B32F-6AE6-C249-BB70-02FE79741DF9}" type="pres">
      <dgm:prSet presAssocID="{D41ABAC4-9C2E-184F-95D2-8541BEA7B204}" presName="hierChild5" presStyleCnt="0"/>
      <dgm:spPr/>
    </dgm:pt>
    <dgm:pt modelId="{9F8C9FDD-93B7-154D-A501-3BC04A80D3AB}" type="pres">
      <dgm:prSet presAssocID="{421A9B5B-E1BE-8E48-B2F1-787DA2294F72}" presName="Name28" presStyleLbl="parChTrans1D4" presStyleIdx="3" presStyleCnt="15"/>
      <dgm:spPr/>
      <dgm:t>
        <a:bodyPr/>
        <a:lstStyle/>
        <a:p>
          <a:endParaRPr lang="en-US"/>
        </a:p>
      </dgm:t>
    </dgm:pt>
    <dgm:pt modelId="{4E29BD0A-7910-CB42-8634-F039EF13E464}" type="pres">
      <dgm:prSet presAssocID="{8199EC6C-B2C7-0D42-B248-3CF28E1CB08C}" presName="hierRoot2" presStyleCnt="0">
        <dgm:presLayoutVars>
          <dgm:hierBranch val="init"/>
        </dgm:presLayoutVars>
      </dgm:prSet>
      <dgm:spPr/>
    </dgm:pt>
    <dgm:pt modelId="{13AFEDE1-9711-EC4A-A893-BD7DBD01976E}" type="pres">
      <dgm:prSet presAssocID="{8199EC6C-B2C7-0D42-B248-3CF28E1CB08C}" presName="rootComposite2" presStyleCnt="0"/>
      <dgm:spPr/>
    </dgm:pt>
    <dgm:pt modelId="{9932902B-9447-364E-B286-DB8F4122EDC0}" type="pres">
      <dgm:prSet presAssocID="{8199EC6C-B2C7-0D42-B248-3CF28E1CB08C}" presName="rootText2" presStyleLbl="alignAcc1" presStyleIdx="0" presStyleCnt="0">
        <dgm:presLayoutVars>
          <dgm:chPref val="3"/>
        </dgm:presLayoutVars>
      </dgm:prSet>
      <dgm:spPr/>
      <dgm:t>
        <a:bodyPr/>
        <a:lstStyle/>
        <a:p>
          <a:endParaRPr lang="en-US"/>
        </a:p>
      </dgm:t>
    </dgm:pt>
    <dgm:pt modelId="{962548F2-89ED-F247-8FEF-687FD7368E22}" type="pres">
      <dgm:prSet presAssocID="{8199EC6C-B2C7-0D42-B248-3CF28E1CB08C}" presName="topArc2" presStyleLbl="parChTrans1D1" presStyleIdx="16" presStyleCnt="50"/>
      <dgm:spPr/>
    </dgm:pt>
    <dgm:pt modelId="{57AA00CE-AEC0-D748-BDC4-0915BE3525B1}" type="pres">
      <dgm:prSet presAssocID="{8199EC6C-B2C7-0D42-B248-3CF28E1CB08C}" presName="bottomArc2" presStyleLbl="parChTrans1D1" presStyleIdx="17" presStyleCnt="50"/>
      <dgm:spPr/>
    </dgm:pt>
    <dgm:pt modelId="{7D2D6B4C-C6D1-3D4B-8C08-D248C48ED33B}" type="pres">
      <dgm:prSet presAssocID="{8199EC6C-B2C7-0D42-B248-3CF28E1CB08C}" presName="topConnNode2" presStyleLbl="node4" presStyleIdx="0" presStyleCnt="0"/>
      <dgm:spPr/>
      <dgm:t>
        <a:bodyPr/>
        <a:lstStyle/>
        <a:p>
          <a:endParaRPr lang="en-US"/>
        </a:p>
      </dgm:t>
    </dgm:pt>
    <dgm:pt modelId="{6314087B-BDD9-8941-A295-9D8C16C5ADA5}" type="pres">
      <dgm:prSet presAssocID="{8199EC6C-B2C7-0D42-B248-3CF28E1CB08C}" presName="hierChild4" presStyleCnt="0"/>
      <dgm:spPr/>
    </dgm:pt>
    <dgm:pt modelId="{19DC1EB6-CDEC-9F43-A3B8-2343048D3639}" type="pres">
      <dgm:prSet presAssocID="{713020AC-A913-E44C-8671-A971734C89A4}" presName="Name28" presStyleLbl="parChTrans1D4" presStyleIdx="4" presStyleCnt="15"/>
      <dgm:spPr/>
      <dgm:t>
        <a:bodyPr/>
        <a:lstStyle/>
        <a:p>
          <a:endParaRPr lang="en-US"/>
        </a:p>
      </dgm:t>
    </dgm:pt>
    <dgm:pt modelId="{1E4DA5EE-D408-B04B-BCDC-F28ACC7BEF24}" type="pres">
      <dgm:prSet presAssocID="{08B4C8F8-F939-3947-A424-39DA2B90FFC8}" presName="hierRoot2" presStyleCnt="0">
        <dgm:presLayoutVars>
          <dgm:hierBranch val="init"/>
        </dgm:presLayoutVars>
      </dgm:prSet>
      <dgm:spPr/>
    </dgm:pt>
    <dgm:pt modelId="{94E56419-FD6F-9C47-82B5-AF06654F5C57}" type="pres">
      <dgm:prSet presAssocID="{08B4C8F8-F939-3947-A424-39DA2B90FFC8}" presName="rootComposite2" presStyleCnt="0"/>
      <dgm:spPr/>
    </dgm:pt>
    <dgm:pt modelId="{D6AAEA85-4E7B-C34A-84CA-CA9D59233FFC}" type="pres">
      <dgm:prSet presAssocID="{08B4C8F8-F939-3947-A424-39DA2B90FFC8}" presName="rootText2" presStyleLbl="alignAcc1" presStyleIdx="0" presStyleCnt="0">
        <dgm:presLayoutVars>
          <dgm:chPref val="3"/>
        </dgm:presLayoutVars>
      </dgm:prSet>
      <dgm:spPr/>
      <dgm:t>
        <a:bodyPr/>
        <a:lstStyle/>
        <a:p>
          <a:endParaRPr lang="en-US"/>
        </a:p>
      </dgm:t>
    </dgm:pt>
    <dgm:pt modelId="{8AD9D3AE-C1DE-B54A-8F7A-883F89C569C6}" type="pres">
      <dgm:prSet presAssocID="{08B4C8F8-F939-3947-A424-39DA2B90FFC8}" presName="topArc2" presStyleLbl="parChTrans1D1" presStyleIdx="18" presStyleCnt="50"/>
      <dgm:spPr/>
    </dgm:pt>
    <dgm:pt modelId="{4E10168C-098B-754C-8C78-789F3E77C1C8}" type="pres">
      <dgm:prSet presAssocID="{08B4C8F8-F939-3947-A424-39DA2B90FFC8}" presName="bottomArc2" presStyleLbl="parChTrans1D1" presStyleIdx="19" presStyleCnt="50"/>
      <dgm:spPr/>
    </dgm:pt>
    <dgm:pt modelId="{CDD438AB-AE2D-FF4A-A8B1-736C82B693DF}" type="pres">
      <dgm:prSet presAssocID="{08B4C8F8-F939-3947-A424-39DA2B90FFC8}" presName="topConnNode2" presStyleLbl="node4" presStyleIdx="0" presStyleCnt="0"/>
      <dgm:spPr/>
      <dgm:t>
        <a:bodyPr/>
        <a:lstStyle/>
        <a:p>
          <a:endParaRPr lang="en-US"/>
        </a:p>
      </dgm:t>
    </dgm:pt>
    <dgm:pt modelId="{40475C73-2A86-1348-97ED-63E805A7EDE1}" type="pres">
      <dgm:prSet presAssocID="{08B4C8F8-F939-3947-A424-39DA2B90FFC8}" presName="hierChild4" presStyleCnt="0"/>
      <dgm:spPr/>
    </dgm:pt>
    <dgm:pt modelId="{A54FE4AC-CF32-7646-AC63-EF53ABF001C6}" type="pres">
      <dgm:prSet presAssocID="{08B4C8F8-F939-3947-A424-39DA2B90FFC8}" presName="hierChild5" presStyleCnt="0"/>
      <dgm:spPr/>
    </dgm:pt>
    <dgm:pt modelId="{9AB14A67-94E2-E243-91CF-80F5FDF5751F}" type="pres">
      <dgm:prSet presAssocID="{87FF4DB6-46C7-E544-996F-C07EFA2D087E}" presName="Name28" presStyleLbl="parChTrans1D4" presStyleIdx="5" presStyleCnt="15"/>
      <dgm:spPr/>
      <dgm:t>
        <a:bodyPr/>
        <a:lstStyle/>
        <a:p>
          <a:endParaRPr lang="en-US"/>
        </a:p>
      </dgm:t>
    </dgm:pt>
    <dgm:pt modelId="{8B3D2EFD-33F0-7348-83B5-2E4D753C1526}" type="pres">
      <dgm:prSet presAssocID="{D21865E7-ED83-514D-A51D-DF4477639715}" presName="hierRoot2" presStyleCnt="0">
        <dgm:presLayoutVars>
          <dgm:hierBranch val="init"/>
        </dgm:presLayoutVars>
      </dgm:prSet>
      <dgm:spPr/>
    </dgm:pt>
    <dgm:pt modelId="{1ECDD97E-944D-8544-A273-2AFC48C11D52}" type="pres">
      <dgm:prSet presAssocID="{D21865E7-ED83-514D-A51D-DF4477639715}" presName="rootComposite2" presStyleCnt="0"/>
      <dgm:spPr/>
    </dgm:pt>
    <dgm:pt modelId="{C3237576-CA75-4341-9FE9-7CAB7C307CE7}" type="pres">
      <dgm:prSet presAssocID="{D21865E7-ED83-514D-A51D-DF4477639715}" presName="rootText2" presStyleLbl="alignAcc1" presStyleIdx="0" presStyleCnt="0">
        <dgm:presLayoutVars>
          <dgm:chPref val="3"/>
        </dgm:presLayoutVars>
      </dgm:prSet>
      <dgm:spPr/>
      <dgm:t>
        <a:bodyPr/>
        <a:lstStyle/>
        <a:p>
          <a:endParaRPr lang="en-US"/>
        </a:p>
      </dgm:t>
    </dgm:pt>
    <dgm:pt modelId="{21756A8A-EC5B-3645-B18E-8D916834FE35}" type="pres">
      <dgm:prSet presAssocID="{D21865E7-ED83-514D-A51D-DF4477639715}" presName="topArc2" presStyleLbl="parChTrans1D1" presStyleIdx="20" presStyleCnt="50"/>
      <dgm:spPr/>
    </dgm:pt>
    <dgm:pt modelId="{0DA45ADE-2BEE-E34F-BFB0-5DE4BB3087CB}" type="pres">
      <dgm:prSet presAssocID="{D21865E7-ED83-514D-A51D-DF4477639715}" presName="bottomArc2" presStyleLbl="parChTrans1D1" presStyleIdx="21" presStyleCnt="50"/>
      <dgm:spPr/>
    </dgm:pt>
    <dgm:pt modelId="{3105F4F4-FCD6-AE43-8734-E08650B1CB32}" type="pres">
      <dgm:prSet presAssocID="{D21865E7-ED83-514D-A51D-DF4477639715}" presName="topConnNode2" presStyleLbl="node4" presStyleIdx="0" presStyleCnt="0"/>
      <dgm:spPr/>
      <dgm:t>
        <a:bodyPr/>
        <a:lstStyle/>
        <a:p>
          <a:endParaRPr lang="en-US"/>
        </a:p>
      </dgm:t>
    </dgm:pt>
    <dgm:pt modelId="{EA321301-88C5-C64F-8060-57262C26F387}" type="pres">
      <dgm:prSet presAssocID="{D21865E7-ED83-514D-A51D-DF4477639715}" presName="hierChild4" presStyleCnt="0"/>
      <dgm:spPr/>
    </dgm:pt>
    <dgm:pt modelId="{B4BE7D05-A808-2D47-A73F-A4979105AF32}" type="pres">
      <dgm:prSet presAssocID="{D9231709-C625-2B45-B451-C61200E9086D}" presName="Name28" presStyleLbl="parChTrans1D4" presStyleIdx="6" presStyleCnt="15"/>
      <dgm:spPr/>
      <dgm:t>
        <a:bodyPr/>
        <a:lstStyle/>
        <a:p>
          <a:endParaRPr lang="en-US"/>
        </a:p>
      </dgm:t>
    </dgm:pt>
    <dgm:pt modelId="{F707B18D-54B5-E84F-B3DC-6B591B655E24}" type="pres">
      <dgm:prSet presAssocID="{B69CBB7C-5F77-6E43-B042-835B9F11E59C}" presName="hierRoot2" presStyleCnt="0">
        <dgm:presLayoutVars>
          <dgm:hierBranch val="init"/>
        </dgm:presLayoutVars>
      </dgm:prSet>
      <dgm:spPr/>
    </dgm:pt>
    <dgm:pt modelId="{FFF25029-7438-9547-9D6F-DB062F4DD4DF}" type="pres">
      <dgm:prSet presAssocID="{B69CBB7C-5F77-6E43-B042-835B9F11E59C}" presName="rootComposite2" presStyleCnt="0"/>
      <dgm:spPr/>
    </dgm:pt>
    <dgm:pt modelId="{BA0F8E06-1B92-194D-96D6-FD57E66156BF}" type="pres">
      <dgm:prSet presAssocID="{B69CBB7C-5F77-6E43-B042-835B9F11E59C}" presName="rootText2" presStyleLbl="alignAcc1" presStyleIdx="0" presStyleCnt="0">
        <dgm:presLayoutVars>
          <dgm:chPref val="3"/>
        </dgm:presLayoutVars>
      </dgm:prSet>
      <dgm:spPr/>
      <dgm:t>
        <a:bodyPr/>
        <a:lstStyle/>
        <a:p>
          <a:endParaRPr lang="en-US"/>
        </a:p>
      </dgm:t>
    </dgm:pt>
    <dgm:pt modelId="{DD36B6D0-85F7-D443-AB8B-36EA1951B042}" type="pres">
      <dgm:prSet presAssocID="{B69CBB7C-5F77-6E43-B042-835B9F11E59C}" presName="topArc2" presStyleLbl="parChTrans1D1" presStyleIdx="22" presStyleCnt="50"/>
      <dgm:spPr/>
    </dgm:pt>
    <dgm:pt modelId="{3371835E-5871-9341-BC34-2A404DA18D49}" type="pres">
      <dgm:prSet presAssocID="{B69CBB7C-5F77-6E43-B042-835B9F11E59C}" presName="bottomArc2" presStyleLbl="parChTrans1D1" presStyleIdx="23" presStyleCnt="50"/>
      <dgm:spPr/>
    </dgm:pt>
    <dgm:pt modelId="{F1BC4C47-5EBA-3640-B38C-263AFC35A473}" type="pres">
      <dgm:prSet presAssocID="{B69CBB7C-5F77-6E43-B042-835B9F11E59C}" presName="topConnNode2" presStyleLbl="node4" presStyleIdx="0" presStyleCnt="0"/>
      <dgm:spPr/>
      <dgm:t>
        <a:bodyPr/>
        <a:lstStyle/>
        <a:p>
          <a:endParaRPr lang="en-US"/>
        </a:p>
      </dgm:t>
    </dgm:pt>
    <dgm:pt modelId="{F270EC63-22C3-334F-A342-76706C067FDF}" type="pres">
      <dgm:prSet presAssocID="{B69CBB7C-5F77-6E43-B042-835B9F11E59C}" presName="hierChild4" presStyleCnt="0"/>
      <dgm:spPr/>
    </dgm:pt>
    <dgm:pt modelId="{6D4BEE85-5265-0944-B7CD-65517F867892}" type="pres">
      <dgm:prSet presAssocID="{B69CBB7C-5F77-6E43-B042-835B9F11E59C}" presName="hierChild5" presStyleCnt="0"/>
      <dgm:spPr/>
    </dgm:pt>
    <dgm:pt modelId="{51DF1D9F-3F01-EF49-B650-6D660D692B20}" type="pres">
      <dgm:prSet presAssocID="{26039F95-2511-D243-94EA-2D1B5964D051}" presName="Name28" presStyleLbl="parChTrans1D4" presStyleIdx="7" presStyleCnt="15"/>
      <dgm:spPr/>
      <dgm:t>
        <a:bodyPr/>
        <a:lstStyle/>
        <a:p>
          <a:endParaRPr lang="en-US"/>
        </a:p>
      </dgm:t>
    </dgm:pt>
    <dgm:pt modelId="{9F221CDB-0739-F24D-9056-1D4AA17A3360}" type="pres">
      <dgm:prSet presAssocID="{03953B76-3DB1-DB4D-86D6-0AAF468F29C2}" presName="hierRoot2" presStyleCnt="0">
        <dgm:presLayoutVars>
          <dgm:hierBranch val="init"/>
        </dgm:presLayoutVars>
      </dgm:prSet>
      <dgm:spPr/>
    </dgm:pt>
    <dgm:pt modelId="{984150AA-3DEE-E74B-8C95-B38433D55134}" type="pres">
      <dgm:prSet presAssocID="{03953B76-3DB1-DB4D-86D6-0AAF468F29C2}" presName="rootComposite2" presStyleCnt="0"/>
      <dgm:spPr/>
    </dgm:pt>
    <dgm:pt modelId="{F11AC75F-39F2-6049-8AFF-EA0E557494F0}" type="pres">
      <dgm:prSet presAssocID="{03953B76-3DB1-DB4D-86D6-0AAF468F29C2}" presName="rootText2" presStyleLbl="alignAcc1" presStyleIdx="0" presStyleCnt="0">
        <dgm:presLayoutVars>
          <dgm:chPref val="3"/>
        </dgm:presLayoutVars>
      </dgm:prSet>
      <dgm:spPr/>
      <dgm:t>
        <a:bodyPr/>
        <a:lstStyle/>
        <a:p>
          <a:endParaRPr lang="en-US"/>
        </a:p>
      </dgm:t>
    </dgm:pt>
    <dgm:pt modelId="{3D05EBAE-9ECC-EC47-A330-0F63C4D8F017}" type="pres">
      <dgm:prSet presAssocID="{03953B76-3DB1-DB4D-86D6-0AAF468F29C2}" presName="topArc2" presStyleLbl="parChTrans1D1" presStyleIdx="24" presStyleCnt="50"/>
      <dgm:spPr/>
    </dgm:pt>
    <dgm:pt modelId="{4A15F43B-2084-6749-8C38-C82DF6242709}" type="pres">
      <dgm:prSet presAssocID="{03953B76-3DB1-DB4D-86D6-0AAF468F29C2}" presName="bottomArc2" presStyleLbl="parChTrans1D1" presStyleIdx="25" presStyleCnt="50"/>
      <dgm:spPr/>
    </dgm:pt>
    <dgm:pt modelId="{60F3E93D-2546-0144-BEBD-AFF2E634CFC5}" type="pres">
      <dgm:prSet presAssocID="{03953B76-3DB1-DB4D-86D6-0AAF468F29C2}" presName="topConnNode2" presStyleLbl="node4" presStyleIdx="0" presStyleCnt="0"/>
      <dgm:spPr/>
      <dgm:t>
        <a:bodyPr/>
        <a:lstStyle/>
        <a:p>
          <a:endParaRPr lang="en-US"/>
        </a:p>
      </dgm:t>
    </dgm:pt>
    <dgm:pt modelId="{1017FF57-198F-A443-AF6A-409C60C4CDBF}" type="pres">
      <dgm:prSet presAssocID="{03953B76-3DB1-DB4D-86D6-0AAF468F29C2}" presName="hierChild4" presStyleCnt="0"/>
      <dgm:spPr/>
    </dgm:pt>
    <dgm:pt modelId="{A8593EAE-9FA1-ED44-9515-2A17B3210629}" type="pres">
      <dgm:prSet presAssocID="{25C769C4-EE2A-044F-9A42-47B12A5E84E1}" presName="Name28" presStyleLbl="parChTrans1D4" presStyleIdx="8" presStyleCnt="15"/>
      <dgm:spPr/>
      <dgm:t>
        <a:bodyPr/>
        <a:lstStyle/>
        <a:p>
          <a:endParaRPr lang="en-US"/>
        </a:p>
      </dgm:t>
    </dgm:pt>
    <dgm:pt modelId="{B61734BC-853A-224D-A29A-0816B47B6253}" type="pres">
      <dgm:prSet presAssocID="{A2F7B039-6F24-784F-B6E3-10C7DA0E4C77}" presName="hierRoot2" presStyleCnt="0">
        <dgm:presLayoutVars>
          <dgm:hierBranch val="init"/>
        </dgm:presLayoutVars>
      </dgm:prSet>
      <dgm:spPr/>
    </dgm:pt>
    <dgm:pt modelId="{FD2EFD77-8ECF-3B49-9E62-60605D87125C}" type="pres">
      <dgm:prSet presAssocID="{A2F7B039-6F24-784F-B6E3-10C7DA0E4C77}" presName="rootComposite2" presStyleCnt="0"/>
      <dgm:spPr/>
    </dgm:pt>
    <dgm:pt modelId="{0B2B3DF8-1AD9-8340-A403-37C4382536DE}" type="pres">
      <dgm:prSet presAssocID="{A2F7B039-6F24-784F-B6E3-10C7DA0E4C77}" presName="rootText2" presStyleLbl="alignAcc1" presStyleIdx="0" presStyleCnt="0">
        <dgm:presLayoutVars>
          <dgm:chPref val="3"/>
        </dgm:presLayoutVars>
      </dgm:prSet>
      <dgm:spPr/>
      <dgm:t>
        <a:bodyPr/>
        <a:lstStyle/>
        <a:p>
          <a:endParaRPr lang="en-US"/>
        </a:p>
      </dgm:t>
    </dgm:pt>
    <dgm:pt modelId="{3A4F6C87-538E-BA47-8E3C-3F1EE693263B}" type="pres">
      <dgm:prSet presAssocID="{A2F7B039-6F24-784F-B6E3-10C7DA0E4C77}" presName="topArc2" presStyleLbl="parChTrans1D1" presStyleIdx="26" presStyleCnt="50"/>
      <dgm:spPr/>
    </dgm:pt>
    <dgm:pt modelId="{BBD100AB-0BBB-0641-B7B3-7294520661FF}" type="pres">
      <dgm:prSet presAssocID="{A2F7B039-6F24-784F-B6E3-10C7DA0E4C77}" presName="bottomArc2" presStyleLbl="parChTrans1D1" presStyleIdx="27" presStyleCnt="50"/>
      <dgm:spPr/>
    </dgm:pt>
    <dgm:pt modelId="{E108F689-43DB-0D46-A3FB-3E0A67EEC8B2}" type="pres">
      <dgm:prSet presAssocID="{A2F7B039-6F24-784F-B6E3-10C7DA0E4C77}" presName="topConnNode2" presStyleLbl="node4" presStyleIdx="0" presStyleCnt="0"/>
      <dgm:spPr/>
      <dgm:t>
        <a:bodyPr/>
        <a:lstStyle/>
        <a:p>
          <a:endParaRPr lang="en-US"/>
        </a:p>
      </dgm:t>
    </dgm:pt>
    <dgm:pt modelId="{8D192B39-997B-0547-BADF-1194963C9A75}" type="pres">
      <dgm:prSet presAssocID="{A2F7B039-6F24-784F-B6E3-10C7DA0E4C77}" presName="hierChild4" presStyleCnt="0"/>
      <dgm:spPr/>
    </dgm:pt>
    <dgm:pt modelId="{61638AE5-376D-494E-A06E-FED33B8B827A}" type="pres">
      <dgm:prSet presAssocID="{A2F7B039-6F24-784F-B6E3-10C7DA0E4C77}" presName="hierChild5" presStyleCnt="0"/>
      <dgm:spPr/>
    </dgm:pt>
    <dgm:pt modelId="{E447CF62-EA54-1642-957B-B0121CDA07DE}" type="pres">
      <dgm:prSet presAssocID="{BE33C6C5-8F61-104C-9610-AB509F5E1FB6}" presName="Name28" presStyleLbl="parChTrans1D4" presStyleIdx="9" presStyleCnt="15"/>
      <dgm:spPr/>
      <dgm:t>
        <a:bodyPr/>
        <a:lstStyle/>
        <a:p>
          <a:endParaRPr lang="en-US"/>
        </a:p>
      </dgm:t>
    </dgm:pt>
    <dgm:pt modelId="{1E0AEEED-9EE4-6140-AD8F-48BF4433F03D}" type="pres">
      <dgm:prSet presAssocID="{147C7763-168C-7340-AA15-D2E89A49882C}" presName="hierRoot2" presStyleCnt="0">
        <dgm:presLayoutVars>
          <dgm:hierBranch val="init"/>
        </dgm:presLayoutVars>
      </dgm:prSet>
      <dgm:spPr/>
    </dgm:pt>
    <dgm:pt modelId="{959F8C03-386B-5643-8150-AECFC432183F}" type="pres">
      <dgm:prSet presAssocID="{147C7763-168C-7340-AA15-D2E89A49882C}" presName="rootComposite2" presStyleCnt="0"/>
      <dgm:spPr/>
    </dgm:pt>
    <dgm:pt modelId="{4DC5C4E9-1F25-AB41-AC72-C8B5143034EF}" type="pres">
      <dgm:prSet presAssocID="{147C7763-168C-7340-AA15-D2E89A49882C}" presName="rootText2" presStyleLbl="alignAcc1" presStyleIdx="0" presStyleCnt="0">
        <dgm:presLayoutVars>
          <dgm:chPref val="3"/>
        </dgm:presLayoutVars>
      </dgm:prSet>
      <dgm:spPr/>
      <dgm:t>
        <a:bodyPr/>
        <a:lstStyle/>
        <a:p>
          <a:endParaRPr lang="en-US"/>
        </a:p>
      </dgm:t>
    </dgm:pt>
    <dgm:pt modelId="{25825F23-8A44-9549-A36F-9E996990DDBF}" type="pres">
      <dgm:prSet presAssocID="{147C7763-168C-7340-AA15-D2E89A49882C}" presName="topArc2" presStyleLbl="parChTrans1D1" presStyleIdx="28" presStyleCnt="50"/>
      <dgm:spPr/>
    </dgm:pt>
    <dgm:pt modelId="{56C1D988-1D3D-C740-9A1D-41642F3C678A}" type="pres">
      <dgm:prSet presAssocID="{147C7763-168C-7340-AA15-D2E89A49882C}" presName="bottomArc2" presStyleLbl="parChTrans1D1" presStyleIdx="29" presStyleCnt="50"/>
      <dgm:spPr/>
    </dgm:pt>
    <dgm:pt modelId="{9E23F422-F369-374C-AF38-91C44FFBA274}" type="pres">
      <dgm:prSet presAssocID="{147C7763-168C-7340-AA15-D2E89A49882C}" presName="topConnNode2" presStyleLbl="node4" presStyleIdx="0" presStyleCnt="0"/>
      <dgm:spPr/>
      <dgm:t>
        <a:bodyPr/>
        <a:lstStyle/>
        <a:p>
          <a:endParaRPr lang="en-US"/>
        </a:p>
      </dgm:t>
    </dgm:pt>
    <dgm:pt modelId="{C218F85E-B2D3-004B-81EE-4C2623EE5CFF}" type="pres">
      <dgm:prSet presAssocID="{147C7763-168C-7340-AA15-D2E89A49882C}" presName="hierChild4" presStyleCnt="0"/>
      <dgm:spPr/>
    </dgm:pt>
    <dgm:pt modelId="{A89ABB39-DB3A-694B-B681-C64D40D115F6}" type="pres">
      <dgm:prSet presAssocID="{471801DD-BA60-FE42-84CD-4852831CC91A}" presName="Name28" presStyleLbl="parChTrans1D4" presStyleIdx="10" presStyleCnt="15"/>
      <dgm:spPr/>
      <dgm:t>
        <a:bodyPr/>
        <a:lstStyle/>
        <a:p>
          <a:endParaRPr lang="en-US"/>
        </a:p>
      </dgm:t>
    </dgm:pt>
    <dgm:pt modelId="{BC60CFDE-62BD-0246-8ED2-F759FD31B07E}" type="pres">
      <dgm:prSet presAssocID="{3AA4E84D-848B-E640-AA4B-A7867F53659B}" presName="hierRoot2" presStyleCnt="0">
        <dgm:presLayoutVars>
          <dgm:hierBranch val="init"/>
        </dgm:presLayoutVars>
      </dgm:prSet>
      <dgm:spPr/>
    </dgm:pt>
    <dgm:pt modelId="{EB3D4A97-9B7C-1642-82D7-75A64320E6B7}" type="pres">
      <dgm:prSet presAssocID="{3AA4E84D-848B-E640-AA4B-A7867F53659B}" presName="rootComposite2" presStyleCnt="0"/>
      <dgm:spPr/>
    </dgm:pt>
    <dgm:pt modelId="{DFDA7D79-68D7-7148-8152-63ACDF3071B2}" type="pres">
      <dgm:prSet presAssocID="{3AA4E84D-848B-E640-AA4B-A7867F53659B}" presName="rootText2" presStyleLbl="alignAcc1" presStyleIdx="0" presStyleCnt="0">
        <dgm:presLayoutVars>
          <dgm:chPref val="3"/>
        </dgm:presLayoutVars>
      </dgm:prSet>
      <dgm:spPr/>
      <dgm:t>
        <a:bodyPr/>
        <a:lstStyle/>
        <a:p>
          <a:endParaRPr lang="en-US"/>
        </a:p>
      </dgm:t>
    </dgm:pt>
    <dgm:pt modelId="{3EDDB89F-1950-1443-887C-449D9A3E45A1}" type="pres">
      <dgm:prSet presAssocID="{3AA4E84D-848B-E640-AA4B-A7867F53659B}" presName="topArc2" presStyleLbl="parChTrans1D1" presStyleIdx="30" presStyleCnt="50"/>
      <dgm:spPr/>
    </dgm:pt>
    <dgm:pt modelId="{B2E20CFA-EB1B-AD48-92ED-EAD88BE3F12F}" type="pres">
      <dgm:prSet presAssocID="{3AA4E84D-848B-E640-AA4B-A7867F53659B}" presName="bottomArc2" presStyleLbl="parChTrans1D1" presStyleIdx="31" presStyleCnt="50"/>
      <dgm:spPr/>
    </dgm:pt>
    <dgm:pt modelId="{0991C076-23A4-494A-B43B-7E33ABE31D97}" type="pres">
      <dgm:prSet presAssocID="{3AA4E84D-848B-E640-AA4B-A7867F53659B}" presName="topConnNode2" presStyleLbl="node4" presStyleIdx="0" presStyleCnt="0"/>
      <dgm:spPr/>
      <dgm:t>
        <a:bodyPr/>
        <a:lstStyle/>
        <a:p>
          <a:endParaRPr lang="en-US"/>
        </a:p>
      </dgm:t>
    </dgm:pt>
    <dgm:pt modelId="{3E9C706E-CB12-6C45-9685-A28BA3E7FAE5}" type="pres">
      <dgm:prSet presAssocID="{3AA4E84D-848B-E640-AA4B-A7867F53659B}" presName="hierChild4" presStyleCnt="0"/>
      <dgm:spPr/>
    </dgm:pt>
    <dgm:pt modelId="{E0291F88-8012-B044-8671-47E2B26C4E45}" type="pres">
      <dgm:prSet presAssocID="{3AA4E84D-848B-E640-AA4B-A7867F53659B}" presName="hierChild5" presStyleCnt="0"/>
      <dgm:spPr/>
    </dgm:pt>
    <dgm:pt modelId="{19464E75-865B-AD4C-B5D6-506418E7DB76}" type="pres">
      <dgm:prSet presAssocID="{2EB9B802-BC47-5345-B17F-3548929C55E2}" presName="Name28" presStyleLbl="parChTrans1D4" presStyleIdx="11" presStyleCnt="15"/>
      <dgm:spPr/>
      <dgm:t>
        <a:bodyPr/>
        <a:lstStyle/>
        <a:p>
          <a:endParaRPr lang="en-US"/>
        </a:p>
      </dgm:t>
    </dgm:pt>
    <dgm:pt modelId="{834AFF20-E447-AF45-B343-71B539DAF16D}" type="pres">
      <dgm:prSet presAssocID="{B534AA22-0184-BF41-A0D8-56D960377BF7}" presName="hierRoot2" presStyleCnt="0">
        <dgm:presLayoutVars>
          <dgm:hierBranch val="init"/>
        </dgm:presLayoutVars>
      </dgm:prSet>
      <dgm:spPr/>
    </dgm:pt>
    <dgm:pt modelId="{AAA68DBF-BDBD-6945-8D90-F9DB3B53D2A6}" type="pres">
      <dgm:prSet presAssocID="{B534AA22-0184-BF41-A0D8-56D960377BF7}" presName="rootComposite2" presStyleCnt="0"/>
      <dgm:spPr/>
    </dgm:pt>
    <dgm:pt modelId="{349AF81A-A4D5-C846-80C8-3F1D9B8EE9F1}" type="pres">
      <dgm:prSet presAssocID="{B534AA22-0184-BF41-A0D8-56D960377BF7}" presName="rootText2" presStyleLbl="alignAcc1" presStyleIdx="0" presStyleCnt="0" custLinFactNeighborX="-2498" custLinFactNeighborY="19319">
        <dgm:presLayoutVars>
          <dgm:chPref val="3"/>
        </dgm:presLayoutVars>
      </dgm:prSet>
      <dgm:spPr/>
      <dgm:t>
        <a:bodyPr/>
        <a:lstStyle/>
        <a:p>
          <a:endParaRPr lang="en-US"/>
        </a:p>
      </dgm:t>
    </dgm:pt>
    <dgm:pt modelId="{C1260C76-6350-D942-BFB5-1C2C3C1C1369}" type="pres">
      <dgm:prSet presAssocID="{B534AA22-0184-BF41-A0D8-56D960377BF7}" presName="topArc2" presStyleLbl="parChTrans1D1" presStyleIdx="32" presStyleCnt="50"/>
      <dgm:spPr/>
    </dgm:pt>
    <dgm:pt modelId="{550D5CCC-928C-FD43-8ADF-389BE7D15F4F}" type="pres">
      <dgm:prSet presAssocID="{B534AA22-0184-BF41-A0D8-56D960377BF7}" presName="bottomArc2" presStyleLbl="parChTrans1D1" presStyleIdx="33" presStyleCnt="50"/>
      <dgm:spPr/>
    </dgm:pt>
    <dgm:pt modelId="{456542B8-F3CB-7548-A83F-BD8AAF92BB8D}" type="pres">
      <dgm:prSet presAssocID="{B534AA22-0184-BF41-A0D8-56D960377BF7}" presName="topConnNode2" presStyleLbl="node4" presStyleIdx="0" presStyleCnt="0"/>
      <dgm:spPr/>
      <dgm:t>
        <a:bodyPr/>
        <a:lstStyle/>
        <a:p>
          <a:endParaRPr lang="en-US"/>
        </a:p>
      </dgm:t>
    </dgm:pt>
    <dgm:pt modelId="{E5ABF1BA-385D-014A-9D21-A8C8EC41F422}" type="pres">
      <dgm:prSet presAssocID="{B534AA22-0184-BF41-A0D8-56D960377BF7}" presName="hierChild4" presStyleCnt="0"/>
      <dgm:spPr/>
    </dgm:pt>
    <dgm:pt modelId="{63A6B9F8-5C66-D842-9D83-264C37F76BA7}" type="pres">
      <dgm:prSet presAssocID="{D1F0CB00-70BD-ED4D-9F73-3C18977E078F}" presName="Name28" presStyleLbl="parChTrans1D4" presStyleIdx="12" presStyleCnt="15"/>
      <dgm:spPr/>
      <dgm:t>
        <a:bodyPr/>
        <a:lstStyle/>
        <a:p>
          <a:endParaRPr lang="en-US"/>
        </a:p>
      </dgm:t>
    </dgm:pt>
    <dgm:pt modelId="{80A4B4EC-86C1-4140-9FBF-DDE58C8C36A5}" type="pres">
      <dgm:prSet presAssocID="{54DA9726-2B46-2741-B568-F4AE37F0DE49}" presName="hierRoot2" presStyleCnt="0">
        <dgm:presLayoutVars>
          <dgm:hierBranch val="init"/>
        </dgm:presLayoutVars>
      </dgm:prSet>
      <dgm:spPr/>
    </dgm:pt>
    <dgm:pt modelId="{7234592D-166D-7648-8A56-AF32123F4F1A}" type="pres">
      <dgm:prSet presAssocID="{54DA9726-2B46-2741-B568-F4AE37F0DE49}" presName="rootComposite2" presStyleCnt="0"/>
      <dgm:spPr/>
    </dgm:pt>
    <dgm:pt modelId="{86222EC0-55E0-A643-A20F-90DCA8BF3A5D}" type="pres">
      <dgm:prSet presAssocID="{54DA9726-2B46-2741-B568-F4AE37F0DE49}" presName="rootText2" presStyleLbl="alignAcc1" presStyleIdx="0" presStyleCnt="0" custLinFactX="-28393" custLinFactNeighborX="-100000" custLinFactNeighborY="-15746">
        <dgm:presLayoutVars>
          <dgm:chPref val="3"/>
        </dgm:presLayoutVars>
      </dgm:prSet>
      <dgm:spPr/>
      <dgm:t>
        <a:bodyPr/>
        <a:lstStyle/>
        <a:p>
          <a:endParaRPr lang="en-US"/>
        </a:p>
      </dgm:t>
    </dgm:pt>
    <dgm:pt modelId="{1169DF22-7634-F74A-AB29-35E486CBE349}" type="pres">
      <dgm:prSet presAssocID="{54DA9726-2B46-2741-B568-F4AE37F0DE49}" presName="topArc2" presStyleLbl="parChTrans1D1" presStyleIdx="34" presStyleCnt="50"/>
      <dgm:spPr/>
    </dgm:pt>
    <dgm:pt modelId="{879B8ADF-54A4-1848-8C18-ABCBFC7C2325}" type="pres">
      <dgm:prSet presAssocID="{54DA9726-2B46-2741-B568-F4AE37F0DE49}" presName="bottomArc2" presStyleLbl="parChTrans1D1" presStyleIdx="35" presStyleCnt="50"/>
      <dgm:spPr/>
    </dgm:pt>
    <dgm:pt modelId="{52E6A589-FDAE-1544-9BFC-A0C68EE5E2B8}" type="pres">
      <dgm:prSet presAssocID="{54DA9726-2B46-2741-B568-F4AE37F0DE49}" presName="topConnNode2" presStyleLbl="node4" presStyleIdx="0" presStyleCnt="0"/>
      <dgm:spPr/>
      <dgm:t>
        <a:bodyPr/>
        <a:lstStyle/>
        <a:p>
          <a:endParaRPr lang="en-US"/>
        </a:p>
      </dgm:t>
    </dgm:pt>
    <dgm:pt modelId="{E32AEC31-951C-374F-9877-959D2B6D2680}" type="pres">
      <dgm:prSet presAssocID="{54DA9726-2B46-2741-B568-F4AE37F0DE49}" presName="hierChild4" presStyleCnt="0"/>
      <dgm:spPr/>
    </dgm:pt>
    <dgm:pt modelId="{4A12D0E7-64EF-4E4D-B68C-49E28624AE1E}" type="pres">
      <dgm:prSet presAssocID="{54DA9726-2B46-2741-B568-F4AE37F0DE49}" presName="hierChild5" presStyleCnt="0"/>
      <dgm:spPr/>
    </dgm:pt>
    <dgm:pt modelId="{0A56327E-82A9-C54A-847E-181708BDD1D8}" type="pres">
      <dgm:prSet presAssocID="{36940F40-DB7F-E244-8A78-677086DC611E}" presName="Name28" presStyleLbl="parChTrans1D4" presStyleIdx="13" presStyleCnt="15"/>
      <dgm:spPr/>
      <dgm:t>
        <a:bodyPr/>
        <a:lstStyle/>
        <a:p>
          <a:endParaRPr lang="en-US"/>
        </a:p>
      </dgm:t>
    </dgm:pt>
    <dgm:pt modelId="{24327F25-FDB6-864A-9625-FF9312E51C5A}" type="pres">
      <dgm:prSet presAssocID="{1BE1BE9D-0711-9942-870E-974FFC1EE17D}" presName="hierRoot2" presStyleCnt="0">
        <dgm:presLayoutVars>
          <dgm:hierBranch val="init"/>
        </dgm:presLayoutVars>
      </dgm:prSet>
      <dgm:spPr/>
    </dgm:pt>
    <dgm:pt modelId="{8EEE6438-590A-CA43-A2FB-12D1F9C14A76}" type="pres">
      <dgm:prSet presAssocID="{1BE1BE9D-0711-9942-870E-974FFC1EE17D}" presName="rootComposite2" presStyleCnt="0"/>
      <dgm:spPr/>
    </dgm:pt>
    <dgm:pt modelId="{08AB568E-5206-2743-A3E2-766A16A86793}" type="pres">
      <dgm:prSet presAssocID="{1BE1BE9D-0711-9942-870E-974FFC1EE17D}" presName="rootText2" presStyleLbl="alignAcc1" presStyleIdx="0" presStyleCnt="0" custLinFactX="-36432" custLinFactNeighborX="-100000" custLinFactNeighborY="2513">
        <dgm:presLayoutVars>
          <dgm:chPref val="3"/>
        </dgm:presLayoutVars>
      </dgm:prSet>
      <dgm:spPr/>
      <dgm:t>
        <a:bodyPr/>
        <a:lstStyle/>
        <a:p>
          <a:endParaRPr lang="en-US"/>
        </a:p>
      </dgm:t>
    </dgm:pt>
    <dgm:pt modelId="{7136F8D8-ECB9-1341-9575-C65AB9568B22}" type="pres">
      <dgm:prSet presAssocID="{1BE1BE9D-0711-9942-870E-974FFC1EE17D}" presName="topArc2" presStyleLbl="parChTrans1D1" presStyleIdx="36" presStyleCnt="50"/>
      <dgm:spPr/>
    </dgm:pt>
    <dgm:pt modelId="{7297BEA5-5309-3B43-96AB-DEF9785CC7B6}" type="pres">
      <dgm:prSet presAssocID="{1BE1BE9D-0711-9942-870E-974FFC1EE17D}" presName="bottomArc2" presStyleLbl="parChTrans1D1" presStyleIdx="37" presStyleCnt="50"/>
      <dgm:spPr/>
    </dgm:pt>
    <dgm:pt modelId="{50485D48-14FE-604F-A994-4A178B522F56}" type="pres">
      <dgm:prSet presAssocID="{1BE1BE9D-0711-9942-870E-974FFC1EE17D}" presName="topConnNode2" presStyleLbl="node4" presStyleIdx="0" presStyleCnt="0"/>
      <dgm:spPr/>
      <dgm:t>
        <a:bodyPr/>
        <a:lstStyle/>
        <a:p>
          <a:endParaRPr lang="en-US"/>
        </a:p>
      </dgm:t>
    </dgm:pt>
    <dgm:pt modelId="{E8D34FE1-4874-714A-9E77-4D853289AAA5}" type="pres">
      <dgm:prSet presAssocID="{1BE1BE9D-0711-9942-870E-974FFC1EE17D}" presName="hierChild4" presStyleCnt="0"/>
      <dgm:spPr/>
    </dgm:pt>
    <dgm:pt modelId="{AF80C531-2118-8248-B9A4-8D2788C78224}" type="pres">
      <dgm:prSet presAssocID="{1BE1BE9D-0711-9942-870E-974FFC1EE17D}" presName="hierChild5" presStyleCnt="0"/>
      <dgm:spPr/>
    </dgm:pt>
    <dgm:pt modelId="{74C76588-E03C-DE4F-B530-F77538BB7EA3}" type="pres">
      <dgm:prSet presAssocID="{BBBB6AD6-A353-A64F-8A27-9ACB41129D9B}" presName="Name28" presStyleLbl="parChTrans1D4" presStyleIdx="14" presStyleCnt="15"/>
      <dgm:spPr/>
      <dgm:t>
        <a:bodyPr/>
        <a:lstStyle/>
        <a:p>
          <a:endParaRPr lang="en-US"/>
        </a:p>
      </dgm:t>
    </dgm:pt>
    <dgm:pt modelId="{8860EBDA-5D9C-0946-8423-F27CA05D5B0B}" type="pres">
      <dgm:prSet presAssocID="{999939A3-5951-194E-9D41-5B5362098CAC}" presName="hierRoot2" presStyleCnt="0">
        <dgm:presLayoutVars>
          <dgm:hierBranch val="init"/>
        </dgm:presLayoutVars>
      </dgm:prSet>
      <dgm:spPr/>
    </dgm:pt>
    <dgm:pt modelId="{F9CAC635-9A76-CC44-ADD9-1B712C280D49}" type="pres">
      <dgm:prSet presAssocID="{999939A3-5951-194E-9D41-5B5362098CAC}" presName="rootComposite2" presStyleCnt="0"/>
      <dgm:spPr/>
    </dgm:pt>
    <dgm:pt modelId="{2C5F6108-DE9F-8A48-AC62-E927540B5A35}" type="pres">
      <dgm:prSet presAssocID="{999939A3-5951-194E-9D41-5B5362098CAC}" presName="rootText2" presStyleLbl="alignAcc1" presStyleIdx="0" presStyleCnt="0" custLinFactNeighborX="-35895" custLinFactNeighborY="42413">
        <dgm:presLayoutVars>
          <dgm:chPref val="3"/>
        </dgm:presLayoutVars>
      </dgm:prSet>
      <dgm:spPr/>
      <dgm:t>
        <a:bodyPr/>
        <a:lstStyle/>
        <a:p>
          <a:endParaRPr lang="en-US"/>
        </a:p>
      </dgm:t>
    </dgm:pt>
    <dgm:pt modelId="{3084CEB4-E254-D940-9E3F-37714BD94FE0}" type="pres">
      <dgm:prSet presAssocID="{999939A3-5951-194E-9D41-5B5362098CAC}" presName="topArc2" presStyleLbl="parChTrans1D1" presStyleIdx="38" presStyleCnt="50"/>
      <dgm:spPr/>
    </dgm:pt>
    <dgm:pt modelId="{8806529B-E178-714A-8EA6-9543A6915081}" type="pres">
      <dgm:prSet presAssocID="{999939A3-5951-194E-9D41-5B5362098CAC}" presName="bottomArc2" presStyleLbl="parChTrans1D1" presStyleIdx="39" presStyleCnt="50"/>
      <dgm:spPr/>
    </dgm:pt>
    <dgm:pt modelId="{2B26C379-2F61-C54B-949A-EB8C718D1C6C}" type="pres">
      <dgm:prSet presAssocID="{999939A3-5951-194E-9D41-5B5362098CAC}" presName="topConnNode2" presStyleLbl="node4" presStyleIdx="0" presStyleCnt="0"/>
      <dgm:spPr/>
      <dgm:t>
        <a:bodyPr/>
        <a:lstStyle/>
        <a:p>
          <a:endParaRPr lang="en-US"/>
        </a:p>
      </dgm:t>
    </dgm:pt>
    <dgm:pt modelId="{1BD44383-6720-5B41-AB48-B47A220A3CD5}" type="pres">
      <dgm:prSet presAssocID="{999939A3-5951-194E-9D41-5B5362098CAC}" presName="hierChild4" presStyleCnt="0"/>
      <dgm:spPr/>
    </dgm:pt>
    <dgm:pt modelId="{1317D397-F6EB-EB41-81CB-EA0A3F1A1B66}" type="pres">
      <dgm:prSet presAssocID="{999939A3-5951-194E-9D41-5B5362098CAC}" presName="hierChild5" presStyleCnt="0"/>
      <dgm:spPr/>
    </dgm:pt>
    <dgm:pt modelId="{98B8F4B5-B831-A843-9568-E2271CA8BB7B}" type="pres">
      <dgm:prSet presAssocID="{B534AA22-0184-BF41-A0D8-56D960377BF7}" presName="hierChild5" presStyleCnt="0"/>
      <dgm:spPr/>
    </dgm:pt>
    <dgm:pt modelId="{B653F691-24F6-8A4F-ACAF-A8A77656D71E}" type="pres">
      <dgm:prSet presAssocID="{147C7763-168C-7340-AA15-D2E89A49882C}" presName="hierChild5" presStyleCnt="0"/>
      <dgm:spPr/>
    </dgm:pt>
    <dgm:pt modelId="{490E44AB-6860-8C42-93F8-CFFF146BC145}" type="pres">
      <dgm:prSet presAssocID="{03953B76-3DB1-DB4D-86D6-0AAF468F29C2}" presName="hierChild5" presStyleCnt="0"/>
      <dgm:spPr/>
    </dgm:pt>
    <dgm:pt modelId="{6BAA5BF5-ED61-454D-A3EF-2EF182CB34DC}" type="pres">
      <dgm:prSet presAssocID="{D21865E7-ED83-514D-A51D-DF4477639715}" presName="hierChild5" presStyleCnt="0"/>
      <dgm:spPr/>
    </dgm:pt>
    <dgm:pt modelId="{B17BE4AB-6E58-2D45-9E09-3868E067CAF1}" type="pres">
      <dgm:prSet presAssocID="{8199EC6C-B2C7-0D42-B248-3CF28E1CB08C}" presName="hierChild5" presStyleCnt="0"/>
      <dgm:spPr/>
    </dgm:pt>
    <dgm:pt modelId="{030F047B-509F-E444-ABFE-ABE90CCF2DEB}" type="pres">
      <dgm:prSet presAssocID="{5753EE95-8FFA-F242-AE01-40E56CA40B19}" presName="hierChild5" presStyleCnt="0"/>
      <dgm:spPr/>
    </dgm:pt>
    <dgm:pt modelId="{172DFC00-CA36-8349-8D50-0D765C334D6B}" type="pres">
      <dgm:prSet presAssocID="{84FCC453-5EEB-AF42-8400-43C23A304BC7}" presName="hierChild5" presStyleCnt="0"/>
      <dgm:spPr/>
    </dgm:pt>
    <dgm:pt modelId="{94FFBB97-B973-7049-ACD0-C4EFA1D5F6D2}" type="pres">
      <dgm:prSet presAssocID="{E96435E3-2F7E-C94F-97E0-C2CF9C61592D}" presName="hierChild5" presStyleCnt="0"/>
      <dgm:spPr/>
    </dgm:pt>
    <dgm:pt modelId="{B6EDEF36-8EBF-6744-89EA-D5E9FE4DF69F}" type="pres">
      <dgm:prSet presAssocID="{091D2166-E184-FE4C-989B-75BBF173DFDF}" presName="hierChild3" presStyleCnt="0"/>
      <dgm:spPr/>
    </dgm:pt>
    <dgm:pt modelId="{64892BFA-B3FE-1A41-9559-15DB0847606D}" type="pres">
      <dgm:prSet presAssocID="{5A438355-07EB-7C45-9A99-65A29DA34C71}" presName="hierRoot1" presStyleCnt="0">
        <dgm:presLayoutVars>
          <dgm:hierBranch val="init"/>
        </dgm:presLayoutVars>
      </dgm:prSet>
      <dgm:spPr/>
    </dgm:pt>
    <dgm:pt modelId="{27BDED7C-18F3-184B-80CC-7B7B22F4384E}" type="pres">
      <dgm:prSet presAssocID="{5A438355-07EB-7C45-9A99-65A29DA34C71}" presName="rootComposite1" presStyleCnt="0"/>
      <dgm:spPr/>
    </dgm:pt>
    <dgm:pt modelId="{EF04C7C3-EE08-FE40-AE50-A3B69F29B71B}" type="pres">
      <dgm:prSet presAssocID="{5A438355-07EB-7C45-9A99-65A29DA34C71}" presName="rootText1" presStyleLbl="alignAcc1" presStyleIdx="0" presStyleCnt="0" custLinFactX="100000" custLinFactY="407887" custLinFactNeighborX="151042" custLinFactNeighborY="500000">
        <dgm:presLayoutVars>
          <dgm:chPref val="3"/>
        </dgm:presLayoutVars>
      </dgm:prSet>
      <dgm:spPr/>
      <dgm:t>
        <a:bodyPr/>
        <a:lstStyle/>
        <a:p>
          <a:endParaRPr lang="en-US"/>
        </a:p>
      </dgm:t>
    </dgm:pt>
    <dgm:pt modelId="{634EDBB5-F07F-1B4B-AE39-A46635E91D25}" type="pres">
      <dgm:prSet presAssocID="{5A438355-07EB-7C45-9A99-65A29DA34C71}" presName="topArc1" presStyleLbl="parChTrans1D1" presStyleIdx="40" presStyleCnt="50"/>
      <dgm:spPr/>
    </dgm:pt>
    <dgm:pt modelId="{2D7B9344-C2CE-A742-8A8F-98AA142C448C}" type="pres">
      <dgm:prSet presAssocID="{5A438355-07EB-7C45-9A99-65A29DA34C71}" presName="bottomArc1" presStyleLbl="parChTrans1D1" presStyleIdx="41" presStyleCnt="50"/>
      <dgm:spPr/>
    </dgm:pt>
    <dgm:pt modelId="{18FEEE0F-AFDD-B148-8438-3EE0110F586C}" type="pres">
      <dgm:prSet presAssocID="{5A438355-07EB-7C45-9A99-65A29DA34C71}" presName="topConnNode1" presStyleLbl="node1" presStyleIdx="0" presStyleCnt="0"/>
      <dgm:spPr/>
      <dgm:t>
        <a:bodyPr/>
        <a:lstStyle/>
        <a:p>
          <a:endParaRPr lang="en-US"/>
        </a:p>
      </dgm:t>
    </dgm:pt>
    <dgm:pt modelId="{FFA45069-976B-8C4F-A806-02E7865B779E}" type="pres">
      <dgm:prSet presAssocID="{5A438355-07EB-7C45-9A99-65A29DA34C71}" presName="hierChild2" presStyleCnt="0"/>
      <dgm:spPr/>
    </dgm:pt>
    <dgm:pt modelId="{3D0F871D-6812-A545-A3BE-678D6A132213}" type="pres">
      <dgm:prSet presAssocID="{A4D9C947-2244-BE4B-A6CA-B4177F2C88D9}" presName="Name28" presStyleLbl="parChTrans1D2" presStyleIdx="2" presStyleCnt="4"/>
      <dgm:spPr/>
      <dgm:t>
        <a:bodyPr/>
        <a:lstStyle/>
        <a:p>
          <a:endParaRPr lang="en-US"/>
        </a:p>
      </dgm:t>
    </dgm:pt>
    <dgm:pt modelId="{C3267BBF-94E6-7049-ABAE-E4DCC6919C71}" type="pres">
      <dgm:prSet presAssocID="{306925A6-2BDD-1349-AF9D-1FF1E7EBFF3E}" presName="hierRoot2" presStyleCnt="0">
        <dgm:presLayoutVars>
          <dgm:hierBranch val="init"/>
        </dgm:presLayoutVars>
      </dgm:prSet>
      <dgm:spPr/>
    </dgm:pt>
    <dgm:pt modelId="{BD8A2404-4A85-374C-9E2A-6381332238E7}" type="pres">
      <dgm:prSet presAssocID="{306925A6-2BDD-1349-AF9D-1FF1E7EBFF3E}" presName="rootComposite2" presStyleCnt="0"/>
      <dgm:spPr/>
    </dgm:pt>
    <dgm:pt modelId="{1C608E92-3800-6044-90F3-275DA3ACF9FF}" type="pres">
      <dgm:prSet presAssocID="{306925A6-2BDD-1349-AF9D-1FF1E7EBFF3E}" presName="rootText2" presStyleLbl="alignAcc1" presStyleIdx="0" presStyleCnt="0" custLinFactX="192585" custLinFactY="619186" custLinFactNeighborX="200000" custLinFactNeighborY="700000">
        <dgm:presLayoutVars>
          <dgm:chPref val="3"/>
        </dgm:presLayoutVars>
      </dgm:prSet>
      <dgm:spPr/>
      <dgm:t>
        <a:bodyPr/>
        <a:lstStyle/>
        <a:p>
          <a:endParaRPr lang="en-US"/>
        </a:p>
      </dgm:t>
    </dgm:pt>
    <dgm:pt modelId="{6FF69712-7877-1544-BE43-F0F75A446EAF}" type="pres">
      <dgm:prSet presAssocID="{306925A6-2BDD-1349-AF9D-1FF1E7EBFF3E}" presName="topArc2" presStyleLbl="parChTrans1D1" presStyleIdx="42" presStyleCnt="50"/>
      <dgm:spPr/>
    </dgm:pt>
    <dgm:pt modelId="{953EAA58-7286-7A4E-B363-25BD4FD89F7F}" type="pres">
      <dgm:prSet presAssocID="{306925A6-2BDD-1349-AF9D-1FF1E7EBFF3E}" presName="bottomArc2" presStyleLbl="parChTrans1D1" presStyleIdx="43" presStyleCnt="50"/>
      <dgm:spPr/>
    </dgm:pt>
    <dgm:pt modelId="{1BA2A049-8DD9-B74C-B452-79B87AC81E51}" type="pres">
      <dgm:prSet presAssocID="{306925A6-2BDD-1349-AF9D-1FF1E7EBFF3E}" presName="topConnNode2" presStyleLbl="node2" presStyleIdx="0" presStyleCnt="0"/>
      <dgm:spPr/>
      <dgm:t>
        <a:bodyPr/>
        <a:lstStyle/>
        <a:p>
          <a:endParaRPr lang="en-US"/>
        </a:p>
      </dgm:t>
    </dgm:pt>
    <dgm:pt modelId="{8CA4317E-2937-F349-A6DB-716F1D4C00EA}" type="pres">
      <dgm:prSet presAssocID="{306925A6-2BDD-1349-AF9D-1FF1E7EBFF3E}" presName="hierChild4" presStyleCnt="0"/>
      <dgm:spPr/>
    </dgm:pt>
    <dgm:pt modelId="{10E2EC83-FA44-B641-AE81-67B202C8DB06}" type="pres">
      <dgm:prSet presAssocID="{148BAE40-6B52-7A4F-87EC-46B3458EDF86}" presName="Name28" presStyleLbl="parChTrans1D3" presStyleIdx="2" presStyleCnt="4"/>
      <dgm:spPr/>
      <dgm:t>
        <a:bodyPr/>
        <a:lstStyle/>
        <a:p>
          <a:endParaRPr lang="en-US"/>
        </a:p>
      </dgm:t>
    </dgm:pt>
    <dgm:pt modelId="{C0961097-10FA-4442-9462-1D2573BAB87C}" type="pres">
      <dgm:prSet presAssocID="{CC6832B2-838E-7947-8066-076218CBA5E4}" presName="hierRoot2" presStyleCnt="0">
        <dgm:presLayoutVars>
          <dgm:hierBranch val="init"/>
        </dgm:presLayoutVars>
      </dgm:prSet>
      <dgm:spPr/>
    </dgm:pt>
    <dgm:pt modelId="{299B193D-131D-FA46-B4F3-F10A18E0E5A4}" type="pres">
      <dgm:prSet presAssocID="{CC6832B2-838E-7947-8066-076218CBA5E4}" presName="rootComposite2" presStyleCnt="0"/>
      <dgm:spPr/>
    </dgm:pt>
    <dgm:pt modelId="{D50A75AE-6895-B442-9577-B86CF0054680}" type="pres">
      <dgm:prSet presAssocID="{CC6832B2-838E-7947-8066-076218CBA5E4}" presName="rootText2" presStyleLbl="alignAcc1" presStyleIdx="0" presStyleCnt="0" custLinFactX="100000" custLinFactY="761624" custLinFactNeighborX="187064" custLinFactNeighborY="800000">
        <dgm:presLayoutVars>
          <dgm:chPref val="3"/>
        </dgm:presLayoutVars>
      </dgm:prSet>
      <dgm:spPr/>
      <dgm:t>
        <a:bodyPr/>
        <a:lstStyle/>
        <a:p>
          <a:endParaRPr lang="en-US"/>
        </a:p>
      </dgm:t>
    </dgm:pt>
    <dgm:pt modelId="{2AFEC331-1141-3348-9FCA-04ACD1E5334A}" type="pres">
      <dgm:prSet presAssocID="{CC6832B2-838E-7947-8066-076218CBA5E4}" presName="topArc2" presStyleLbl="parChTrans1D1" presStyleIdx="44" presStyleCnt="50"/>
      <dgm:spPr/>
    </dgm:pt>
    <dgm:pt modelId="{6E8E728B-C0BC-6241-94A5-76059C3FFD45}" type="pres">
      <dgm:prSet presAssocID="{CC6832B2-838E-7947-8066-076218CBA5E4}" presName="bottomArc2" presStyleLbl="parChTrans1D1" presStyleIdx="45" presStyleCnt="50"/>
      <dgm:spPr/>
    </dgm:pt>
    <dgm:pt modelId="{17651D22-EC1F-FF4B-8698-19F1D2341797}" type="pres">
      <dgm:prSet presAssocID="{CC6832B2-838E-7947-8066-076218CBA5E4}" presName="topConnNode2" presStyleLbl="node3" presStyleIdx="0" presStyleCnt="0"/>
      <dgm:spPr/>
      <dgm:t>
        <a:bodyPr/>
        <a:lstStyle/>
        <a:p>
          <a:endParaRPr lang="en-US"/>
        </a:p>
      </dgm:t>
    </dgm:pt>
    <dgm:pt modelId="{5BFD50F5-E6C7-7D4C-BBF7-3C1CFB7AB552}" type="pres">
      <dgm:prSet presAssocID="{CC6832B2-838E-7947-8066-076218CBA5E4}" presName="hierChild4" presStyleCnt="0"/>
      <dgm:spPr/>
    </dgm:pt>
    <dgm:pt modelId="{FF92DB4A-FE0D-554A-8D0F-09C7DE1A1E7D}" type="pres">
      <dgm:prSet presAssocID="{CC6832B2-838E-7947-8066-076218CBA5E4}" presName="hierChild5" presStyleCnt="0"/>
      <dgm:spPr/>
    </dgm:pt>
    <dgm:pt modelId="{782CDBB0-B324-8A41-B9E2-ECC6BB95B37E}" type="pres">
      <dgm:prSet presAssocID="{CBD03416-F270-EC45-9BC9-56F0EA4C17B5}" presName="Name28" presStyleLbl="parChTrans1D3" presStyleIdx="3" presStyleCnt="4"/>
      <dgm:spPr/>
      <dgm:t>
        <a:bodyPr/>
        <a:lstStyle/>
        <a:p>
          <a:endParaRPr lang="en-US"/>
        </a:p>
      </dgm:t>
    </dgm:pt>
    <dgm:pt modelId="{905766AB-0224-7C42-878C-1483C75FECA2}" type="pres">
      <dgm:prSet presAssocID="{4B9FC378-398D-C942-A700-950F843A4B39}" presName="hierRoot2" presStyleCnt="0">
        <dgm:presLayoutVars>
          <dgm:hierBranch val="init"/>
        </dgm:presLayoutVars>
      </dgm:prSet>
      <dgm:spPr/>
    </dgm:pt>
    <dgm:pt modelId="{DF192D49-9247-8F42-859D-94B5D5A30C8F}" type="pres">
      <dgm:prSet presAssocID="{4B9FC378-398D-C942-A700-950F843A4B39}" presName="rootComposite2" presStyleCnt="0"/>
      <dgm:spPr/>
    </dgm:pt>
    <dgm:pt modelId="{AE6E430E-CF19-3A4C-8455-D761C72CDC55}" type="pres">
      <dgm:prSet presAssocID="{4B9FC378-398D-C942-A700-950F843A4B39}" presName="rootText2" presStyleLbl="alignAcc1" presStyleIdx="0" presStyleCnt="0" custLinFactX="100000" custLinFactY="793015" custLinFactNeighborX="187063" custLinFactNeighborY="800000">
        <dgm:presLayoutVars>
          <dgm:chPref val="3"/>
        </dgm:presLayoutVars>
      </dgm:prSet>
      <dgm:spPr/>
      <dgm:t>
        <a:bodyPr/>
        <a:lstStyle/>
        <a:p>
          <a:endParaRPr lang="en-US"/>
        </a:p>
      </dgm:t>
    </dgm:pt>
    <dgm:pt modelId="{BC8B806E-8546-474B-BE89-C39695CE0F59}" type="pres">
      <dgm:prSet presAssocID="{4B9FC378-398D-C942-A700-950F843A4B39}" presName="topArc2" presStyleLbl="parChTrans1D1" presStyleIdx="46" presStyleCnt="50"/>
      <dgm:spPr/>
    </dgm:pt>
    <dgm:pt modelId="{E116B5BF-9BE7-CC44-9CFB-DE08D707D25F}" type="pres">
      <dgm:prSet presAssocID="{4B9FC378-398D-C942-A700-950F843A4B39}" presName="bottomArc2" presStyleLbl="parChTrans1D1" presStyleIdx="47" presStyleCnt="50"/>
      <dgm:spPr/>
    </dgm:pt>
    <dgm:pt modelId="{D9E31ED0-5C66-8B49-AB37-8ADF43135BD3}" type="pres">
      <dgm:prSet presAssocID="{4B9FC378-398D-C942-A700-950F843A4B39}" presName="topConnNode2" presStyleLbl="node3" presStyleIdx="0" presStyleCnt="0"/>
      <dgm:spPr/>
      <dgm:t>
        <a:bodyPr/>
        <a:lstStyle/>
        <a:p>
          <a:endParaRPr lang="en-US"/>
        </a:p>
      </dgm:t>
    </dgm:pt>
    <dgm:pt modelId="{3E93B4DD-E3E4-3C4A-B3BD-B44622276BFA}" type="pres">
      <dgm:prSet presAssocID="{4B9FC378-398D-C942-A700-950F843A4B39}" presName="hierChild4" presStyleCnt="0"/>
      <dgm:spPr/>
    </dgm:pt>
    <dgm:pt modelId="{7DA941FD-A095-6945-B33A-E91B58E09494}" type="pres">
      <dgm:prSet presAssocID="{4B9FC378-398D-C942-A700-950F843A4B39}" presName="hierChild5" presStyleCnt="0"/>
      <dgm:spPr/>
    </dgm:pt>
    <dgm:pt modelId="{15B9E058-D365-A848-B077-F611092D668D}" type="pres">
      <dgm:prSet presAssocID="{306925A6-2BDD-1349-AF9D-1FF1E7EBFF3E}" presName="hierChild5" presStyleCnt="0"/>
      <dgm:spPr/>
    </dgm:pt>
    <dgm:pt modelId="{AA5783DE-B311-2F48-9C59-28B4BE1B6E13}" type="pres">
      <dgm:prSet presAssocID="{F5E7B0C2-0C96-9E4A-BDBB-6BBB0F9301F7}" presName="Name28" presStyleLbl="parChTrans1D2" presStyleIdx="3" presStyleCnt="4"/>
      <dgm:spPr/>
      <dgm:t>
        <a:bodyPr/>
        <a:lstStyle/>
        <a:p>
          <a:endParaRPr lang="en-US"/>
        </a:p>
      </dgm:t>
    </dgm:pt>
    <dgm:pt modelId="{3F8645DE-A158-E042-A4B6-37C3F54BE353}" type="pres">
      <dgm:prSet presAssocID="{4DB36DB8-2873-394B-9EF2-A5F6EAFF301F}" presName="hierRoot2" presStyleCnt="0">
        <dgm:presLayoutVars>
          <dgm:hierBranch val="init"/>
        </dgm:presLayoutVars>
      </dgm:prSet>
      <dgm:spPr/>
    </dgm:pt>
    <dgm:pt modelId="{5B2CDBDE-F1B5-3642-B214-5522FA6CCA52}" type="pres">
      <dgm:prSet presAssocID="{4DB36DB8-2873-394B-9EF2-A5F6EAFF301F}" presName="rootComposite2" presStyleCnt="0"/>
      <dgm:spPr/>
    </dgm:pt>
    <dgm:pt modelId="{33250175-D9F1-D744-ADEA-5FD4FA02F395}" type="pres">
      <dgm:prSet presAssocID="{4DB36DB8-2873-394B-9EF2-A5F6EAFF301F}" presName="rootText2" presStyleLbl="alignAcc1" presStyleIdx="0" presStyleCnt="0" custLinFactX="23002" custLinFactY="772443" custLinFactNeighborX="100000" custLinFactNeighborY="800000">
        <dgm:presLayoutVars>
          <dgm:chPref val="3"/>
        </dgm:presLayoutVars>
      </dgm:prSet>
      <dgm:spPr/>
      <dgm:t>
        <a:bodyPr/>
        <a:lstStyle/>
        <a:p>
          <a:endParaRPr lang="en-US"/>
        </a:p>
      </dgm:t>
    </dgm:pt>
    <dgm:pt modelId="{BBF59039-1664-6447-8B68-7750716DCE20}" type="pres">
      <dgm:prSet presAssocID="{4DB36DB8-2873-394B-9EF2-A5F6EAFF301F}" presName="topArc2" presStyleLbl="parChTrans1D1" presStyleIdx="48" presStyleCnt="50"/>
      <dgm:spPr/>
    </dgm:pt>
    <dgm:pt modelId="{97598724-5D7C-E442-B8E7-54E1746CF339}" type="pres">
      <dgm:prSet presAssocID="{4DB36DB8-2873-394B-9EF2-A5F6EAFF301F}" presName="bottomArc2" presStyleLbl="parChTrans1D1" presStyleIdx="49" presStyleCnt="50"/>
      <dgm:spPr/>
    </dgm:pt>
    <dgm:pt modelId="{618DDE31-AEC0-9043-BB80-506FB89F011D}" type="pres">
      <dgm:prSet presAssocID="{4DB36DB8-2873-394B-9EF2-A5F6EAFF301F}" presName="topConnNode2" presStyleLbl="node2" presStyleIdx="0" presStyleCnt="0"/>
      <dgm:spPr/>
      <dgm:t>
        <a:bodyPr/>
        <a:lstStyle/>
        <a:p>
          <a:endParaRPr lang="en-US"/>
        </a:p>
      </dgm:t>
    </dgm:pt>
    <dgm:pt modelId="{3EDB07D1-BF6D-6246-BF11-30C1B0F24223}" type="pres">
      <dgm:prSet presAssocID="{4DB36DB8-2873-394B-9EF2-A5F6EAFF301F}" presName="hierChild4" presStyleCnt="0"/>
      <dgm:spPr/>
    </dgm:pt>
    <dgm:pt modelId="{63DC85BC-8B92-B045-9414-6557B556EA3C}" type="pres">
      <dgm:prSet presAssocID="{4DB36DB8-2873-394B-9EF2-A5F6EAFF301F}" presName="hierChild5" presStyleCnt="0"/>
      <dgm:spPr/>
    </dgm:pt>
    <dgm:pt modelId="{1B2417E2-ADB9-294D-B7D5-0E5D6EAD04C2}" type="pres">
      <dgm:prSet presAssocID="{5A438355-07EB-7C45-9A99-65A29DA34C71}" presName="hierChild3" presStyleCnt="0"/>
      <dgm:spPr/>
    </dgm:pt>
  </dgm:ptLst>
  <dgm:cxnLst>
    <dgm:cxn modelId="{613F1190-01FA-194F-8367-1859B02A4E18}" type="presOf" srcId="{2EB9B802-BC47-5345-B17F-3548929C55E2}" destId="{19464E75-865B-AD4C-B5D6-506418E7DB76}" srcOrd="0" destOrd="0" presId="urn:microsoft.com/office/officeart/2008/layout/HalfCircleOrganizationChart"/>
    <dgm:cxn modelId="{B9116CED-1554-374B-BEB0-BB7C855D18D3}" srcId="{8199EC6C-B2C7-0D42-B248-3CF28E1CB08C}" destId="{D21865E7-ED83-514D-A51D-DF4477639715}" srcOrd="1" destOrd="0" parTransId="{87FF4DB6-46C7-E544-996F-C07EFA2D087E}" sibTransId="{9C5BE325-9AB4-D748-8787-96BF84D38573}"/>
    <dgm:cxn modelId="{1190C9EA-3E65-674C-9CE1-17CB2990E0A6}" type="presOf" srcId="{BBBB6AD6-A353-A64F-8A27-9ACB41129D9B}" destId="{74C76588-E03C-DE4F-B530-F77538BB7EA3}" srcOrd="0" destOrd="0" presId="urn:microsoft.com/office/officeart/2008/layout/HalfCircleOrganizationChart"/>
    <dgm:cxn modelId="{A0CF686E-6C95-DF43-81C1-2FA921C0A857}" type="presOf" srcId="{B534AA22-0184-BF41-A0D8-56D960377BF7}" destId="{456542B8-F3CB-7548-A83F-BD8AAF92BB8D}" srcOrd="1" destOrd="0" presId="urn:microsoft.com/office/officeart/2008/layout/HalfCircleOrganizationChart"/>
    <dgm:cxn modelId="{B8C11735-2AAF-9F40-936D-0BFFC2B7B80B}" srcId="{E96435E3-2F7E-C94F-97E0-C2CF9C61592D}" destId="{EFE9B979-84E4-1A46-BE9A-770DD0CBD478}" srcOrd="0" destOrd="0" parTransId="{A3E7DE95-501E-FB40-8C26-DE9C00A81B18}" sibTransId="{4D706A11-5C11-9C41-B12A-EF684B39DEB1}"/>
    <dgm:cxn modelId="{35112BAD-A2F3-6F48-BB7C-8A04326DD560}" srcId="{E96435E3-2F7E-C94F-97E0-C2CF9C61592D}" destId="{84FCC453-5EEB-AF42-8400-43C23A304BC7}" srcOrd="1" destOrd="0" parTransId="{CBF2F67C-9BE6-4D48-94EE-6725F38F54CC}" sibTransId="{4CFF0A6D-648D-1A4A-880F-81FE2C6A7D65}"/>
    <dgm:cxn modelId="{EA0D6D12-758A-7E47-88D5-FB072BF511EB}" type="presOf" srcId="{D1F0CB00-70BD-ED4D-9F73-3C18977E078F}" destId="{63A6B9F8-5C66-D842-9D83-264C37F76BA7}" srcOrd="0" destOrd="0" presId="urn:microsoft.com/office/officeart/2008/layout/HalfCircleOrganizationChart"/>
    <dgm:cxn modelId="{A88C3E3A-A35C-0E4C-AB5F-010F6EDCC6DA}" type="presOf" srcId="{08B4C8F8-F939-3947-A424-39DA2B90FFC8}" destId="{CDD438AB-AE2D-FF4A-A8B1-736C82B693DF}" srcOrd="1" destOrd="0" presId="urn:microsoft.com/office/officeart/2008/layout/HalfCircleOrganizationChart"/>
    <dgm:cxn modelId="{415F09CE-181C-F24F-92DB-B237C4D24017}" srcId="{306925A6-2BDD-1349-AF9D-1FF1E7EBFF3E}" destId="{CC6832B2-838E-7947-8066-076218CBA5E4}" srcOrd="0" destOrd="0" parTransId="{148BAE40-6B52-7A4F-87EC-46B3458EDF86}" sibTransId="{E1603DC0-B614-2A40-B23C-E34C506FC331}"/>
    <dgm:cxn modelId="{8B4B4719-5FDA-D745-93D8-6D066ECA9F03}" srcId="{B534AA22-0184-BF41-A0D8-56D960377BF7}" destId="{999939A3-5951-194E-9D41-5B5362098CAC}" srcOrd="2" destOrd="0" parTransId="{BBBB6AD6-A353-A64F-8A27-9ACB41129D9B}" sibTransId="{A5D95DEF-EDF5-CB44-B727-74DC8BBF14E6}"/>
    <dgm:cxn modelId="{DF4E298C-EF71-C74B-9ABD-B282C922E32A}" type="presOf" srcId="{471801DD-BA60-FE42-84CD-4852831CC91A}" destId="{A89ABB39-DB3A-694B-B681-C64D40D115F6}" srcOrd="0" destOrd="0" presId="urn:microsoft.com/office/officeart/2008/layout/HalfCircleOrganizationChart"/>
    <dgm:cxn modelId="{202C142A-028B-6F42-BAEA-2AF72479E45E}" type="presOf" srcId="{F5E7B0C2-0C96-9E4A-BDBB-6BBB0F9301F7}" destId="{AA5783DE-B311-2F48-9C59-28B4BE1B6E13}" srcOrd="0" destOrd="0" presId="urn:microsoft.com/office/officeart/2008/layout/HalfCircleOrganizationChart"/>
    <dgm:cxn modelId="{11B5C9F5-CA1A-9941-BFA5-899D78D590EB}" srcId="{5753EE95-8FFA-F242-AE01-40E56CA40B19}" destId="{8199EC6C-B2C7-0D42-B248-3CF28E1CB08C}" srcOrd="1" destOrd="0" parTransId="{421A9B5B-E1BE-8E48-B2F1-787DA2294F72}" sibTransId="{34498E91-EAED-0E4F-91D9-FFFFC3AF5AD5}"/>
    <dgm:cxn modelId="{F327B3B4-90CC-4D44-B2AD-1320B481DC16}" type="presOf" srcId="{A2F7B039-6F24-784F-B6E3-10C7DA0E4C77}" destId="{0B2B3DF8-1AD9-8340-A403-37C4382536DE}" srcOrd="0" destOrd="0" presId="urn:microsoft.com/office/officeart/2008/layout/HalfCircleOrganizationChart"/>
    <dgm:cxn modelId="{A57F1C72-9C31-AC4E-88ED-FBAA3022DAEB}" type="presOf" srcId="{03953B76-3DB1-DB4D-86D6-0AAF468F29C2}" destId="{60F3E93D-2546-0144-BEBD-AFF2E634CFC5}" srcOrd="1" destOrd="0" presId="urn:microsoft.com/office/officeart/2008/layout/HalfCircleOrganizationChart"/>
    <dgm:cxn modelId="{27B89A6C-05C5-A142-950C-87C08FF05F50}" type="presOf" srcId="{8199EC6C-B2C7-0D42-B248-3CF28E1CB08C}" destId="{9932902B-9447-364E-B286-DB8F4122EDC0}" srcOrd="0" destOrd="0" presId="urn:microsoft.com/office/officeart/2008/layout/HalfCircleOrganizationChart"/>
    <dgm:cxn modelId="{3739EFF5-844E-AC47-B43B-64252748C40B}" type="presOf" srcId="{421A9B5B-E1BE-8E48-B2F1-787DA2294F72}" destId="{9F8C9FDD-93B7-154D-A501-3BC04A80D3AB}" srcOrd="0" destOrd="0" presId="urn:microsoft.com/office/officeart/2008/layout/HalfCircleOrganizationChart"/>
    <dgm:cxn modelId="{2E2F2474-D35C-4C4D-AD34-EE2A9B630031}" type="presOf" srcId="{4B9FC378-398D-C942-A700-950F843A4B39}" destId="{AE6E430E-CF19-3A4C-8455-D761C72CDC55}" srcOrd="0" destOrd="0" presId="urn:microsoft.com/office/officeart/2008/layout/HalfCircleOrganizationChart"/>
    <dgm:cxn modelId="{78A302EF-BEBF-834A-8892-1CC67DF03032}" type="presOf" srcId="{BF92E247-B032-6048-8832-D8DC2D63EB6F}" destId="{3047B814-EA38-3649-902E-0BC0CD118E7C}" srcOrd="0" destOrd="0" presId="urn:microsoft.com/office/officeart/2008/layout/HalfCircleOrganizationChart"/>
    <dgm:cxn modelId="{72FCF3A4-A84B-2843-A1B8-CC3DFC74B599}" type="presOf" srcId="{DE9AF37C-4725-824F-8463-E86DBABD28A5}" destId="{4A1230FA-6E62-7341-BD6E-4F47F80A17E9}" srcOrd="0" destOrd="0" presId="urn:microsoft.com/office/officeart/2008/layout/HalfCircleOrganizationChart"/>
    <dgm:cxn modelId="{CF3FF415-3400-E949-8BBC-6ADF5155A586}" type="presOf" srcId="{E96435E3-2F7E-C94F-97E0-C2CF9C61592D}" destId="{BD729773-9537-FF46-ABD3-74B0730C14E5}" srcOrd="1" destOrd="0" presId="urn:microsoft.com/office/officeart/2008/layout/HalfCircleOrganizationChart"/>
    <dgm:cxn modelId="{ACE0B5B7-0F2D-F642-B24A-84712F9F3E1D}" type="presOf" srcId="{1BE1BE9D-0711-9942-870E-974FFC1EE17D}" destId="{50485D48-14FE-604F-A994-4A178B522F56}" srcOrd="1" destOrd="0" presId="urn:microsoft.com/office/officeart/2008/layout/HalfCircleOrganizationChart"/>
    <dgm:cxn modelId="{60D832CA-BAC5-CD41-BBD4-16FE4C0E5726}" type="presOf" srcId="{4DB36DB8-2873-394B-9EF2-A5F6EAFF301F}" destId="{618DDE31-AEC0-9043-BB80-506FB89F011D}" srcOrd="1" destOrd="0" presId="urn:microsoft.com/office/officeart/2008/layout/HalfCircleOrganizationChart"/>
    <dgm:cxn modelId="{2CCC63E1-2F57-7A4F-9654-BDBB242834BE}" type="presOf" srcId="{8199EC6C-B2C7-0D42-B248-3CF28E1CB08C}" destId="{7D2D6B4C-C6D1-3D4B-8C08-D248C48ED33B}" srcOrd="1" destOrd="0" presId="urn:microsoft.com/office/officeart/2008/layout/HalfCircleOrganizationChart"/>
    <dgm:cxn modelId="{FCDF5F1A-93D1-6942-AA6E-E1EA4A57A34A}" type="presOf" srcId="{148BAE40-6B52-7A4F-87EC-46B3458EDF86}" destId="{10E2EC83-FA44-B641-AE81-67B202C8DB06}" srcOrd="0" destOrd="0" presId="urn:microsoft.com/office/officeart/2008/layout/HalfCircleOrganizationChart"/>
    <dgm:cxn modelId="{B8B95AEB-1205-BE4E-A2DD-ED69B2AE7142}" type="presOf" srcId="{151F1BAF-2F44-2644-88DE-7315FD883879}" destId="{811E429E-499D-8A4E-8DB1-A4218FF1AC38}" srcOrd="0" destOrd="0" presId="urn:microsoft.com/office/officeart/2008/layout/HalfCircleOrganizationChart"/>
    <dgm:cxn modelId="{364ABFD9-13EF-3447-A208-FC4F81BEE726}" type="presOf" srcId="{A3E7DE95-501E-FB40-8C26-DE9C00A81B18}" destId="{A00A9B9A-CA5E-A749-87CA-8E425508DE91}" srcOrd="0" destOrd="0" presId="urn:microsoft.com/office/officeart/2008/layout/HalfCircleOrganizationChart"/>
    <dgm:cxn modelId="{978C5AF4-A061-7249-8AC1-0620B1B5601B}" srcId="{091D2166-E184-FE4C-989B-75BBF173DFDF}" destId="{DF449814-7DCA-4241-BADE-63B61DDE6010}" srcOrd="0" destOrd="0" parTransId="{49B9CAB9-9421-E841-ADA9-548BE5C87DD9}" sibTransId="{494F60CA-CD8A-B642-B85F-1D505461E7E0}"/>
    <dgm:cxn modelId="{4968D3B5-B65A-E04B-BB97-C294AC885B9E}" type="presOf" srcId="{5A438355-07EB-7C45-9A99-65A29DA34C71}" destId="{18FEEE0F-AFDD-B148-8438-3EE0110F586C}" srcOrd="1" destOrd="0" presId="urn:microsoft.com/office/officeart/2008/layout/HalfCircleOrganizationChart"/>
    <dgm:cxn modelId="{92422231-7C9B-194C-BBAB-B7CF1D481BE0}" srcId="{D21865E7-ED83-514D-A51D-DF4477639715}" destId="{03953B76-3DB1-DB4D-86D6-0AAF468F29C2}" srcOrd="1" destOrd="0" parTransId="{26039F95-2511-D243-94EA-2D1B5964D051}" sibTransId="{29234315-706E-EC4A-98B8-F564EE1305CB}"/>
    <dgm:cxn modelId="{01C7DE77-A1F9-F340-A97A-72325BE56D3B}" type="presOf" srcId="{26039F95-2511-D243-94EA-2D1B5964D051}" destId="{51DF1D9F-3F01-EF49-B650-6D660D692B20}" srcOrd="0" destOrd="0" presId="urn:microsoft.com/office/officeart/2008/layout/HalfCircleOrganizationChart"/>
    <dgm:cxn modelId="{3EDF2FA2-0718-5242-BB1F-BDE907123755}" type="presOf" srcId="{25C769C4-EE2A-044F-9A42-47B12A5E84E1}" destId="{A8593EAE-9FA1-ED44-9515-2A17B3210629}" srcOrd="0" destOrd="0" presId="urn:microsoft.com/office/officeart/2008/layout/HalfCircleOrganizationChart"/>
    <dgm:cxn modelId="{DEDC580F-D782-174F-AB37-DCE41AA0E194}" type="presOf" srcId="{306925A6-2BDD-1349-AF9D-1FF1E7EBFF3E}" destId="{1C608E92-3800-6044-90F3-275DA3ACF9FF}" srcOrd="0" destOrd="0" presId="urn:microsoft.com/office/officeart/2008/layout/HalfCircleOrganizationChart"/>
    <dgm:cxn modelId="{5FCBC111-5DAB-BE4E-BB5C-9840AA476432}" type="presOf" srcId="{54DA9726-2B46-2741-B568-F4AE37F0DE49}" destId="{52E6A589-FDAE-1544-9BFC-A0C68EE5E2B8}" srcOrd="1" destOrd="0" presId="urn:microsoft.com/office/officeart/2008/layout/HalfCircleOrganizationChart"/>
    <dgm:cxn modelId="{52256A22-E9A2-F143-B688-B218FD9E6507}" type="presOf" srcId="{84FCC453-5EEB-AF42-8400-43C23A304BC7}" destId="{F482FE95-02E7-F048-B8D9-45C19C60AD05}" srcOrd="0" destOrd="0" presId="urn:microsoft.com/office/officeart/2008/layout/HalfCircleOrganizationChart"/>
    <dgm:cxn modelId="{8574412F-30E8-6742-BC0E-94E602F920CC}" srcId="{DE9AF37C-4725-824F-8463-E86DBABD28A5}" destId="{091D2166-E184-FE4C-989B-75BBF173DFDF}" srcOrd="0" destOrd="0" parTransId="{39AAC8FB-39AD-F24F-96AC-295717B7B8D6}" sibTransId="{F5E9C5AF-7133-684F-8927-EE2F60FCF7B0}"/>
    <dgm:cxn modelId="{37D30117-24C3-1E40-B52C-B267DFDED588}" type="presOf" srcId="{B69CBB7C-5F77-6E43-B042-835B9F11E59C}" destId="{BA0F8E06-1B92-194D-96D6-FD57E66156BF}" srcOrd="0" destOrd="0" presId="urn:microsoft.com/office/officeart/2008/layout/HalfCircleOrganizationChart"/>
    <dgm:cxn modelId="{961343BC-715E-D94B-9778-31C029857C10}" type="presOf" srcId="{D21865E7-ED83-514D-A51D-DF4477639715}" destId="{C3237576-CA75-4341-9FE9-7CAB7C307CE7}" srcOrd="0" destOrd="0" presId="urn:microsoft.com/office/officeart/2008/layout/HalfCircleOrganizationChart"/>
    <dgm:cxn modelId="{D8023AFF-3FDB-8C4B-A20B-E74DE79F55A5}" srcId="{147C7763-168C-7340-AA15-D2E89A49882C}" destId="{3AA4E84D-848B-E640-AA4B-A7867F53659B}" srcOrd="0" destOrd="0" parTransId="{471801DD-BA60-FE42-84CD-4852831CC91A}" sibTransId="{530E32A9-5A38-5E40-846B-B82F77C3ECD5}"/>
    <dgm:cxn modelId="{231B1913-96FA-9D43-8D06-23A97EEB520E}" type="presOf" srcId="{B69CBB7C-5F77-6E43-B042-835B9F11E59C}" destId="{F1BC4C47-5EBA-3640-B38C-263AFC35A473}" srcOrd="1" destOrd="0" presId="urn:microsoft.com/office/officeart/2008/layout/HalfCircleOrganizationChart"/>
    <dgm:cxn modelId="{E43BE82D-3279-E548-899E-E91ACE0906D5}" type="presOf" srcId="{BF92E247-B032-6048-8832-D8DC2D63EB6F}" destId="{18DF7EF9-E872-144E-9C22-49DFAA97BD37}" srcOrd="1" destOrd="0" presId="urn:microsoft.com/office/officeart/2008/layout/HalfCircleOrganizationChart"/>
    <dgm:cxn modelId="{BDDEC361-6232-C046-958E-0448D2AC3085}" srcId="{8199EC6C-B2C7-0D42-B248-3CF28E1CB08C}" destId="{08B4C8F8-F939-3947-A424-39DA2B90FFC8}" srcOrd="0" destOrd="0" parTransId="{713020AC-A913-E44C-8671-A971734C89A4}" sibTransId="{91531AD3-AEAE-D64E-9EB1-1131DFB72BC3}"/>
    <dgm:cxn modelId="{CFDFE29E-31C1-D547-8C9C-114FDD0DD687}" srcId="{147C7763-168C-7340-AA15-D2E89A49882C}" destId="{B534AA22-0184-BF41-A0D8-56D960377BF7}" srcOrd="1" destOrd="0" parTransId="{2EB9B802-BC47-5345-B17F-3548929C55E2}" sibTransId="{B832D381-FB9A-0340-8B49-D1CB3D5B2D12}"/>
    <dgm:cxn modelId="{26C23DC1-B470-674A-8D85-96F588E05A1B}" type="presOf" srcId="{CBD03416-F270-EC45-9BC9-56F0EA4C17B5}" destId="{782CDBB0-B324-8A41-B9E2-ECC6BB95B37E}" srcOrd="0" destOrd="0" presId="urn:microsoft.com/office/officeart/2008/layout/HalfCircleOrganizationChart"/>
    <dgm:cxn modelId="{E89C9A53-00DE-564C-954F-BF0A58D75A02}" type="presOf" srcId="{36940F40-DB7F-E244-8A78-677086DC611E}" destId="{0A56327E-82A9-C54A-847E-181708BDD1D8}" srcOrd="0" destOrd="0" presId="urn:microsoft.com/office/officeart/2008/layout/HalfCircleOrganizationChart"/>
    <dgm:cxn modelId="{DE4AAC2B-6AFE-B940-8A07-116C4B2BD562}" type="presOf" srcId="{999939A3-5951-194E-9D41-5B5362098CAC}" destId="{2C5F6108-DE9F-8A48-AC62-E927540B5A35}" srcOrd="0" destOrd="0" presId="urn:microsoft.com/office/officeart/2008/layout/HalfCircleOrganizationChart"/>
    <dgm:cxn modelId="{A8821C44-4ADA-7941-BB6B-667530D91CA3}" type="presOf" srcId="{87FF4DB6-46C7-E544-996F-C07EFA2D087E}" destId="{9AB14A67-94E2-E243-91CF-80F5FDF5751F}" srcOrd="0" destOrd="0" presId="urn:microsoft.com/office/officeart/2008/layout/HalfCircleOrganizationChart"/>
    <dgm:cxn modelId="{098D5FA5-3C89-5946-A3BD-DFDF274E540F}" type="presOf" srcId="{08B4C8F8-F939-3947-A424-39DA2B90FFC8}" destId="{D6AAEA85-4E7B-C34A-84CA-CA9D59233FFC}" srcOrd="0" destOrd="0" presId="urn:microsoft.com/office/officeart/2008/layout/HalfCircleOrganizationChart"/>
    <dgm:cxn modelId="{E313DA24-EEEE-AC4A-B189-4B2D68BFE942}" type="presOf" srcId="{147C7763-168C-7340-AA15-D2E89A49882C}" destId="{4DC5C4E9-1F25-AB41-AC72-C8B5143034EF}" srcOrd="0" destOrd="0" presId="urn:microsoft.com/office/officeart/2008/layout/HalfCircleOrganizationChart"/>
    <dgm:cxn modelId="{D951EF96-F8FC-6049-9BB0-BEB2B7586B71}" type="presOf" srcId="{BE33C6C5-8F61-104C-9610-AB509F5E1FB6}" destId="{E447CF62-EA54-1642-957B-B0121CDA07DE}" srcOrd="0" destOrd="0" presId="urn:microsoft.com/office/officeart/2008/layout/HalfCircleOrganizationChart"/>
    <dgm:cxn modelId="{0D23258C-13BA-2546-B395-C0AC7B650BA8}" type="presOf" srcId="{7E3B0A6E-6E1A-6840-BBC5-5D1AEC85CCAC}" destId="{1C068EB8-844D-714F-A513-2179631FE6AE}" srcOrd="0" destOrd="0" presId="urn:microsoft.com/office/officeart/2008/layout/HalfCircleOrganizationChart"/>
    <dgm:cxn modelId="{1F18E5CB-EA75-C843-A6E1-B0D61551535B}" type="presOf" srcId="{D41ABAC4-9C2E-184F-95D2-8541BEA7B204}" destId="{13C58BC1-586C-AB41-ABEF-6522FBC2CC44}" srcOrd="1" destOrd="0" presId="urn:microsoft.com/office/officeart/2008/layout/HalfCircleOrganizationChart"/>
    <dgm:cxn modelId="{0F9F89D0-31A9-A34D-A979-E333F5336735}" srcId="{B534AA22-0184-BF41-A0D8-56D960377BF7}" destId="{1BE1BE9D-0711-9942-870E-974FFC1EE17D}" srcOrd="1" destOrd="0" parTransId="{36940F40-DB7F-E244-8A78-677086DC611E}" sibTransId="{6ED3136D-9FD9-014F-812B-53C6EB153AC2}"/>
    <dgm:cxn modelId="{D609E896-95EB-A548-83C5-7687818A7ABB}" type="presOf" srcId="{A4D9C947-2244-BE4B-A6CA-B4177F2C88D9}" destId="{3D0F871D-6812-A545-A3BE-678D6A132213}" srcOrd="0" destOrd="0" presId="urn:microsoft.com/office/officeart/2008/layout/HalfCircleOrganizationChart"/>
    <dgm:cxn modelId="{2D6267C7-CC35-6C41-AA11-C6060AA2634F}" type="presOf" srcId="{CC6832B2-838E-7947-8066-076218CBA5E4}" destId="{D50A75AE-6895-B442-9577-B86CF0054680}" srcOrd="0" destOrd="0" presId="urn:microsoft.com/office/officeart/2008/layout/HalfCircleOrganizationChart"/>
    <dgm:cxn modelId="{9D06C702-9D01-9F44-9901-02C1B2EA3BAE}" type="presOf" srcId="{5753EE95-8FFA-F242-AE01-40E56CA40B19}" destId="{104F92DD-4997-1E47-87F9-98E98749FBC4}" srcOrd="1" destOrd="0" presId="urn:microsoft.com/office/officeart/2008/layout/HalfCircleOrganizationChart"/>
    <dgm:cxn modelId="{E5896EB5-9D8A-3D45-A9EE-5152375CC113}" type="presOf" srcId="{03953B76-3DB1-DB4D-86D6-0AAF468F29C2}" destId="{F11AC75F-39F2-6049-8AFF-EA0E557494F0}" srcOrd="0" destOrd="0" presId="urn:microsoft.com/office/officeart/2008/layout/HalfCircleOrganizationChart"/>
    <dgm:cxn modelId="{2F997D3A-F13E-7C48-84C1-FCA8B0D6B889}" type="presOf" srcId="{3AA4E84D-848B-E640-AA4B-A7867F53659B}" destId="{DFDA7D79-68D7-7148-8152-63ACDF3071B2}" srcOrd="0" destOrd="0" presId="urn:microsoft.com/office/officeart/2008/layout/HalfCircleOrganizationChart"/>
    <dgm:cxn modelId="{E9A01A3C-9178-5240-98C7-2DE21CC80D69}" type="presOf" srcId="{EFE9B979-84E4-1A46-BE9A-770DD0CBD478}" destId="{19833076-F2E9-9D43-8C61-BCE054DDEB29}" srcOrd="1" destOrd="0" presId="urn:microsoft.com/office/officeart/2008/layout/HalfCircleOrganizationChart"/>
    <dgm:cxn modelId="{7BE003BD-1460-8242-9F72-FAA731CF7E62}" type="presOf" srcId="{999939A3-5951-194E-9D41-5B5362098CAC}" destId="{2B26C379-2F61-C54B-949A-EB8C718D1C6C}" srcOrd="1" destOrd="0" presId="urn:microsoft.com/office/officeart/2008/layout/HalfCircleOrganizationChart"/>
    <dgm:cxn modelId="{0246CE4C-8904-5542-8998-864AA2594ECB}" type="presOf" srcId="{49B9CAB9-9421-E841-ADA9-548BE5C87DD9}" destId="{C68E54F2-1F71-2F49-874D-126E4CC09EBC}" srcOrd="0" destOrd="0" presId="urn:microsoft.com/office/officeart/2008/layout/HalfCircleOrganizationChart"/>
    <dgm:cxn modelId="{6D6B8AA3-96EC-7348-B24A-15BB10BA6CF8}" type="presOf" srcId="{4B9FC378-398D-C942-A700-950F843A4B39}" destId="{D9E31ED0-5C66-8B49-AB37-8ADF43135BD3}" srcOrd="1" destOrd="0" presId="urn:microsoft.com/office/officeart/2008/layout/HalfCircleOrganizationChart"/>
    <dgm:cxn modelId="{64F23513-0B6E-A940-B6CC-C1E2A100E4D9}" type="presOf" srcId="{D41ABAC4-9C2E-184F-95D2-8541BEA7B204}" destId="{DBF642F5-1926-D647-AA67-E70D7B8E62C4}" srcOrd="0" destOrd="0" presId="urn:microsoft.com/office/officeart/2008/layout/HalfCircleOrganizationChart"/>
    <dgm:cxn modelId="{2B62A9B3-F5DF-B140-85B3-A604DA2B8D43}" type="presOf" srcId="{84FCC453-5EEB-AF42-8400-43C23A304BC7}" destId="{0ABCA92B-3F9E-4B48-90AA-DBCB1B5E6E0F}" srcOrd="1" destOrd="0" presId="urn:microsoft.com/office/officeart/2008/layout/HalfCircleOrganizationChart"/>
    <dgm:cxn modelId="{A295EB00-B9A5-F346-A43C-B36BB84BBF1E}" type="presOf" srcId="{5A438355-07EB-7C45-9A99-65A29DA34C71}" destId="{EF04C7C3-EE08-FE40-AE50-A3B69F29B71B}" srcOrd="0" destOrd="0" presId="urn:microsoft.com/office/officeart/2008/layout/HalfCircleOrganizationChart"/>
    <dgm:cxn modelId="{F8D3B2CB-0C25-134B-B26A-A6394C4CAE2F}" type="presOf" srcId="{7E9585EC-D1F7-0548-900B-62D7D77DE4D9}" destId="{4C01AA1E-121B-E74E-8EF5-757D1805E118}" srcOrd="0" destOrd="0" presId="urn:microsoft.com/office/officeart/2008/layout/HalfCircleOrganizationChart"/>
    <dgm:cxn modelId="{EE3AD922-6AFC-3E48-8C9D-49D82C2636A3}" type="presOf" srcId="{713020AC-A913-E44C-8671-A971734C89A4}" destId="{19DC1EB6-CDEC-9F43-A3B8-2343048D3639}" srcOrd="0" destOrd="0" presId="urn:microsoft.com/office/officeart/2008/layout/HalfCircleOrganizationChart"/>
    <dgm:cxn modelId="{0679F74A-DAF0-DF44-AFA0-02D6F995915A}" type="presOf" srcId="{1BE1BE9D-0711-9942-870E-974FFC1EE17D}" destId="{08AB568E-5206-2743-A3E2-766A16A86793}" srcOrd="0" destOrd="0" presId="urn:microsoft.com/office/officeart/2008/layout/HalfCircleOrganizationChart"/>
    <dgm:cxn modelId="{39FDB3BB-A038-D448-A7F8-1BDD44E2879F}" srcId="{84FCC453-5EEB-AF42-8400-43C23A304BC7}" destId="{BF92E247-B032-6048-8832-D8DC2D63EB6F}" srcOrd="0" destOrd="0" parTransId="{7E3B0A6E-6E1A-6840-BBC5-5D1AEC85CCAC}" sibTransId="{9F238F69-C818-3A44-8737-CEF7E81AF0B9}"/>
    <dgm:cxn modelId="{BC665416-F38A-F74C-8AE2-72B76E649508}" type="presOf" srcId="{147C7763-168C-7340-AA15-D2E89A49882C}" destId="{9E23F422-F369-374C-AF38-91C44FFBA274}" srcOrd="1" destOrd="0" presId="urn:microsoft.com/office/officeart/2008/layout/HalfCircleOrganizationChart"/>
    <dgm:cxn modelId="{D251D398-D909-1F44-A6B7-186BC9058FE2}" srcId="{84FCC453-5EEB-AF42-8400-43C23A304BC7}" destId="{5753EE95-8FFA-F242-AE01-40E56CA40B19}" srcOrd="1" destOrd="0" parTransId="{151F1BAF-2F44-2644-88DE-7315FD883879}" sibTransId="{04FF4172-AA85-6243-B508-E11240B5BD90}"/>
    <dgm:cxn modelId="{C2E4BFF6-E66E-9F4F-B4C6-4C8D1A14E15A}" type="presOf" srcId="{CBF2F67C-9BE6-4D48-94EE-6725F38F54CC}" destId="{2CFD2B60-5804-174B-B92F-D52BF8D322D4}" srcOrd="0" destOrd="0" presId="urn:microsoft.com/office/officeart/2008/layout/HalfCircleOrganizationChart"/>
    <dgm:cxn modelId="{0C2C5FF6-8F45-764A-8356-93A7E0D96752}" type="presOf" srcId="{E96435E3-2F7E-C94F-97E0-C2CF9C61592D}" destId="{4C3C9CA6-84D4-EA40-A3CD-4E4E27C81EDD}" srcOrd="0" destOrd="0" presId="urn:microsoft.com/office/officeart/2008/layout/HalfCircleOrganizationChart"/>
    <dgm:cxn modelId="{E017DA8E-D2E9-3A43-BB28-B3BA17720762}" srcId="{5A438355-07EB-7C45-9A99-65A29DA34C71}" destId="{306925A6-2BDD-1349-AF9D-1FF1E7EBFF3E}" srcOrd="0" destOrd="0" parTransId="{A4D9C947-2244-BE4B-A6CA-B4177F2C88D9}" sibTransId="{7BB85547-0D88-EA4A-BDAF-F37665254126}"/>
    <dgm:cxn modelId="{567D9551-6C9D-9542-82E5-4A6A26338122}" srcId="{306925A6-2BDD-1349-AF9D-1FF1E7EBFF3E}" destId="{4B9FC378-398D-C942-A700-950F843A4B39}" srcOrd="1" destOrd="0" parTransId="{CBD03416-F270-EC45-9BC9-56F0EA4C17B5}" sibTransId="{EA494656-A49D-AF45-A248-547A06100A09}"/>
    <dgm:cxn modelId="{9E7CF165-E9B2-4748-9BFA-E9FA473EB799}" type="presOf" srcId="{CC6832B2-838E-7947-8066-076218CBA5E4}" destId="{17651D22-EC1F-FF4B-8698-19F1D2341797}" srcOrd="1" destOrd="0" presId="urn:microsoft.com/office/officeart/2008/layout/HalfCircleOrganizationChart"/>
    <dgm:cxn modelId="{6FE14B4F-FF84-F240-878A-2388D22A326D}" srcId="{03953B76-3DB1-DB4D-86D6-0AAF468F29C2}" destId="{A2F7B039-6F24-784F-B6E3-10C7DA0E4C77}" srcOrd="0" destOrd="0" parTransId="{25C769C4-EE2A-044F-9A42-47B12A5E84E1}" sibTransId="{CC771510-85CA-A544-A9C1-27839B223D30}"/>
    <dgm:cxn modelId="{BDD5FC30-0F30-A549-B5DB-E10A63F95DBE}" type="presOf" srcId="{5753EE95-8FFA-F242-AE01-40E56CA40B19}" destId="{6AF9263E-2326-2A47-80D3-168F199D9654}" srcOrd="0" destOrd="0" presId="urn:microsoft.com/office/officeart/2008/layout/HalfCircleOrganizationChart"/>
    <dgm:cxn modelId="{E544AFFB-99CA-2541-9DDE-94A47A126487}" type="presOf" srcId="{4DB36DB8-2873-394B-9EF2-A5F6EAFF301F}" destId="{33250175-D9F1-D744-ADEA-5FD4FA02F395}" srcOrd="0" destOrd="0" presId="urn:microsoft.com/office/officeart/2008/layout/HalfCircleOrganizationChart"/>
    <dgm:cxn modelId="{9D966A8E-1304-644F-9635-F08C5AB0DF72}" srcId="{5A438355-07EB-7C45-9A99-65A29DA34C71}" destId="{4DB36DB8-2873-394B-9EF2-A5F6EAFF301F}" srcOrd="1" destOrd="0" parTransId="{F5E7B0C2-0C96-9E4A-BDBB-6BBB0F9301F7}" sibTransId="{674A94A1-C484-7745-B972-8C309067F929}"/>
    <dgm:cxn modelId="{3FB79DE2-6463-A74A-972E-4570A9D61CFD}" type="presOf" srcId="{038BBC93-D2DE-8E48-AA24-7A716B3DAA97}" destId="{BDA9F026-B7AD-8242-9A52-15361C1F0759}" srcOrd="0" destOrd="0" presId="urn:microsoft.com/office/officeart/2008/layout/HalfCircleOrganizationChart"/>
    <dgm:cxn modelId="{C9B10760-B3E9-6049-A1AA-9D684AC93625}" srcId="{03953B76-3DB1-DB4D-86D6-0AAF468F29C2}" destId="{147C7763-168C-7340-AA15-D2E89A49882C}" srcOrd="1" destOrd="0" parTransId="{BE33C6C5-8F61-104C-9610-AB509F5E1FB6}" sibTransId="{CA0F16A8-958A-A746-B2D9-AA49CA8100E0}"/>
    <dgm:cxn modelId="{C7B7936D-C94C-F94D-A470-FC16BBA0E857}" type="presOf" srcId="{DF449814-7DCA-4241-BADE-63B61DDE6010}" destId="{49C375AB-532B-0F45-A9B1-C58522F522AC}" srcOrd="0" destOrd="0" presId="urn:microsoft.com/office/officeart/2008/layout/HalfCircleOrganizationChart"/>
    <dgm:cxn modelId="{DA041A9E-7D9C-4D41-857A-E5B5D4033127}" srcId="{5753EE95-8FFA-F242-AE01-40E56CA40B19}" destId="{D41ABAC4-9C2E-184F-95D2-8541BEA7B204}" srcOrd="0" destOrd="0" parTransId="{7E9585EC-D1F7-0548-900B-62D7D77DE4D9}" sibTransId="{46FF7B80-CBEF-7445-B318-55303BF8873F}"/>
    <dgm:cxn modelId="{44D88807-1572-D640-A75A-C770DA6C6773}" type="presOf" srcId="{091D2166-E184-FE4C-989B-75BBF173DFDF}" destId="{A764352B-81BA-A34C-89B8-AB7C0B254FD3}" srcOrd="1" destOrd="0" presId="urn:microsoft.com/office/officeart/2008/layout/HalfCircleOrganizationChart"/>
    <dgm:cxn modelId="{34E4556C-B69A-1F42-A3DE-F56FE53BE0FE}" srcId="{B534AA22-0184-BF41-A0D8-56D960377BF7}" destId="{54DA9726-2B46-2741-B568-F4AE37F0DE49}" srcOrd="0" destOrd="0" parTransId="{D1F0CB00-70BD-ED4D-9F73-3C18977E078F}" sibTransId="{F55AA615-26BD-A640-A3D8-DD2B9372740A}"/>
    <dgm:cxn modelId="{A7E55741-8EF4-D44B-A7E9-44E7990872F6}" type="presOf" srcId="{3AA4E84D-848B-E640-AA4B-A7867F53659B}" destId="{0991C076-23A4-494A-B43B-7E33ABE31D97}" srcOrd="1" destOrd="0" presId="urn:microsoft.com/office/officeart/2008/layout/HalfCircleOrganizationChart"/>
    <dgm:cxn modelId="{4A954E75-C3D0-7645-B207-6C235F37CC59}" type="presOf" srcId="{A2F7B039-6F24-784F-B6E3-10C7DA0E4C77}" destId="{E108F689-43DB-0D46-A3FB-3E0A67EEC8B2}" srcOrd="1" destOrd="0" presId="urn:microsoft.com/office/officeart/2008/layout/HalfCircleOrganizationChart"/>
    <dgm:cxn modelId="{97216C88-FC7A-9F42-97E4-F265E7E9124C}" srcId="{DE9AF37C-4725-824F-8463-E86DBABD28A5}" destId="{5A438355-07EB-7C45-9A99-65A29DA34C71}" srcOrd="1" destOrd="0" parTransId="{35C097A8-0FA6-1949-A0A6-E9DFF4A0BD37}" sibTransId="{F7BACBBA-77E7-EB44-B966-8970F4E4676B}"/>
    <dgm:cxn modelId="{77E8FE90-4104-BD4D-9318-FECE41A1CA48}" type="presOf" srcId="{B534AA22-0184-BF41-A0D8-56D960377BF7}" destId="{349AF81A-A4D5-C846-80C8-3F1D9B8EE9F1}" srcOrd="0" destOrd="0" presId="urn:microsoft.com/office/officeart/2008/layout/HalfCircleOrganizationChart"/>
    <dgm:cxn modelId="{46BC1D8B-8082-6C42-9792-3BD79865412A}" type="presOf" srcId="{D9231709-C625-2B45-B451-C61200E9086D}" destId="{B4BE7D05-A808-2D47-A73F-A4979105AF32}" srcOrd="0" destOrd="0" presId="urn:microsoft.com/office/officeart/2008/layout/HalfCircleOrganizationChart"/>
    <dgm:cxn modelId="{3213AECA-87A0-AE45-B18B-C9BE43B7FA8B}" type="presOf" srcId="{DF449814-7DCA-4241-BADE-63B61DDE6010}" destId="{3968F7C3-A26B-A549-AE35-E4B293550D20}" srcOrd="1" destOrd="0" presId="urn:microsoft.com/office/officeart/2008/layout/HalfCircleOrganizationChart"/>
    <dgm:cxn modelId="{43573A6C-20F1-4C4D-ADEA-B484639F9133}" type="presOf" srcId="{306925A6-2BDD-1349-AF9D-1FF1E7EBFF3E}" destId="{1BA2A049-8DD9-B74C-B452-79B87AC81E51}" srcOrd="1" destOrd="0" presId="urn:microsoft.com/office/officeart/2008/layout/HalfCircleOrganizationChart"/>
    <dgm:cxn modelId="{1483E1CF-5766-F74D-8442-87A159399F07}" type="presOf" srcId="{54DA9726-2B46-2741-B568-F4AE37F0DE49}" destId="{86222EC0-55E0-A643-A20F-90DCA8BF3A5D}" srcOrd="0" destOrd="0" presId="urn:microsoft.com/office/officeart/2008/layout/HalfCircleOrganizationChart"/>
    <dgm:cxn modelId="{D2CFCA9F-BF46-B44A-8E00-511506511A96}" srcId="{091D2166-E184-FE4C-989B-75BBF173DFDF}" destId="{E96435E3-2F7E-C94F-97E0-C2CF9C61592D}" srcOrd="1" destOrd="0" parTransId="{038BBC93-D2DE-8E48-AA24-7A716B3DAA97}" sibTransId="{59E3E52E-85E7-8341-8247-1138374091DE}"/>
    <dgm:cxn modelId="{B4A0DF7D-FA87-2747-B8E0-84D21D7742B3}" type="presOf" srcId="{091D2166-E184-FE4C-989B-75BBF173DFDF}" destId="{2DA6B572-3E48-2246-B93D-1F0699E9120E}" srcOrd="0" destOrd="0" presId="urn:microsoft.com/office/officeart/2008/layout/HalfCircleOrganizationChart"/>
    <dgm:cxn modelId="{66489148-85B7-FF40-9C7D-A838C7CC6AC4}" srcId="{D21865E7-ED83-514D-A51D-DF4477639715}" destId="{B69CBB7C-5F77-6E43-B042-835B9F11E59C}" srcOrd="0" destOrd="0" parTransId="{D9231709-C625-2B45-B451-C61200E9086D}" sibTransId="{7DFF369A-138A-C848-9530-0BE11498645B}"/>
    <dgm:cxn modelId="{A47463D0-4ED4-D54C-8F33-46EF42D2FA07}" type="presOf" srcId="{D21865E7-ED83-514D-A51D-DF4477639715}" destId="{3105F4F4-FCD6-AE43-8734-E08650B1CB32}" srcOrd="1" destOrd="0" presId="urn:microsoft.com/office/officeart/2008/layout/HalfCircleOrganizationChart"/>
    <dgm:cxn modelId="{6F5A05D0-7921-9F46-8246-84FED2CE9CC1}" type="presOf" srcId="{EFE9B979-84E4-1A46-BE9A-770DD0CBD478}" destId="{E8A37F4C-D9AA-4742-A050-C55DD1EE64A0}" srcOrd="0" destOrd="0" presId="urn:microsoft.com/office/officeart/2008/layout/HalfCircleOrganizationChart"/>
    <dgm:cxn modelId="{D486FAB2-10ED-3243-A53D-2F2E3D4C3640}" type="presParOf" srcId="{4A1230FA-6E62-7341-BD6E-4F47F80A17E9}" destId="{931D8C8B-8B1F-9A4B-8026-543ED2B47192}" srcOrd="0" destOrd="0" presId="urn:microsoft.com/office/officeart/2008/layout/HalfCircleOrganizationChart"/>
    <dgm:cxn modelId="{4734D888-0C4A-D948-883A-547AF1972245}" type="presParOf" srcId="{931D8C8B-8B1F-9A4B-8026-543ED2B47192}" destId="{9A311C1D-33E3-8F4D-BD34-A6F29FBA80D1}" srcOrd="0" destOrd="0" presId="urn:microsoft.com/office/officeart/2008/layout/HalfCircleOrganizationChart"/>
    <dgm:cxn modelId="{0DDCB9AB-AF95-6049-99E9-4BE871E98411}" type="presParOf" srcId="{9A311C1D-33E3-8F4D-BD34-A6F29FBA80D1}" destId="{2DA6B572-3E48-2246-B93D-1F0699E9120E}" srcOrd="0" destOrd="0" presId="urn:microsoft.com/office/officeart/2008/layout/HalfCircleOrganizationChart"/>
    <dgm:cxn modelId="{85D02BF5-BFB1-D64F-AC36-5B27A0868BC8}" type="presParOf" srcId="{9A311C1D-33E3-8F4D-BD34-A6F29FBA80D1}" destId="{05309CA2-8C5C-5B44-B247-C2516A745CE7}" srcOrd="1" destOrd="0" presId="urn:microsoft.com/office/officeart/2008/layout/HalfCircleOrganizationChart"/>
    <dgm:cxn modelId="{74E67903-C9F3-7D40-9B2A-4A2E442F0B72}" type="presParOf" srcId="{9A311C1D-33E3-8F4D-BD34-A6F29FBA80D1}" destId="{254F8E33-0B3C-4046-8950-F2F6F53867E8}" srcOrd="2" destOrd="0" presId="urn:microsoft.com/office/officeart/2008/layout/HalfCircleOrganizationChart"/>
    <dgm:cxn modelId="{C0B59810-EB5F-9647-AF98-9E4F436167B3}" type="presParOf" srcId="{9A311C1D-33E3-8F4D-BD34-A6F29FBA80D1}" destId="{A764352B-81BA-A34C-89B8-AB7C0B254FD3}" srcOrd="3" destOrd="0" presId="urn:microsoft.com/office/officeart/2008/layout/HalfCircleOrganizationChart"/>
    <dgm:cxn modelId="{A53EF8A3-488A-7048-ABE2-3DB185CC18A0}" type="presParOf" srcId="{931D8C8B-8B1F-9A4B-8026-543ED2B47192}" destId="{D18E119D-E88F-D947-93AE-02687FFAD416}" srcOrd="1" destOrd="0" presId="urn:microsoft.com/office/officeart/2008/layout/HalfCircleOrganizationChart"/>
    <dgm:cxn modelId="{DC2E497B-E628-4545-859E-E06AA7EE1DB9}" type="presParOf" srcId="{D18E119D-E88F-D947-93AE-02687FFAD416}" destId="{C68E54F2-1F71-2F49-874D-126E4CC09EBC}" srcOrd="0" destOrd="0" presId="urn:microsoft.com/office/officeart/2008/layout/HalfCircleOrganizationChart"/>
    <dgm:cxn modelId="{32039C4C-3C2D-1E48-9E01-6E12FDC4EB14}" type="presParOf" srcId="{D18E119D-E88F-D947-93AE-02687FFAD416}" destId="{6859FE88-D307-A24E-B54C-A6C4A2B9E9FD}" srcOrd="1" destOrd="0" presId="urn:microsoft.com/office/officeart/2008/layout/HalfCircleOrganizationChart"/>
    <dgm:cxn modelId="{94C71212-963F-2B4C-BC83-399C33CE2CB0}" type="presParOf" srcId="{6859FE88-D307-A24E-B54C-A6C4A2B9E9FD}" destId="{A3D7B335-E05D-F849-AB7A-EC2029CCCFFE}" srcOrd="0" destOrd="0" presId="urn:microsoft.com/office/officeart/2008/layout/HalfCircleOrganizationChart"/>
    <dgm:cxn modelId="{F817D219-87CE-3640-B66E-1CE0775D5B3C}" type="presParOf" srcId="{A3D7B335-E05D-F849-AB7A-EC2029CCCFFE}" destId="{49C375AB-532B-0F45-A9B1-C58522F522AC}" srcOrd="0" destOrd="0" presId="urn:microsoft.com/office/officeart/2008/layout/HalfCircleOrganizationChart"/>
    <dgm:cxn modelId="{C22128A3-F5FA-314B-842C-B4C11CBA515E}" type="presParOf" srcId="{A3D7B335-E05D-F849-AB7A-EC2029CCCFFE}" destId="{D9FF0CEF-44E2-E548-8FED-60E751313C9A}" srcOrd="1" destOrd="0" presId="urn:microsoft.com/office/officeart/2008/layout/HalfCircleOrganizationChart"/>
    <dgm:cxn modelId="{6B4EA363-F00D-3240-A9D2-20C1566F508B}" type="presParOf" srcId="{A3D7B335-E05D-F849-AB7A-EC2029CCCFFE}" destId="{8A063B41-E7CF-9041-A9E8-ADD6285D649C}" srcOrd="2" destOrd="0" presId="urn:microsoft.com/office/officeart/2008/layout/HalfCircleOrganizationChart"/>
    <dgm:cxn modelId="{BBE90218-D4B3-6A4E-89B2-E71E4B0B0527}" type="presParOf" srcId="{A3D7B335-E05D-F849-AB7A-EC2029CCCFFE}" destId="{3968F7C3-A26B-A549-AE35-E4B293550D20}" srcOrd="3" destOrd="0" presId="urn:microsoft.com/office/officeart/2008/layout/HalfCircleOrganizationChart"/>
    <dgm:cxn modelId="{BD364911-F119-2C4B-8A00-294A4E0B202D}" type="presParOf" srcId="{6859FE88-D307-A24E-B54C-A6C4A2B9E9FD}" destId="{0659D91A-D199-F341-AC39-5FC2F330F6F9}" srcOrd="1" destOrd="0" presId="urn:microsoft.com/office/officeart/2008/layout/HalfCircleOrganizationChart"/>
    <dgm:cxn modelId="{C611C1F6-058C-964E-A11F-F4A02C9FC85C}" type="presParOf" srcId="{6859FE88-D307-A24E-B54C-A6C4A2B9E9FD}" destId="{29A9B975-9A17-CA4C-864E-70C83F723F95}" srcOrd="2" destOrd="0" presId="urn:microsoft.com/office/officeart/2008/layout/HalfCircleOrganizationChart"/>
    <dgm:cxn modelId="{6E7BD028-8266-7A45-B9DD-2AF76165C142}" type="presParOf" srcId="{D18E119D-E88F-D947-93AE-02687FFAD416}" destId="{BDA9F026-B7AD-8242-9A52-15361C1F0759}" srcOrd="2" destOrd="0" presId="urn:microsoft.com/office/officeart/2008/layout/HalfCircleOrganizationChart"/>
    <dgm:cxn modelId="{D393BB05-79A1-C946-B210-BA9FAB70FBBE}" type="presParOf" srcId="{D18E119D-E88F-D947-93AE-02687FFAD416}" destId="{62D0FA6E-7900-7D4D-8D8F-B47EF653386D}" srcOrd="3" destOrd="0" presId="urn:microsoft.com/office/officeart/2008/layout/HalfCircleOrganizationChart"/>
    <dgm:cxn modelId="{A67A1AB2-B328-2F40-A420-4B7D13BB517D}" type="presParOf" srcId="{62D0FA6E-7900-7D4D-8D8F-B47EF653386D}" destId="{1393D649-CBAA-254F-B07A-D7E1527CB1F7}" srcOrd="0" destOrd="0" presId="urn:microsoft.com/office/officeart/2008/layout/HalfCircleOrganizationChart"/>
    <dgm:cxn modelId="{0ADC1335-0F2C-5C40-9F6A-6A5D6A8CE14A}" type="presParOf" srcId="{1393D649-CBAA-254F-B07A-D7E1527CB1F7}" destId="{4C3C9CA6-84D4-EA40-A3CD-4E4E27C81EDD}" srcOrd="0" destOrd="0" presId="urn:microsoft.com/office/officeart/2008/layout/HalfCircleOrganizationChart"/>
    <dgm:cxn modelId="{9379CC87-27E9-E340-9BA2-CBF8ED611362}" type="presParOf" srcId="{1393D649-CBAA-254F-B07A-D7E1527CB1F7}" destId="{D21481B9-A1EB-FE4B-BC77-D01F07F97692}" srcOrd="1" destOrd="0" presId="urn:microsoft.com/office/officeart/2008/layout/HalfCircleOrganizationChart"/>
    <dgm:cxn modelId="{BA204A32-EB96-4A44-A090-7028917BE8D7}" type="presParOf" srcId="{1393D649-CBAA-254F-B07A-D7E1527CB1F7}" destId="{C3067D8F-9F03-BF4A-84CC-9561D01803E0}" srcOrd="2" destOrd="0" presId="urn:microsoft.com/office/officeart/2008/layout/HalfCircleOrganizationChart"/>
    <dgm:cxn modelId="{26780649-E798-E849-9EBC-02171C13FA43}" type="presParOf" srcId="{1393D649-CBAA-254F-B07A-D7E1527CB1F7}" destId="{BD729773-9537-FF46-ABD3-74B0730C14E5}" srcOrd="3" destOrd="0" presId="urn:microsoft.com/office/officeart/2008/layout/HalfCircleOrganizationChart"/>
    <dgm:cxn modelId="{1AAFB4DF-0E1C-5F4C-9392-FC02BA7B0200}" type="presParOf" srcId="{62D0FA6E-7900-7D4D-8D8F-B47EF653386D}" destId="{30CE4911-5333-6244-91CF-46771E371544}" srcOrd="1" destOrd="0" presId="urn:microsoft.com/office/officeart/2008/layout/HalfCircleOrganizationChart"/>
    <dgm:cxn modelId="{A7FC5208-D94F-9F46-81DC-71EAF6A3EFEE}" type="presParOf" srcId="{30CE4911-5333-6244-91CF-46771E371544}" destId="{A00A9B9A-CA5E-A749-87CA-8E425508DE91}" srcOrd="0" destOrd="0" presId="urn:microsoft.com/office/officeart/2008/layout/HalfCircleOrganizationChart"/>
    <dgm:cxn modelId="{61AF4193-9BE8-2C44-8B5C-A1756E6ACFD3}" type="presParOf" srcId="{30CE4911-5333-6244-91CF-46771E371544}" destId="{7AF189A7-F7CF-0640-B962-6D8B8B1A7C06}" srcOrd="1" destOrd="0" presId="urn:microsoft.com/office/officeart/2008/layout/HalfCircleOrganizationChart"/>
    <dgm:cxn modelId="{6655A66D-C930-774B-800A-AABB16104E17}" type="presParOf" srcId="{7AF189A7-F7CF-0640-B962-6D8B8B1A7C06}" destId="{C25C4445-691C-7240-A621-4170492A1E07}" srcOrd="0" destOrd="0" presId="urn:microsoft.com/office/officeart/2008/layout/HalfCircleOrganizationChart"/>
    <dgm:cxn modelId="{886E5229-1D0C-604B-87D3-C12E014AF052}" type="presParOf" srcId="{C25C4445-691C-7240-A621-4170492A1E07}" destId="{E8A37F4C-D9AA-4742-A050-C55DD1EE64A0}" srcOrd="0" destOrd="0" presId="urn:microsoft.com/office/officeart/2008/layout/HalfCircleOrganizationChart"/>
    <dgm:cxn modelId="{8955CFE5-D15D-114D-82B1-5F61E59781BF}" type="presParOf" srcId="{C25C4445-691C-7240-A621-4170492A1E07}" destId="{C2274535-8FE8-264E-9EAC-2EE8BACB2552}" srcOrd="1" destOrd="0" presId="urn:microsoft.com/office/officeart/2008/layout/HalfCircleOrganizationChart"/>
    <dgm:cxn modelId="{AB65AA1C-3BBF-2C4E-A779-89F5B72FD59C}" type="presParOf" srcId="{C25C4445-691C-7240-A621-4170492A1E07}" destId="{635C6F99-6E3C-F34E-A6CA-985A7043D363}" srcOrd="2" destOrd="0" presId="urn:microsoft.com/office/officeart/2008/layout/HalfCircleOrganizationChart"/>
    <dgm:cxn modelId="{BD110BC7-47EE-EA46-B827-216E8B45A23B}" type="presParOf" srcId="{C25C4445-691C-7240-A621-4170492A1E07}" destId="{19833076-F2E9-9D43-8C61-BCE054DDEB29}" srcOrd="3" destOrd="0" presId="urn:microsoft.com/office/officeart/2008/layout/HalfCircleOrganizationChart"/>
    <dgm:cxn modelId="{36CF439F-AEEA-2046-90E2-80A6DB429056}" type="presParOf" srcId="{7AF189A7-F7CF-0640-B962-6D8B8B1A7C06}" destId="{BEFC510B-4FB6-354B-953B-41F4DACD79B6}" srcOrd="1" destOrd="0" presId="urn:microsoft.com/office/officeart/2008/layout/HalfCircleOrganizationChart"/>
    <dgm:cxn modelId="{0A00F706-D6CE-3740-9A55-0F7C17DD3F94}" type="presParOf" srcId="{7AF189A7-F7CF-0640-B962-6D8B8B1A7C06}" destId="{158EDFB7-955C-6D4C-96AD-A347B7B37507}" srcOrd="2" destOrd="0" presId="urn:microsoft.com/office/officeart/2008/layout/HalfCircleOrganizationChart"/>
    <dgm:cxn modelId="{EF72D572-4E38-0041-90B5-BB429D91D7FC}" type="presParOf" srcId="{30CE4911-5333-6244-91CF-46771E371544}" destId="{2CFD2B60-5804-174B-B92F-D52BF8D322D4}" srcOrd="2" destOrd="0" presId="urn:microsoft.com/office/officeart/2008/layout/HalfCircleOrganizationChart"/>
    <dgm:cxn modelId="{DE9E927C-0412-7A47-87BC-C9DD73A05B6E}" type="presParOf" srcId="{30CE4911-5333-6244-91CF-46771E371544}" destId="{DE052C3E-37B6-A54A-ACBC-5A4ADF2C18B4}" srcOrd="3" destOrd="0" presId="urn:microsoft.com/office/officeart/2008/layout/HalfCircleOrganizationChart"/>
    <dgm:cxn modelId="{5B273B92-DDDF-1E40-AF9A-33566A98E46F}" type="presParOf" srcId="{DE052C3E-37B6-A54A-ACBC-5A4ADF2C18B4}" destId="{BF1A9416-269E-3D4B-B716-FFC43E1AFB3E}" srcOrd="0" destOrd="0" presId="urn:microsoft.com/office/officeart/2008/layout/HalfCircleOrganizationChart"/>
    <dgm:cxn modelId="{BBEB8E01-E383-7341-81A9-A3DF0D6E6E47}" type="presParOf" srcId="{BF1A9416-269E-3D4B-B716-FFC43E1AFB3E}" destId="{F482FE95-02E7-F048-B8D9-45C19C60AD05}" srcOrd="0" destOrd="0" presId="urn:microsoft.com/office/officeart/2008/layout/HalfCircleOrganizationChart"/>
    <dgm:cxn modelId="{0900CB0D-548D-CD41-B826-DDB688A20331}" type="presParOf" srcId="{BF1A9416-269E-3D4B-B716-FFC43E1AFB3E}" destId="{829CA792-2838-B34F-9A17-9AACEBB246A2}" srcOrd="1" destOrd="0" presId="urn:microsoft.com/office/officeart/2008/layout/HalfCircleOrganizationChart"/>
    <dgm:cxn modelId="{986929F5-E018-D64B-BC87-2D90D4B19E93}" type="presParOf" srcId="{BF1A9416-269E-3D4B-B716-FFC43E1AFB3E}" destId="{AF2DD8E7-B31D-5845-A9E8-730AA3B0820B}" srcOrd="2" destOrd="0" presId="urn:microsoft.com/office/officeart/2008/layout/HalfCircleOrganizationChart"/>
    <dgm:cxn modelId="{7D472039-69C1-1C4B-B270-E6F4D986CBED}" type="presParOf" srcId="{BF1A9416-269E-3D4B-B716-FFC43E1AFB3E}" destId="{0ABCA92B-3F9E-4B48-90AA-DBCB1B5E6E0F}" srcOrd="3" destOrd="0" presId="urn:microsoft.com/office/officeart/2008/layout/HalfCircleOrganizationChart"/>
    <dgm:cxn modelId="{EEE9F0C8-71A9-EC47-A343-6A8F83466E49}" type="presParOf" srcId="{DE052C3E-37B6-A54A-ACBC-5A4ADF2C18B4}" destId="{6EBCC506-192F-C44E-9D47-F33F4FE564BC}" srcOrd="1" destOrd="0" presId="urn:microsoft.com/office/officeart/2008/layout/HalfCircleOrganizationChart"/>
    <dgm:cxn modelId="{F386BBEF-34E4-CF45-9FA4-599AC7548052}" type="presParOf" srcId="{6EBCC506-192F-C44E-9D47-F33F4FE564BC}" destId="{1C068EB8-844D-714F-A513-2179631FE6AE}" srcOrd="0" destOrd="0" presId="urn:microsoft.com/office/officeart/2008/layout/HalfCircleOrganizationChart"/>
    <dgm:cxn modelId="{55DE84B5-3C01-B146-A5E6-420AC070AAAC}" type="presParOf" srcId="{6EBCC506-192F-C44E-9D47-F33F4FE564BC}" destId="{728D7B56-99A4-074C-8533-436CD4496C92}" srcOrd="1" destOrd="0" presId="urn:microsoft.com/office/officeart/2008/layout/HalfCircleOrganizationChart"/>
    <dgm:cxn modelId="{F99C3F8D-9E9E-BE40-ABD9-B41BF14D3C9F}" type="presParOf" srcId="{728D7B56-99A4-074C-8533-436CD4496C92}" destId="{0C5A7B6D-E02D-BF40-AF0B-E934666961B7}" srcOrd="0" destOrd="0" presId="urn:microsoft.com/office/officeart/2008/layout/HalfCircleOrganizationChart"/>
    <dgm:cxn modelId="{FF5FDF87-A049-0F44-9E52-E252B51DAD67}" type="presParOf" srcId="{0C5A7B6D-E02D-BF40-AF0B-E934666961B7}" destId="{3047B814-EA38-3649-902E-0BC0CD118E7C}" srcOrd="0" destOrd="0" presId="urn:microsoft.com/office/officeart/2008/layout/HalfCircleOrganizationChart"/>
    <dgm:cxn modelId="{8D325AEA-B405-3E46-964C-1F7C2FD67765}" type="presParOf" srcId="{0C5A7B6D-E02D-BF40-AF0B-E934666961B7}" destId="{E4649A7D-1360-AE48-87B7-756F1B83647F}" srcOrd="1" destOrd="0" presId="urn:microsoft.com/office/officeart/2008/layout/HalfCircleOrganizationChart"/>
    <dgm:cxn modelId="{0930F4D8-798D-E740-BB46-D13E5EDEF8A9}" type="presParOf" srcId="{0C5A7B6D-E02D-BF40-AF0B-E934666961B7}" destId="{2CDB7399-5398-B845-A9F7-8971BC02D16D}" srcOrd="2" destOrd="0" presId="urn:microsoft.com/office/officeart/2008/layout/HalfCircleOrganizationChart"/>
    <dgm:cxn modelId="{3CA1F925-F3F6-8A4F-97E4-1FEEC3965A83}" type="presParOf" srcId="{0C5A7B6D-E02D-BF40-AF0B-E934666961B7}" destId="{18DF7EF9-E872-144E-9C22-49DFAA97BD37}" srcOrd="3" destOrd="0" presId="urn:microsoft.com/office/officeart/2008/layout/HalfCircleOrganizationChart"/>
    <dgm:cxn modelId="{2FB1E9F7-0EF4-9342-94F5-C90420F90195}" type="presParOf" srcId="{728D7B56-99A4-074C-8533-436CD4496C92}" destId="{77A8EA77-C197-754A-AC75-A2B663E1FB83}" srcOrd="1" destOrd="0" presId="urn:microsoft.com/office/officeart/2008/layout/HalfCircleOrganizationChart"/>
    <dgm:cxn modelId="{58F0C26C-3034-7545-961C-38FB8CBA1DE6}" type="presParOf" srcId="{728D7B56-99A4-074C-8533-436CD4496C92}" destId="{0008E66F-9520-6143-BD59-61382746AD56}" srcOrd="2" destOrd="0" presId="urn:microsoft.com/office/officeart/2008/layout/HalfCircleOrganizationChart"/>
    <dgm:cxn modelId="{1C85CB5E-EF18-E642-B474-99DA35AB57DD}" type="presParOf" srcId="{6EBCC506-192F-C44E-9D47-F33F4FE564BC}" destId="{811E429E-499D-8A4E-8DB1-A4218FF1AC38}" srcOrd="2" destOrd="0" presId="urn:microsoft.com/office/officeart/2008/layout/HalfCircleOrganizationChart"/>
    <dgm:cxn modelId="{0EA0FE2C-5C8C-D743-97FC-689618809258}" type="presParOf" srcId="{6EBCC506-192F-C44E-9D47-F33F4FE564BC}" destId="{38EC57CB-B8AA-0844-A6C5-0C98C65F828A}" srcOrd="3" destOrd="0" presId="urn:microsoft.com/office/officeart/2008/layout/HalfCircleOrganizationChart"/>
    <dgm:cxn modelId="{DD9061AF-523A-7C4F-A0DD-D433C5B2E834}" type="presParOf" srcId="{38EC57CB-B8AA-0844-A6C5-0C98C65F828A}" destId="{1671E7A7-CC78-FE49-B81A-0FE8E88EAB2A}" srcOrd="0" destOrd="0" presId="urn:microsoft.com/office/officeart/2008/layout/HalfCircleOrganizationChart"/>
    <dgm:cxn modelId="{51915DE4-9977-B54C-B032-529A807EA382}" type="presParOf" srcId="{1671E7A7-CC78-FE49-B81A-0FE8E88EAB2A}" destId="{6AF9263E-2326-2A47-80D3-168F199D9654}" srcOrd="0" destOrd="0" presId="urn:microsoft.com/office/officeart/2008/layout/HalfCircleOrganizationChart"/>
    <dgm:cxn modelId="{E6DC3CAC-9DF3-DF4F-B16D-744DD7CB1BA3}" type="presParOf" srcId="{1671E7A7-CC78-FE49-B81A-0FE8E88EAB2A}" destId="{A88B1B80-E4A3-B84D-B67C-6456959DF4BF}" srcOrd="1" destOrd="0" presId="urn:microsoft.com/office/officeart/2008/layout/HalfCircleOrganizationChart"/>
    <dgm:cxn modelId="{5CD68255-A2E8-B146-BC4D-BBF14D51D823}" type="presParOf" srcId="{1671E7A7-CC78-FE49-B81A-0FE8E88EAB2A}" destId="{DD3BC119-A004-5246-BC9B-A66D498160F4}" srcOrd="2" destOrd="0" presId="urn:microsoft.com/office/officeart/2008/layout/HalfCircleOrganizationChart"/>
    <dgm:cxn modelId="{148C9FF8-BFF9-024D-9C1D-51F0DA717EAC}" type="presParOf" srcId="{1671E7A7-CC78-FE49-B81A-0FE8E88EAB2A}" destId="{104F92DD-4997-1E47-87F9-98E98749FBC4}" srcOrd="3" destOrd="0" presId="urn:microsoft.com/office/officeart/2008/layout/HalfCircleOrganizationChart"/>
    <dgm:cxn modelId="{BC7A307B-0075-434D-8B19-930A9BF5C8F1}" type="presParOf" srcId="{38EC57CB-B8AA-0844-A6C5-0C98C65F828A}" destId="{B5160C36-8F0F-B44A-8CB4-A85ED084C93F}" srcOrd="1" destOrd="0" presId="urn:microsoft.com/office/officeart/2008/layout/HalfCircleOrganizationChart"/>
    <dgm:cxn modelId="{711B0226-FA5A-0E4B-A469-CC11637C7D6E}" type="presParOf" srcId="{B5160C36-8F0F-B44A-8CB4-A85ED084C93F}" destId="{4C01AA1E-121B-E74E-8EF5-757D1805E118}" srcOrd="0" destOrd="0" presId="urn:microsoft.com/office/officeart/2008/layout/HalfCircleOrganizationChart"/>
    <dgm:cxn modelId="{80980DF9-CB55-0645-B041-5D8978A879D0}" type="presParOf" srcId="{B5160C36-8F0F-B44A-8CB4-A85ED084C93F}" destId="{A51DB08D-D413-BF43-94CE-AE043E5710D1}" srcOrd="1" destOrd="0" presId="urn:microsoft.com/office/officeart/2008/layout/HalfCircleOrganizationChart"/>
    <dgm:cxn modelId="{052780D5-B22A-9741-AC3E-35B0A0F259F3}" type="presParOf" srcId="{A51DB08D-D413-BF43-94CE-AE043E5710D1}" destId="{4232C3D0-5796-9A4D-9913-CBD7F88C9D11}" srcOrd="0" destOrd="0" presId="urn:microsoft.com/office/officeart/2008/layout/HalfCircleOrganizationChart"/>
    <dgm:cxn modelId="{9F1BBA57-C7D9-714F-8351-1CBEE5A2D41B}" type="presParOf" srcId="{4232C3D0-5796-9A4D-9913-CBD7F88C9D11}" destId="{DBF642F5-1926-D647-AA67-E70D7B8E62C4}" srcOrd="0" destOrd="0" presId="urn:microsoft.com/office/officeart/2008/layout/HalfCircleOrganizationChart"/>
    <dgm:cxn modelId="{9569865A-5419-EA4D-8B1A-FC85E0432DBD}" type="presParOf" srcId="{4232C3D0-5796-9A4D-9913-CBD7F88C9D11}" destId="{2C567A21-7CE9-8E49-A8AF-4BAC3FEE9A81}" srcOrd="1" destOrd="0" presId="urn:microsoft.com/office/officeart/2008/layout/HalfCircleOrganizationChart"/>
    <dgm:cxn modelId="{02904A14-2ABE-1C42-A091-26C05CC2AB0C}" type="presParOf" srcId="{4232C3D0-5796-9A4D-9913-CBD7F88C9D11}" destId="{9A4BF1C5-0214-A54F-942B-942E0EF3590B}" srcOrd="2" destOrd="0" presId="urn:microsoft.com/office/officeart/2008/layout/HalfCircleOrganizationChart"/>
    <dgm:cxn modelId="{CC9EAFD0-60F5-9A45-99E9-EB7D203579E1}" type="presParOf" srcId="{4232C3D0-5796-9A4D-9913-CBD7F88C9D11}" destId="{13C58BC1-586C-AB41-ABEF-6522FBC2CC44}" srcOrd="3" destOrd="0" presId="urn:microsoft.com/office/officeart/2008/layout/HalfCircleOrganizationChart"/>
    <dgm:cxn modelId="{D7A938D0-A424-2A40-9A45-97191E8859A6}" type="presParOf" srcId="{A51DB08D-D413-BF43-94CE-AE043E5710D1}" destId="{6B0CCDC8-2620-844C-A35D-DBDD907FBCA8}" srcOrd="1" destOrd="0" presId="urn:microsoft.com/office/officeart/2008/layout/HalfCircleOrganizationChart"/>
    <dgm:cxn modelId="{D1EDFA25-727A-1A41-98D6-9DA1B9A1B51B}" type="presParOf" srcId="{A51DB08D-D413-BF43-94CE-AE043E5710D1}" destId="{3CA8B32F-6AE6-C249-BB70-02FE79741DF9}" srcOrd="2" destOrd="0" presId="urn:microsoft.com/office/officeart/2008/layout/HalfCircleOrganizationChart"/>
    <dgm:cxn modelId="{ACAE8472-653F-BD43-A2D9-64C867BA74C6}" type="presParOf" srcId="{B5160C36-8F0F-B44A-8CB4-A85ED084C93F}" destId="{9F8C9FDD-93B7-154D-A501-3BC04A80D3AB}" srcOrd="2" destOrd="0" presId="urn:microsoft.com/office/officeart/2008/layout/HalfCircleOrganizationChart"/>
    <dgm:cxn modelId="{2A0B0CA7-AE4E-4345-BD36-5D40B45BD3FD}" type="presParOf" srcId="{B5160C36-8F0F-B44A-8CB4-A85ED084C93F}" destId="{4E29BD0A-7910-CB42-8634-F039EF13E464}" srcOrd="3" destOrd="0" presId="urn:microsoft.com/office/officeart/2008/layout/HalfCircleOrganizationChart"/>
    <dgm:cxn modelId="{55FA19EC-E863-124D-8D8C-3EAECDE9726B}" type="presParOf" srcId="{4E29BD0A-7910-CB42-8634-F039EF13E464}" destId="{13AFEDE1-9711-EC4A-A893-BD7DBD01976E}" srcOrd="0" destOrd="0" presId="urn:microsoft.com/office/officeart/2008/layout/HalfCircleOrganizationChart"/>
    <dgm:cxn modelId="{686D6FBA-AA81-284B-B52E-1161B552A61B}" type="presParOf" srcId="{13AFEDE1-9711-EC4A-A893-BD7DBD01976E}" destId="{9932902B-9447-364E-B286-DB8F4122EDC0}" srcOrd="0" destOrd="0" presId="urn:microsoft.com/office/officeart/2008/layout/HalfCircleOrganizationChart"/>
    <dgm:cxn modelId="{F6386966-EA92-B64D-9B19-BB7FE432E3B1}" type="presParOf" srcId="{13AFEDE1-9711-EC4A-A893-BD7DBD01976E}" destId="{962548F2-89ED-F247-8FEF-687FD7368E22}" srcOrd="1" destOrd="0" presId="urn:microsoft.com/office/officeart/2008/layout/HalfCircleOrganizationChart"/>
    <dgm:cxn modelId="{EE08FC64-6FA7-7A4B-93CA-261B387915C5}" type="presParOf" srcId="{13AFEDE1-9711-EC4A-A893-BD7DBD01976E}" destId="{57AA00CE-AEC0-D748-BDC4-0915BE3525B1}" srcOrd="2" destOrd="0" presId="urn:microsoft.com/office/officeart/2008/layout/HalfCircleOrganizationChart"/>
    <dgm:cxn modelId="{DAC062D5-7967-F74E-A23E-7D7C5227C85E}" type="presParOf" srcId="{13AFEDE1-9711-EC4A-A893-BD7DBD01976E}" destId="{7D2D6B4C-C6D1-3D4B-8C08-D248C48ED33B}" srcOrd="3" destOrd="0" presId="urn:microsoft.com/office/officeart/2008/layout/HalfCircleOrganizationChart"/>
    <dgm:cxn modelId="{09200DB4-14B6-ED49-A9A2-23EE6BE1E322}" type="presParOf" srcId="{4E29BD0A-7910-CB42-8634-F039EF13E464}" destId="{6314087B-BDD9-8941-A295-9D8C16C5ADA5}" srcOrd="1" destOrd="0" presId="urn:microsoft.com/office/officeart/2008/layout/HalfCircleOrganizationChart"/>
    <dgm:cxn modelId="{C08F2538-720B-2A4B-AF2F-CB324A134145}" type="presParOf" srcId="{6314087B-BDD9-8941-A295-9D8C16C5ADA5}" destId="{19DC1EB6-CDEC-9F43-A3B8-2343048D3639}" srcOrd="0" destOrd="0" presId="urn:microsoft.com/office/officeart/2008/layout/HalfCircleOrganizationChart"/>
    <dgm:cxn modelId="{C03691EB-0210-9348-A8CD-780A0726560A}" type="presParOf" srcId="{6314087B-BDD9-8941-A295-9D8C16C5ADA5}" destId="{1E4DA5EE-D408-B04B-BCDC-F28ACC7BEF24}" srcOrd="1" destOrd="0" presId="urn:microsoft.com/office/officeart/2008/layout/HalfCircleOrganizationChart"/>
    <dgm:cxn modelId="{D9C14FDA-D598-2E4A-9E61-04B115C9AF9E}" type="presParOf" srcId="{1E4DA5EE-D408-B04B-BCDC-F28ACC7BEF24}" destId="{94E56419-FD6F-9C47-82B5-AF06654F5C57}" srcOrd="0" destOrd="0" presId="urn:microsoft.com/office/officeart/2008/layout/HalfCircleOrganizationChart"/>
    <dgm:cxn modelId="{F611B4DB-FADF-5041-A9B7-4F1FF77D1553}" type="presParOf" srcId="{94E56419-FD6F-9C47-82B5-AF06654F5C57}" destId="{D6AAEA85-4E7B-C34A-84CA-CA9D59233FFC}" srcOrd="0" destOrd="0" presId="urn:microsoft.com/office/officeart/2008/layout/HalfCircleOrganizationChart"/>
    <dgm:cxn modelId="{2484E3F8-C43E-C546-9C44-1EE8D7CDABD1}" type="presParOf" srcId="{94E56419-FD6F-9C47-82B5-AF06654F5C57}" destId="{8AD9D3AE-C1DE-B54A-8F7A-883F89C569C6}" srcOrd="1" destOrd="0" presId="urn:microsoft.com/office/officeart/2008/layout/HalfCircleOrganizationChart"/>
    <dgm:cxn modelId="{78E9F50B-7298-A84A-8354-76CF92CB2494}" type="presParOf" srcId="{94E56419-FD6F-9C47-82B5-AF06654F5C57}" destId="{4E10168C-098B-754C-8C78-789F3E77C1C8}" srcOrd="2" destOrd="0" presId="urn:microsoft.com/office/officeart/2008/layout/HalfCircleOrganizationChart"/>
    <dgm:cxn modelId="{8BC07082-723F-CB42-B2D1-719FC4ECF9E9}" type="presParOf" srcId="{94E56419-FD6F-9C47-82B5-AF06654F5C57}" destId="{CDD438AB-AE2D-FF4A-A8B1-736C82B693DF}" srcOrd="3" destOrd="0" presId="urn:microsoft.com/office/officeart/2008/layout/HalfCircleOrganizationChart"/>
    <dgm:cxn modelId="{8612C323-5FD5-9643-8C60-C0820423237D}" type="presParOf" srcId="{1E4DA5EE-D408-B04B-BCDC-F28ACC7BEF24}" destId="{40475C73-2A86-1348-97ED-63E805A7EDE1}" srcOrd="1" destOrd="0" presId="urn:microsoft.com/office/officeart/2008/layout/HalfCircleOrganizationChart"/>
    <dgm:cxn modelId="{82B42518-ED31-6E46-9B88-DD9C27DBA53C}" type="presParOf" srcId="{1E4DA5EE-D408-B04B-BCDC-F28ACC7BEF24}" destId="{A54FE4AC-CF32-7646-AC63-EF53ABF001C6}" srcOrd="2" destOrd="0" presId="urn:microsoft.com/office/officeart/2008/layout/HalfCircleOrganizationChart"/>
    <dgm:cxn modelId="{A41273E7-2987-F145-9223-CF48155AA661}" type="presParOf" srcId="{6314087B-BDD9-8941-A295-9D8C16C5ADA5}" destId="{9AB14A67-94E2-E243-91CF-80F5FDF5751F}" srcOrd="2" destOrd="0" presId="urn:microsoft.com/office/officeart/2008/layout/HalfCircleOrganizationChart"/>
    <dgm:cxn modelId="{0DF384C4-D42B-0342-88E0-FF296BBF1505}" type="presParOf" srcId="{6314087B-BDD9-8941-A295-9D8C16C5ADA5}" destId="{8B3D2EFD-33F0-7348-83B5-2E4D753C1526}" srcOrd="3" destOrd="0" presId="urn:microsoft.com/office/officeart/2008/layout/HalfCircleOrganizationChart"/>
    <dgm:cxn modelId="{547EC79D-19B6-5749-8496-ED5E484BAC21}" type="presParOf" srcId="{8B3D2EFD-33F0-7348-83B5-2E4D753C1526}" destId="{1ECDD97E-944D-8544-A273-2AFC48C11D52}" srcOrd="0" destOrd="0" presId="urn:microsoft.com/office/officeart/2008/layout/HalfCircleOrganizationChart"/>
    <dgm:cxn modelId="{DBD8E544-B472-8E4C-8B5B-E3280F2FAC3B}" type="presParOf" srcId="{1ECDD97E-944D-8544-A273-2AFC48C11D52}" destId="{C3237576-CA75-4341-9FE9-7CAB7C307CE7}" srcOrd="0" destOrd="0" presId="urn:microsoft.com/office/officeart/2008/layout/HalfCircleOrganizationChart"/>
    <dgm:cxn modelId="{99E842B6-0F92-C845-8139-3595111502C5}" type="presParOf" srcId="{1ECDD97E-944D-8544-A273-2AFC48C11D52}" destId="{21756A8A-EC5B-3645-B18E-8D916834FE35}" srcOrd="1" destOrd="0" presId="urn:microsoft.com/office/officeart/2008/layout/HalfCircleOrganizationChart"/>
    <dgm:cxn modelId="{BC1C96FE-01F7-024A-834E-434C1772EB04}" type="presParOf" srcId="{1ECDD97E-944D-8544-A273-2AFC48C11D52}" destId="{0DA45ADE-2BEE-E34F-BFB0-5DE4BB3087CB}" srcOrd="2" destOrd="0" presId="urn:microsoft.com/office/officeart/2008/layout/HalfCircleOrganizationChart"/>
    <dgm:cxn modelId="{EFCE132C-1452-0549-BB42-93FDAF7EF640}" type="presParOf" srcId="{1ECDD97E-944D-8544-A273-2AFC48C11D52}" destId="{3105F4F4-FCD6-AE43-8734-E08650B1CB32}" srcOrd="3" destOrd="0" presId="urn:microsoft.com/office/officeart/2008/layout/HalfCircleOrganizationChart"/>
    <dgm:cxn modelId="{C2CB0BFC-642C-6B4A-8308-72661632B1A6}" type="presParOf" srcId="{8B3D2EFD-33F0-7348-83B5-2E4D753C1526}" destId="{EA321301-88C5-C64F-8060-57262C26F387}" srcOrd="1" destOrd="0" presId="urn:microsoft.com/office/officeart/2008/layout/HalfCircleOrganizationChart"/>
    <dgm:cxn modelId="{3976F28A-B8D1-3243-B99E-0AF4876611A1}" type="presParOf" srcId="{EA321301-88C5-C64F-8060-57262C26F387}" destId="{B4BE7D05-A808-2D47-A73F-A4979105AF32}" srcOrd="0" destOrd="0" presId="urn:microsoft.com/office/officeart/2008/layout/HalfCircleOrganizationChart"/>
    <dgm:cxn modelId="{7E0BFE1B-1114-BC4E-AE9A-FD9F8C14D952}" type="presParOf" srcId="{EA321301-88C5-C64F-8060-57262C26F387}" destId="{F707B18D-54B5-E84F-B3DC-6B591B655E24}" srcOrd="1" destOrd="0" presId="urn:microsoft.com/office/officeart/2008/layout/HalfCircleOrganizationChart"/>
    <dgm:cxn modelId="{77375CE1-6554-0642-9379-6610A39D9EA2}" type="presParOf" srcId="{F707B18D-54B5-E84F-B3DC-6B591B655E24}" destId="{FFF25029-7438-9547-9D6F-DB062F4DD4DF}" srcOrd="0" destOrd="0" presId="urn:microsoft.com/office/officeart/2008/layout/HalfCircleOrganizationChart"/>
    <dgm:cxn modelId="{33A0969B-F4DD-2E4A-9F2B-E74281483CD2}" type="presParOf" srcId="{FFF25029-7438-9547-9D6F-DB062F4DD4DF}" destId="{BA0F8E06-1B92-194D-96D6-FD57E66156BF}" srcOrd="0" destOrd="0" presId="urn:microsoft.com/office/officeart/2008/layout/HalfCircleOrganizationChart"/>
    <dgm:cxn modelId="{7B336860-2A89-B54B-84D4-51AC2033DF7B}" type="presParOf" srcId="{FFF25029-7438-9547-9D6F-DB062F4DD4DF}" destId="{DD36B6D0-85F7-D443-AB8B-36EA1951B042}" srcOrd="1" destOrd="0" presId="urn:microsoft.com/office/officeart/2008/layout/HalfCircleOrganizationChart"/>
    <dgm:cxn modelId="{734818B5-C328-3745-B4E0-F41EF2C507B3}" type="presParOf" srcId="{FFF25029-7438-9547-9D6F-DB062F4DD4DF}" destId="{3371835E-5871-9341-BC34-2A404DA18D49}" srcOrd="2" destOrd="0" presId="urn:microsoft.com/office/officeart/2008/layout/HalfCircleOrganizationChart"/>
    <dgm:cxn modelId="{6BF011E0-20E4-0A41-AD2E-FB7073DABF64}" type="presParOf" srcId="{FFF25029-7438-9547-9D6F-DB062F4DD4DF}" destId="{F1BC4C47-5EBA-3640-B38C-263AFC35A473}" srcOrd="3" destOrd="0" presId="urn:microsoft.com/office/officeart/2008/layout/HalfCircleOrganizationChart"/>
    <dgm:cxn modelId="{37C05EB6-DB2D-3B4E-8FB0-44F98899A9C5}" type="presParOf" srcId="{F707B18D-54B5-E84F-B3DC-6B591B655E24}" destId="{F270EC63-22C3-334F-A342-76706C067FDF}" srcOrd="1" destOrd="0" presId="urn:microsoft.com/office/officeart/2008/layout/HalfCircleOrganizationChart"/>
    <dgm:cxn modelId="{67CB03E5-0CFA-B844-8F39-FBC26BE1F340}" type="presParOf" srcId="{F707B18D-54B5-E84F-B3DC-6B591B655E24}" destId="{6D4BEE85-5265-0944-B7CD-65517F867892}" srcOrd="2" destOrd="0" presId="urn:microsoft.com/office/officeart/2008/layout/HalfCircleOrganizationChart"/>
    <dgm:cxn modelId="{19AA3259-BE8A-314F-9792-75F7C68CE19C}" type="presParOf" srcId="{EA321301-88C5-C64F-8060-57262C26F387}" destId="{51DF1D9F-3F01-EF49-B650-6D660D692B20}" srcOrd="2" destOrd="0" presId="urn:microsoft.com/office/officeart/2008/layout/HalfCircleOrganizationChart"/>
    <dgm:cxn modelId="{6B4CC67D-ED2D-694D-88A8-81F7A94BC09F}" type="presParOf" srcId="{EA321301-88C5-C64F-8060-57262C26F387}" destId="{9F221CDB-0739-F24D-9056-1D4AA17A3360}" srcOrd="3" destOrd="0" presId="urn:microsoft.com/office/officeart/2008/layout/HalfCircleOrganizationChart"/>
    <dgm:cxn modelId="{89F5712B-22E1-0A4E-A6AD-FF38524D80A4}" type="presParOf" srcId="{9F221CDB-0739-F24D-9056-1D4AA17A3360}" destId="{984150AA-3DEE-E74B-8C95-B38433D55134}" srcOrd="0" destOrd="0" presId="urn:microsoft.com/office/officeart/2008/layout/HalfCircleOrganizationChart"/>
    <dgm:cxn modelId="{F8F9ECCA-E631-1E46-A2B9-01F161096BE5}" type="presParOf" srcId="{984150AA-3DEE-E74B-8C95-B38433D55134}" destId="{F11AC75F-39F2-6049-8AFF-EA0E557494F0}" srcOrd="0" destOrd="0" presId="urn:microsoft.com/office/officeart/2008/layout/HalfCircleOrganizationChart"/>
    <dgm:cxn modelId="{E15626CB-C897-1742-B21B-2A89C2CF88A2}" type="presParOf" srcId="{984150AA-3DEE-E74B-8C95-B38433D55134}" destId="{3D05EBAE-9ECC-EC47-A330-0F63C4D8F017}" srcOrd="1" destOrd="0" presId="urn:microsoft.com/office/officeart/2008/layout/HalfCircleOrganizationChart"/>
    <dgm:cxn modelId="{32464AC5-C882-1D43-A9FD-F2FEECFE9668}" type="presParOf" srcId="{984150AA-3DEE-E74B-8C95-B38433D55134}" destId="{4A15F43B-2084-6749-8C38-C82DF6242709}" srcOrd="2" destOrd="0" presId="urn:microsoft.com/office/officeart/2008/layout/HalfCircleOrganizationChart"/>
    <dgm:cxn modelId="{218BFA6B-17D0-DF41-AD2C-7789C0463F82}" type="presParOf" srcId="{984150AA-3DEE-E74B-8C95-B38433D55134}" destId="{60F3E93D-2546-0144-BEBD-AFF2E634CFC5}" srcOrd="3" destOrd="0" presId="urn:microsoft.com/office/officeart/2008/layout/HalfCircleOrganizationChart"/>
    <dgm:cxn modelId="{BD5E8864-958C-8842-B715-3D69BC14E2C6}" type="presParOf" srcId="{9F221CDB-0739-F24D-9056-1D4AA17A3360}" destId="{1017FF57-198F-A443-AF6A-409C60C4CDBF}" srcOrd="1" destOrd="0" presId="urn:microsoft.com/office/officeart/2008/layout/HalfCircleOrganizationChart"/>
    <dgm:cxn modelId="{A78D0176-29E3-C94F-BA73-25A54F2A4A73}" type="presParOf" srcId="{1017FF57-198F-A443-AF6A-409C60C4CDBF}" destId="{A8593EAE-9FA1-ED44-9515-2A17B3210629}" srcOrd="0" destOrd="0" presId="urn:microsoft.com/office/officeart/2008/layout/HalfCircleOrganizationChart"/>
    <dgm:cxn modelId="{715DCECA-87C4-1D40-92BE-A188F9998F96}" type="presParOf" srcId="{1017FF57-198F-A443-AF6A-409C60C4CDBF}" destId="{B61734BC-853A-224D-A29A-0816B47B6253}" srcOrd="1" destOrd="0" presId="urn:microsoft.com/office/officeart/2008/layout/HalfCircleOrganizationChart"/>
    <dgm:cxn modelId="{25C0FB25-7B17-9848-A27E-20FCC974E818}" type="presParOf" srcId="{B61734BC-853A-224D-A29A-0816B47B6253}" destId="{FD2EFD77-8ECF-3B49-9E62-60605D87125C}" srcOrd="0" destOrd="0" presId="urn:microsoft.com/office/officeart/2008/layout/HalfCircleOrganizationChart"/>
    <dgm:cxn modelId="{12973E7F-C30E-8747-9FC6-5E34C66D0729}" type="presParOf" srcId="{FD2EFD77-8ECF-3B49-9E62-60605D87125C}" destId="{0B2B3DF8-1AD9-8340-A403-37C4382536DE}" srcOrd="0" destOrd="0" presId="urn:microsoft.com/office/officeart/2008/layout/HalfCircleOrganizationChart"/>
    <dgm:cxn modelId="{0846D158-4FB5-9041-BBD2-5A119C20CD3F}" type="presParOf" srcId="{FD2EFD77-8ECF-3B49-9E62-60605D87125C}" destId="{3A4F6C87-538E-BA47-8E3C-3F1EE693263B}" srcOrd="1" destOrd="0" presId="urn:microsoft.com/office/officeart/2008/layout/HalfCircleOrganizationChart"/>
    <dgm:cxn modelId="{A2909A0B-1411-C44A-B074-49DB692E00B7}" type="presParOf" srcId="{FD2EFD77-8ECF-3B49-9E62-60605D87125C}" destId="{BBD100AB-0BBB-0641-B7B3-7294520661FF}" srcOrd="2" destOrd="0" presId="urn:microsoft.com/office/officeart/2008/layout/HalfCircleOrganizationChart"/>
    <dgm:cxn modelId="{6F93288A-9BC6-D042-AAB2-387BD12F9438}" type="presParOf" srcId="{FD2EFD77-8ECF-3B49-9E62-60605D87125C}" destId="{E108F689-43DB-0D46-A3FB-3E0A67EEC8B2}" srcOrd="3" destOrd="0" presId="urn:microsoft.com/office/officeart/2008/layout/HalfCircleOrganizationChart"/>
    <dgm:cxn modelId="{E8F8B784-9D5A-DC44-BDED-4F3E32153D0E}" type="presParOf" srcId="{B61734BC-853A-224D-A29A-0816B47B6253}" destId="{8D192B39-997B-0547-BADF-1194963C9A75}" srcOrd="1" destOrd="0" presId="urn:microsoft.com/office/officeart/2008/layout/HalfCircleOrganizationChart"/>
    <dgm:cxn modelId="{16042AB4-4790-4947-814C-A3296BBC4DEA}" type="presParOf" srcId="{B61734BC-853A-224D-A29A-0816B47B6253}" destId="{61638AE5-376D-494E-A06E-FED33B8B827A}" srcOrd="2" destOrd="0" presId="urn:microsoft.com/office/officeart/2008/layout/HalfCircleOrganizationChart"/>
    <dgm:cxn modelId="{2E138938-5E94-A342-B072-9E22F9B713AA}" type="presParOf" srcId="{1017FF57-198F-A443-AF6A-409C60C4CDBF}" destId="{E447CF62-EA54-1642-957B-B0121CDA07DE}" srcOrd="2" destOrd="0" presId="urn:microsoft.com/office/officeart/2008/layout/HalfCircleOrganizationChart"/>
    <dgm:cxn modelId="{D2F1D60F-A423-D04C-8936-80421FFC3189}" type="presParOf" srcId="{1017FF57-198F-A443-AF6A-409C60C4CDBF}" destId="{1E0AEEED-9EE4-6140-AD8F-48BF4433F03D}" srcOrd="3" destOrd="0" presId="urn:microsoft.com/office/officeart/2008/layout/HalfCircleOrganizationChart"/>
    <dgm:cxn modelId="{812B92DC-DAB9-7047-9B24-1438B4824B58}" type="presParOf" srcId="{1E0AEEED-9EE4-6140-AD8F-48BF4433F03D}" destId="{959F8C03-386B-5643-8150-AECFC432183F}" srcOrd="0" destOrd="0" presId="urn:microsoft.com/office/officeart/2008/layout/HalfCircleOrganizationChart"/>
    <dgm:cxn modelId="{7D90DA99-7CB2-F94F-A6E1-DBC8F5BC43CB}" type="presParOf" srcId="{959F8C03-386B-5643-8150-AECFC432183F}" destId="{4DC5C4E9-1F25-AB41-AC72-C8B5143034EF}" srcOrd="0" destOrd="0" presId="urn:microsoft.com/office/officeart/2008/layout/HalfCircleOrganizationChart"/>
    <dgm:cxn modelId="{9B67C6EC-638A-A344-A9E3-C7A76F0B59E5}" type="presParOf" srcId="{959F8C03-386B-5643-8150-AECFC432183F}" destId="{25825F23-8A44-9549-A36F-9E996990DDBF}" srcOrd="1" destOrd="0" presId="urn:microsoft.com/office/officeart/2008/layout/HalfCircleOrganizationChart"/>
    <dgm:cxn modelId="{6E68F06E-7AEC-FC44-821E-FB94942A3348}" type="presParOf" srcId="{959F8C03-386B-5643-8150-AECFC432183F}" destId="{56C1D988-1D3D-C740-9A1D-41642F3C678A}" srcOrd="2" destOrd="0" presId="urn:microsoft.com/office/officeart/2008/layout/HalfCircleOrganizationChart"/>
    <dgm:cxn modelId="{31345651-246D-9040-8527-B75688DEA633}" type="presParOf" srcId="{959F8C03-386B-5643-8150-AECFC432183F}" destId="{9E23F422-F369-374C-AF38-91C44FFBA274}" srcOrd="3" destOrd="0" presId="urn:microsoft.com/office/officeart/2008/layout/HalfCircleOrganizationChart"/>
    <dgm:cxn modelId="{C1A51D30-3055-B24B-A0D1-115958F20050}" type="presParOf" srcId="{1E0AEEED-9EE4-6140-AD8F-48BF4433F03D}" destId="{C218F85E-B2D3-004B-81EE-4C2623EE5CFF}" srcOrd="1" destOrd="0" presId="urn:microsoft.com/office/officeart/2008/layout/HalfCircleOrganizationChart"/>
    <dgm:cxn modelId="{425BF4BE-8028-C54A-851D-F606F5EAE4B9}" type="presParOf" srcId="{C218F85E-B2D3-004B-81EE-4C2623EE5CFF}" destId="{A89ABB39-DB3A-694B-B681-C64D40D115F6}" srcOrd="0" destOrd="0" presId="urn:microsoft.com/office/officeart/2008/layout/HalfCircleOrganizationChart"/>
    <dgm:cxn modelId="{E7D9CCF8-A028-664E-9901-72CEBB16A739}" type="presParOf" srcId="{C218F85E-B2D3-004B-81EE-4C2623EE5CFF}" destId="{BC60CFDE-62BD-0246-8ED2-F759FD31B07E}" srcOrd="1" destOrd="0" presId="urn:microsoft.com/office/officeart/2008/layout/HalfCircleOrganizationChart"/>
    <dgm:cxn modelId="{0C29F2A0-A488-524B-821B-A5573F2DCD24}" type="presParOf" srcId="{BC60CFDE-62BD-0246-8ED2-F759FD31B07E}" destId="{EB3D4A97-9B7C-1642-82D7-75A64320E6B7}" srcOrd="0" destOrd="0" presId="urn:microsoft.com/office/officeart/2008/layout/HalfCircleOrganizationChart"/>
    <dgm:cxn modelId="{57541EA5-4CFC-0146-85BB-67E650803E5E}" type="presParOf" srcId="{EB3D4A97-9B7C-1642-82D7-75A64320E6B7}" destId="{DFDA7D79-68D7-7148-8152-63ACDF3071B2}" srcOrd="0" destOrd="0" presId="urn:microsoft.com/office/officeart/2008/layout/HalfCircleOrganizationChart"/>
    <dgm:cxn modelId="{613AAEEC-23D8-024D-A08D-74B5FC80BEEA}" type="presParOf" srcId="{EB3D4A97-9B7C-1642-82D7-75A64320E6B7}" destId="{3EDDB89F-1950-1443-887C-449D9A3E45A1}" srcOrd="1" destOrd="0" presId="urn:microsoft.com/office/officeart/2008/layout/HalfCircleOrganizationChart"/>
    <dgm:cxn modelId="{924B5539-3218-734D-96AA-8C438DF9F7C0}" type="presParOf" srcId="{EB3D4A97-9B7C-1642-82D7-75A64320E6B7}" destId="{B2E20CFA-EB1B-AD48-92ED-EAD88BE3F12F}" srcOrd="2" destOrd="0" presId="urn:microsoft.com/office/officeart/2008/layout/HalfCircleOrganizationChart"/>
    <dgm:cxn modelId="{0FA54759-E0EB-234D-B21C-6DEDF6F4473F}" type="presParOf" srcId="{EB3D4A97-9B7C-1642-82D7-75A64320E6B7}" destId="{0991C076-23A4-494A-B43B-7E33ABE31D97}" srcOrd="3" destOrd="0" presId="urn:microsoft.com/office/officeart/2008/layout/HalfCircleOrganizationChart"/>
    <dgm:cxn modelId="{CB930663-8ED3-F544-A9D8-548DB41DB723}" type="presParOf" srcId="{BC60CFDE-62BD-0246-8ED2-F759FD31B07E}" destId="{3E9C706E-CB12-6C45-9685-A28BA3E7FAE5}" srcOrd="1" destOrd="0" presId="urn:microsoft.com/office/officeart/2008/layout/HalfCircleOrganizationChart"/>
    <dgm:cxn modelId="{A935A461-F46A-4E47-84D9-B2F556FFAB96}" type="presParOf" srcId="{BC60CFDE-62BD-0246-8ED2-F759FD31B07E}" destId="{E0291F88-8012-B044-8671-47E2B26C4E45}" srcOrd="2" destOrd="0" presId="urn:microsoft.com/office/officeart/2008/layout/HalfCircleOrganizationChart"/>
    <dgm:cxn modelId="{C70EDA45-8292-8744-B54E-B1AD2A995A4D}" type="presParOf" srcId="{C218F85E-B2D3-004B-81EE-4C2623EE5CFF}" destId="{19464E75-865B-AD4C-B5D6-506418E7DB76}" srcOrd="2" destOrd="0" presId="urn:microsoft.com/office/officeart/2008/layout/HalfCircleOrganizationChart"/>
    <dgm:cxn modelId="{2E921DB8-9454-9643-9155-058E9023A0E6}" type="presParOf" srcId="{C218F85E-B2D3-004B-81EE-4C2623EE5CFF}" destId="{834AFF20-E447-AF45-B343-71B539DAF16D}" srcOrd="3" destOrd="0" presId="urn:microsoft.com/office/officeart/2008/layout/HalfCircleOrganizationChart"/>
    <dgm:cxn modelId="{E6856DD2-BFCA-5241-A581-F906E6C1A2DD}" type="presParOf" srcId="{834AFF20-E447-AF45-B343-71B539DAF16D}" destId="{AAA68DBF-BDBD-6945-8D90-F9DB3B53D2A6}" srcOrd="0" destOrd="0" presId="urn:microsoft.com/office/officeart/2008/layout/HalfCircleOrganizationChart"/>
    <dgm:cxn modelId="{04C4E4FB-553C-234D-9240-CDA1FA3E2A37}" type="presParOf" srcId="{AAA68DBF-BDBD-6945-8D90-F9DB3B53D2A6}" destId="{349AF81A-A4D5-C846-80C8-3F1D9B8EE9F1}" srcOrd="0" destOrd="0" presId="urn:microsoft.com/office/officeart/2008/layout/HalfCircleOrganizationChart"/>
    <dgm:cxn modelId="{6100C44C-72DE-D049-B8AF-B3CBD80B2F55}" type="presParOf" srcId="{AAA68DBF-BDBD-6945-8D90-F9DB3B53D2A6}" destId="{C1260C76-6350-D942-BFB5-1C2C3C1C1369}" srcOrd="1" destOrd="0" presId="urn:microsoft.com/office/officeart/2008/layout/HalfCircleOrganizationChart"/>
    <dgm:cxn modelId="{B640D981-8554-CE40-9044-39628F78A6B4}" type="presParOf" srcId="{AAA68DBF-BDBD-6945-8D90-F9DB3B53D2A6}" destId="{550D5CCC-928C-FD43-8ADF-389BE7D15F4F}" srcOrd="2" destOrd="0" presId="urn:microsoft.com/office/officeart/2008/layout/HalfCircleOrganizationChart"/>
    <dgm:cxn modelId="{2D09BCB9-8D5B-C948-ABD8-632EC259F545}" type="presParOf" srcId="{AAA68DBF-BDBD-6945-8D90-F9DB3B53D2A6}" destId="{456542B8-F3CB-7548-A83F-BD8AAF92BB8D}" srcOrd="3" destOrd="0" presId="urn:microsoft.com/office/officeart/2008/layout/HalfCircleOrganizationChart"/>
    <dgm:cxn modelId="{33959EE3-1829-C943-87A6-8B6B5E37351F}" type="presParOf" srcId="{834AFF20-E447-AF45-B343-71B539DAF16D}" destId="{E5ABF1BA-385D-014A-9D21-A8C8EC41F422}" srcOrd="1" destOrd="0" presId="urn:microsoft.com/office/officeart/2008/layout/HalfCircleOrganizationChart"/>
    <dgm:cxn modelId="{8F7C6F5E-75BD-E747-BCEA-DF8C8C79350D}" type="presParOf" srcId="{E5ABF1BA-385D-014A-9D21-A8C8EC41F422}" destId="{63A6B9F8-5C66-D842-9D83-264C37F76BA7}" srcOrd="0" destOrd="0" presId="urn:microsoft.com/office/officeart/2008/layout/HalfCircleOrganizationChart"/>
    <dgm:cxn modelId="{06E45F21-CF78-D34D-9D1F-C37E88ECC0D0}" type="presParOf" srcId="{E5ABF1BA-385D-014A-9D21-A8C8EC41F422}" destId="{80A4B4EC-86C1-4140-9FBF-DDE58C8C36A5}" srcOrd="1" destOrd="0" presId="urn:microsoft.com/office/officeart/2008/layout/HalfCircleOrganizationChart"/>
    <dgm:cxn modelId="{C3F2AF24-F463-7B46-B894-40F8EAA0AE81}" type="presParOf" srcId="{80A4B4EC-86C1-4140-9FBF-DDE58C8C36A5}" destId="{7234592D-166D-7648-8A56-AF32123F4F1A}" srcOrd="0" destOrd="0" presId="urn:microsoft.com/office/officeart/2008/layout/HalfCircleOrganizationChart"/>
    <dgm:cxn modelId="{1E13C979-9D6D-DD46-A148-18F0C3B4FF08}" type="presParOf" srcId="{7234592D-166D-7648-8A56-AF32123F4F1A}" destId="{86222EC0-55E0-A643-A20F-90DCA8BF3A5D}" srcOrd="0" destOrd="0" presId="urn:microsoft.com/office/officeart/2008/layout/HalfCircleOrganizationChart"/>
    <dgm:cxn modelId="{83ED5726-ECE0-2A40-9565-B6A8A001C658}" type="presParOf" srcId="{7234592D-166D-7648-8A56-AF32123F4F1A}" destId="{1169DF22-7634-F74A-AB29-35E486CBE349}" srcOrd="1" destOrd="0" presId="urn:microsoft.com/office/officeart/2008/layout/HalfCircleOrganizationChart"/>
    <dgm:cxn modelId="{106CCB7A-4C45-BE4F-A28B-6C59C1E42C2C}" type="presParOf" srcId="{7234592D-166D-7648-8A56-AF32123F4F1A}" destId="{879B8ADF-54A4-1848-8C18-ABCBFC7C2325}" srcOrd="2" destOrd="0" presId="urn:microsoft.com/office/officeart/2008/layout/HalfCircleOrganizationChart"/>
    <dgm:cxn modelId="{E583EB77-80DC-6A4D-866A-E6854CD1D387}" type="presParOf" srcId="{7234592D-166D-7648-8A56-AF32123F4F1A}" destId="{52E6A589-FDAE-1544-9BFC-A0C68EE5E2B8}" srcOrd="3" destOrd="0" presId="urn:microsoft.com/office/officeart/2008/layout/HalfCircleOrganizationChart"/>
    <dgm:cxn modelId="{8A23FB3B-5B2F-5143-831A-714725F29F0F}" type="presParOf" srcId="{80A4B4EC-86C1-4140-9FBF-DDE58C8C36A5}" destId="{E32AEC31-951C-374F-9877-959D2B6D2680}" srcOrd="1" destOrd="0" presId="urn:microsoft.com/office/officeart/2008/layout/HalfCircleOrganizationChart"/>
    <dgm:cxn modelId="{D132F7B7-3AE0-5640-B505-268FAFFE9C8E}" type="presParOf" srcId="{80A4B4EC-86C1-4140-9FBF-DDE58C8C36A5}" destId="{4A12D0E7-64EF-4E4D-B68C-49E28624AE1E}" srcOrd="2" destOrd="0" presId="urn:microsoft.com/office/officeart/2008/layout/HalfCircleOrganizationChart"/>
    <dgm:cxn modelId="{4D41FD92-4A5D-2441-A95A-17056BE36260}" type="presParOf" srcId="{E5ABF1BA-385D-014A-9D21-A8C8EC41F422}" destId="{0A56327E-82A9-C54A-847E-181708BDD1D8}" srcOrd="2" destOrd="0" presId="urn:microsoft.com/office/officeart/2008/layout/HalfCircleOrganizationChart"/>
    <dgm:cxn modelId="{EDAD78CE-A1B0-4842-AED6-4D7888D7DF48}" type="presParOf" srcId="{E5ABF1BA-385D-014A-9D21-A8C8EC41F422}" destId="{24327F25-FDB6-864A-9625-FF9312E51C5A}" srcOrd="3" destOrd="0" presId="urn:microsoft.com/office/officeart/2008/layout/HalfCircleOrganizationChart"/>
    <dgm:cxn modelId="{BA3DEEBE-5FAA-9A4A-93D6-E60F293D523C}" type="presParOf" srcId="{24327F25-FDB6-864A-9625-FF9312E51C5A}" destId="{8EEE6438-590A-CA43-A2FB-12D1F9C14A76}" srcOrd="0" destOrd="0" presId="urn:microsoft.com/office/officeart/2008/layout/HalfCircleOrganizationChart"/>
    <dgm:cxn modelId="{B7CF12A1-4058-764D-82EC-908A945E1C18}" type="presParOf" srcId="{8EEE6438-590A-CA43-A2FB-12D1F9C14A76}" destId="{08AB568E-5206-2743-A3E2-766A16A86793}" srcOrd="0" destOrd="0" presId="urn:microsoft.com/office/officeart/2008/layout/HalfCircleOrganizationChart"/>
    <dgm:cxn modelId="{9E37CE70-5ACB-0B4E-B238-1C0F2FD76048}" type="presParOf" srcId="{8EEE6438-590A-CA43-A2FB-12D1F9C14A76}" destId="{7136F8D8-ECB9-1341-9575-C65AB9568B22}" srcOrd="1" destOrd="0" presId="urn:microsoft.com/office/officeart/2008/layout/HalfCircleOrganizationChart"/>
    <dgm:cxn modelId="{0CA977A6-2F71-194B-90C4-9F6AEE2F128A}" type="presParOf" srcId="{8EEE6438-590A-CA43-A2FB-12D1F9C14A76}" destId="{7297BEA5-5309-3B43-96AB-DEF9785CC7B6}" srcOrd="2" destOrd="0" presId="urn:microsoft.com/office/officeart/2008/layout/HalfCircleOrganizationChart"/>
    <dgm:cxn modelId="{28D2C822-97D8-4A4D-AC30-0E4D70DEC94A}" type="presParOf" srcId="{8EEE6438-590A-CA43-A2FB-12D1F9C14A76}" destId="{50485D48-14FE-604F-A994-4A178B522F56}" srcOrd="3" destOrd="0" presId="urn:microsoft.com/office/officeart/2008/layout/HalfCircleOrganizationChart"/>
    <dgm:cxn modelId="{7A59E2CE-B795-E64F-A374-77124368F214}" type="presParOf" srcId="{24327F25-FDB6-864A-9625-FF9312E51C5A}" destId="{E8D34FE1-4874-714A-9E77-4D853289AAA5}" srcOrd="1" destOrd="0" presId="urn:microsoft.com/office/officeart/2008/layout/HalfCircleOrganizationChart"/>
    <dgm:cxn modelId="{5E35848A-4A4E-B241-ADE8-3C8F0CCAC379}" type="presParOf" srcId="{24327F25-FDB6-864A-9625-FF9312E51C5A}" destId="{AF80C531-2118-8248-B9A4-8D2788C78224}" srcOrd="2" destOrd="0" presId="urn:microsoft.com/office/officeart/2008/layout/HalfCircleOrganizationChart"/>
    <dgm:cxn modelId="{CE2E950F-8CAA-6349-A594-2E6DAEA82387}" type="presParOf" srcId="{E5ABF1BA-385D-014A-9D21-A8C8EC41F422}" destId="{74C76588-E03C-DE4F-B530-F77538BB7EA3}" srcOrd="4" destOrd="0" presId="urn:microsoft.com/office/officeart/2008/layout/HalfCircleOrganizationChart"/>
    <dgm:cxn modelId="{B3E7767A-D8B7-B345-BBE0-90BDA03D723E}" type="presParOf" srcId="{E5ABF1BA-385D-014A-9D21-A8C8EC41F422}" destId="{8860EBDA-5D9C-0946-8423-F27CA05D5B0B}" srcOrd="5" destOrd="0" presId="urn:microsoft.com/office/officeart/2008/layout/HalfCircleOrganizationChart"/>
    <dgm:cxn modelId="{F8925645-32AA-4647-9262-173E9EDC0817}" type="presParOf" srcId="{8860EBDA-5D9C-0946-8423-F27CA05D5B0B}" destId="{F9CAC635-9A76-CC44-ADD9-1B712C280D49}" srcOrd="0" destOrd="0" presId="urn:microsoft.com/office/officeart/2008/layout/HalfCircleOrganizationChart"/>
    <dgm:cxn modelId="{0C4D2C52-6E5E-D542-A54D-112456FDB9CE}" type="presParOf" srcId="{F9CAC635-9A76-CC44-ADD9-1B712C280D49}" destId="{2C5F6108-DE9F-8A48-AC62-E927540B5A35}" srcOrd="0" destOrd="0" presId="urn:microsoft.com/office/officeart/2008/layout/HalfCircleOrganizationChart"/>
    <dgm:cxn modelId="{23540C19-B0C9-D649-98B7-3A8756121706}" type="presParOf" srcId="{F9CAC635-9A76-CC44-ADD9-1B712C280D49}" destId="{3084CEB4-E254-D940-9E3F-37714BD94FE0}" srcOrd="1" destOrd="0" presId="urn:microsoft.com/office/officeart/2008/layout/HalfCircleOrganizationChart"/>
    <dgm:cxn modelId="{30C08255-8A9D-B14D-B04D-028CC685E02A}" type="presParOf" srcId="{F9CAC635-9A76-CC44-ADD9-1B712C280D49}" destId="{8806529B-E178-714A-8EA6-9543A6915081}" srcOrd="2" destOrd="0" presId="urn:microsoft.com/office/officeart/2008/layout/HalfCircleOrganizationChart"/>
    <dgm:cxn modelId="{2FDB1BB3-F58F-5847-AD2F-A8FD9B2149E3}" type="presParOf" srcId="{F9CAC635-9A76-CC44-ADD9-1B712C280D49}" destId="{2B26C379-2F61-C54B-949A-EB8C718D1C6C}" srcOrd="3" destOrd="0" presId="urn:microsoft.com/office/officeart/2008/layout/HalfCircleOrganizationChart"/>
    <dgm:cxn modelId="{96332AF5-946D-AC47-AC73-7C80E95FAA41}" type="presParOf" srcId="{8860EBDA-5D9C-0946-8423-F27CA05D5B0B}" destId="{1BD44383-6720-5B41-AB48-B47A220A3CD5}" srcOrd="1" destOrd="0" presId="urn:microsoft.com/office/officeart/2008/layout/HalfCircleOrganizationChart"/>
    <dgm:cxn modelId="{AE14DA20-559D-6349-937E-6BFF3E1312EF}" type="presParOf" srcId="{8860EBDA-5D9C-0946-8423-F27CA05D5B0B}" destId="{1317D397-F6EB-EB41-81CB-EA0A3F1A1B66}" srcOrd="2" destOrd="0" presId="urn:microsoft.com/office/officeart/2008/layout/HalfCircleOrganizationChart"/>
    <dgm:cxn modelId="{0FFAC017-873E-8F45-876B-DE7A0F75933C}" type="presParOf" srcId="{834AFF20-E447-AF45-B343-71B539DAF16D}" destId="{98B8F4B5-B831-A843-9568-E2271CA8BB7B}" srcOrd="2" destOrd="0" presId="urn:microsoft.com/office/officeart/2008/layout/HalfCircleOrganizationChart"/>
    <dgm:cxn modelId="{1321AEAC-A44D-2A43-B830-0483C3E5DDA2}" type="presParOf" srcId="{1E0AEEED-9EE4-6140-AD8F-48BF4433F03D}" destId="{B653F691-24F6-8A4F-ACAF-A8A77656D71E}" srcOrd="2" destOrd="0" presId="urn:microsoft.com/office/officeart/2008/layout/HalfCircleOrganizationChart"/>
    <dgm:cxn modelId="{427AF681-CA63-114B-A0BE-5457FE3E022C}" type="presParOf" srcId="{9F221CDB-0739-F24D-9056-1D4AA17A3360}" destId="{490E44AB-6860-8C42-93F8-CFFF146BC145}" srcOrd="2" destOrd="0" presId="urn:microsoft.com/office/officeart/2008/layout/HalfCircleOrganizationChart"/>
    <dgm:cxn modelId="{25743109-C7B9-784B-A063-91FB319AF843}" type="presParOf" srcId="{8B3D2EFD-33F0-7348-83B5-2E4D753C1526}" destId="{6BAA5BF5-ED61-454D-A3EF-2EF182CB34DC}" srcOrd="2" destOrd="0" presId="urn:microsoft.com/office/officeart/2008/layout/HalfCircleOrganizationChart"/>
    <dgm:cxn modelId="{222A361A-AA97-6C42-A7BF-588C4C7244AD}" type="presParOf" srcId="{4E29BD0A-7910-CB42-8634-F039EF13E464}" destId="{B17BE4AB-6E58-2D45-9E09-3868E067CAF1}" srcOrd="2" destOrd="0" presId="urn:microsoft.com/office/officeart/2008/layout/HalfCircleOrganizationChart"/>
    <dgm:cxn modelId="{46434D5E-A4D4-9A47-B1BC-97790F0D59DB}" type="presParOf" srcId="{38EC57CB-B8AA-0844-A6C5-0C98C65F828A}" destId="{030F047B-509F-E444-ABFE-ABE90CCF2DEB}" srcOrd="2" destOrd="0" presId="urn:microsoft.com/office/officeart/2008/layout/HalfCircleOrganizationChart"/>
    <dgm:cxn modelId="{E408BC1B-4333-D248-8786-26279498C787}" type="presParOf" srcId="{DE052C3E-37B6-A54A-ACBC-5A4ADF2C18B4}" destId="{172DFC00-CA36-8349-8D50-0D765C334D6B}" srcOrd="2" destOrd="0" presId="urn:microsoft.com/office/officeart/2008/layout/HalfCircleOrganizationChart"/>
    <dgm:cxn modelId="{BC0EE9E4-6FCA-8C49-9FE0-9D002020288E}" type="presParOf" srcId="{62D0FA6E-7900-7D4D-8D8F-B47EF653386D}" destId="{94FFBB97-B973-7049-ACD0-C4EFA1D5F6D2}" srcOrd="2" destOrd="0" presId="urn:microsoft.com/office/officeart/2008/layout/HalfCircleOrganizationChart"/>
    <dgm:cxn modelId="{F3C4119A-F5AA-234D-BC72-C379990688C1}" type="presParOf" srcId="{931D8C8B-8B1F-9A4B-8026-543ED2B47192}" destId="{B6EDEF36-8EBF-6744-89EA-D5E9FE4DF69F}" srcOrd="2" destOrd="0" presId="urn:microsoft.com/office/officeart/2008/layout/HalfCircleOrganizationChart"/>
    <dgm:cxn modelId="{7E57F2C4-7750-CD42-A674-D99C1BDF1626}" type="presParOf" srcId="{4A1230FA-6E62-7341-BD6E-4F47F80A17E9}" destId="{64892BFA-B3FE-1A41-9559-15DB0847606D}" srcOrd="1" destOrd="0" presId="urn:microsoft.com/office/officeart/2008/layout/HalfCircleOrganizationChart"/>
    <dgm:cxn modelId="{FD66AB6F-F160-B649-BA6D-06863342DE7E}" type="presParOf" srcId="{64892BFA-B3FE-1A41-9559-15DB0847606D}" destId="{27BDED7C-18F3-184B-80CC-7B7B22F4384E}" srcOrd="0" destOrd="0" presId="urn:microsoft.com/office/officeart/2008/layout/HalfCircleOrganizationChart"/>
    <dgm:cxn modelId="{37CE8C7D-2D87-9A43-9F06-4D357445E06F}" type="presParOf" srcId="{27BDED7C-18F3-184B-80CC-7B7B22F4384E}" destId="{EF04C7C3-EE08-FE40-AE50-A3B69F29B71B}" srcOrd="0" destOrd="0" presId="urn:microsoft.com/office/officeart/2008/layout/HalfCircleOrganizationChart"/>
    <dgm:cxn modelId="{93AD83A9-B9CC-404E-BCCF-2E1817986983}" type="presParOf" srcId="{27BDED7C-18F3-184B-80CC-7B7B22F4384E}" destId="{634EDBB5-F07F-1B4B-AE39-A46635E91D25}" srcOrd="1" destOrd="0" presId="urn:microsoft.com/office/officeart/2008/layout/HalfCircleOrganizationChart"/>
    <dgm:cxn modelId="{1AFE38F1-2E00-5347-BD4C-EFCFC3B8BA70}" type="presParOf" srcId="{27BDED7C-18F3-184B-80CC-7B7B22F4384E}" destId="{2D7B9344-C2CE-A742-8A8F-98AA142C448C}" srcOrd="2" destOrd="0" presId="urn:microsoft.com/office/officeart/2008/layout/HalfCircleOrganizationChart"/>
    <dgm:cxn modelId="{2D1FD49E-0B62-8A4A-AF74-2FFF194995C0}" type="presParOf" srcId="{27BDED7C-18F3-184B-80CC-7B7B22F4384E}" destId="{18FEEE0F-AFDD-B148-8438-3EE0110F586C}" srcOrd="3" destOrd="0" presId="urn:microsoft.com/office/officeart/2008/layout/HalfCircleOrganizationChart"/>
    <dgm:cxn modelId="{6D85B861-C60D-4B48-8B10-D8A52414D96A}" type="presParOf" srcId="{64892BFA-B3FE-1A41-9559-15DB0847606D}" destId="{FFA45069-976B-8C4F-A806-02E7865B779E}" srcOrd="1" destOrd="0" presId="urn:microsoft.com/office/officeart/2008/layout/HalfCircleOrganizationChart"/>
    <dgm:cxn modelId="{4E453524-A18D-5341-95BC-5B9309268A79}" type="presParOf" srcId="{FFA45069-976B-8C4F-A806-02E7865B779E}" destId="{3D0F871D-6812-A545-A3BE-678D6A132213}" srcOrd="0" destOrd="0" presId="urn:microsoft.com/office/officeart/2008/layout/HalfCircleOrganizationChart"/>
    <dgm:cxn modelId="{98C03D46-EEBD-F54A-9C7D-EA1F5EE6813D}" type="presParOf" srcId="{FFA45069-976B-8C4F-A806-02E7865B779E}" destId="{C3267BBF-94E6-7049-ABAE-E4DCC6919C71}" srcOrd="1" destOrd="0" presId="urn:microsoft.com/office/officeart/2008/layout/HalfCircleOrganizationChart"/>
    <dgm:cxn modelId="{8646A12F-EE07-054E-B1DF-1CA51B3ADCC3}" type="presParOf" srcId="{C3267BBF-94E6-7049-ABAE-E4DCC6919C71}" destId="{BD8A2404-4A85-374C-9E2A-6381332238E7}" srcOrd="0" destOrd="0" presId="urn:microsoft.com/office/officeart/2008/layout/HalfCircleOrganizationChart"/>
    <dgm:cxn modelId="{49C01382-CB89-AA42-80BE-07105F73EFB8}" type="presParOf" srcId="{BD8A2404-4A85-374C-9E2A-6381332238E7}" destId="{1C608E92-3800-6044-90F3-275DA3ACF9FF}" srcOrd="0" destOrd="0" presId="urn:microsoft.com/office/officeart/2008/layout/HalfCircleOrganizationChart"/>
    <dgm:cxn modelId="{D6EA172F-6271-AF44-92E8-29C19D7F9AA5}" type="presParOf" srcId="{BD8A2404-4A85-374C-9E2A-6381332238E7}" destId="{6FF69712-7877-1544-BE43-F0F75A446EAF}" srcOrd="1" destOrd="0" presId="urn:microsoft.com/office/officeart/2008/layout/HalfCircleOrganizationChart"/>
    <dgm:cxn modelId="{79C79BBE-5B95-BE46-907E-248CF59A57E4}" type="presParOf" srcId="{BD8A2404-4A85-374C-9E2A-6381332238E7}" destId="{953EAA58-7286-7A4E-B363-25BD4FD89F7F}" srcOrd="2" destOrd="0" presId="urn:microsoft.com/office/officeart/2008/layout/HalfCircleOrganizationChart"/>
    <dgm:cxn modelId="{B14B7B5E-373E-D847-84AF-5F2E982FFACA}" type="presParOf" srcId="{BD8A2404-4A85-374C-9E2A-6381332238E7}" destId="{1BA2A049-8DD9-B74C-B452-79B87AC81E51}" srcOrd="3" destOrd="0" presId="urn:microsoft.com/office/officeart/2008/layout/HalfCircleOrganizationChart"/>
    <dgm:cxn modelId="{8B272D5A-B9AB-3B4E-9628-27ECF09F05FB}" type="presParOf" srcId="{C3267BBF-94E6-7049-ABAE-E4DCC6919C71}" destId="{8CA4317E-2937-F349-A6DB-716F1D4C00EA}" srcOrd="1" destOrd="0" presId="urn:microsoft.com/office/officeart/2008/layout/HalfCircleOrganizationChart"/>
    <dgm:cxn modelId="{ECCD79AF-67F5-E641-B878-805CF8534AC7}" type="presParOf" srcId="{8CA4317E-2937-F349-A6DB-716F1D4C00EA}" destId="{10E2EC83-FA44-B641-AE81-67B202C8DB06}" srcOrd="0" destOrd="0" presId="urn:microsoft.com/office/officeart/2008/layout/HalfCircleOrganizationChart"/>
    <dgm:cxn modelId="{A7787A09-23B2-0345-8A13-0D7238F54C6C}" type="presParOf" srcId="{8CA4317E-2937-F349-A6DB-716F1D4C00EA}" destId="{C0961097-10FA-4442-9462-1D2573BAB87C}" srcOrd="1" destOrd="0" presId="urn:microsoft.com/office/officeart/2008/layout/HalfCircleOrganizationChart"/>
    <dgm:cxn modelId="{4ADC3F72-A59C-8548-A978-F7B84A3DE3B8}" type="presParOf" srcId="{C0961097-10FA-4442-9462-1D2573BAB87C}" destId="{299B193D-131D-FA46-B4F3-F10A18E0E5A4}" srcOrd="0" destOrd="0" presId="urn:microsoft.com/office/officeart/2008/layout/HalfCircleOrganizationChart"/>
    <dgm:cxn modelId="{1C93C508-305B-AC42-97EC-D4A43513A28C}" type="presParOf" srcId="{299B193D-131D-FA46-B4F3-F10A18E0E5A4}" destId="{D50A75AE-6895-B442-9577-B86CF0054680}" srcOrd="0" destOrd="0" presId="urn:microsoft.com/office/officeart/2008/layout/HalfCircleOrganizationChart"/>
    <dgm:cxn modelId="{B12DB9C4-AF60-4747-9292-D3DF67B2F22D}" type="presParOf" srcId="{299B193D-131D-FA46-B4F3-F10A18E0E5A4}" destId="{2AFEC331-1141-3348-9FCA-04ACD1E5334A}" srcOrd="1" destOrd="0" presId="urn:microsoft.com/office/officeart/2008/layout/HalfCircleOrganizationChart"/>
    <dgm:cxn modelId="{F7CB4CF1-9746-FF40-A728-55E0E22CB2C6}" type="presParOf" srcId="{299B193D-131D-FA46-B4F3-F10A18E0E5A4}" destId="{6E8E728B-C0BC-6241-94A5-76059C3FFD45}" srcOrd="2" destOrd="0" presId="urn:microsoft.com/office/officeart/2008/layout/HalfCircleOrganizationChart"/>
    <dgm:cxn modelId="{C08C4519-95A5-194B-A292-42BAE8D45FF5}" type="presParOf" srcId="{299B193D-131D-FA46-B4F3-F10A18E0E5A4}" destId="{17651D22-EC1F-FF4B-8698-19F1D2341797}" srcOrd="3" destOrd="0" presId="urn:microsoft.com/office/officeart/2008/layout/HalfCircleOrganizationChart"/>
    <dgm:cxn modelId="{F3812D26-9F06-B441-A5AB-28B7B62026B7}" type="presParOf" srcId="{C0961097-10FA-4442-9462-1D2573BAB87C}" destId="{5BFD50F5-E6C7-7D4C-BBF7-3C1CFB7AB552}" srcOrd="1" destOrd="0" presId="urn:microsoft.com/office/officeart/2008/layout/HalfCircleOrganizationChart"/>
    <dgm:cxn modelId="{A986E1DB-1C4B-D448-AC85-265AA5180F97}" type="presParOf" srcId="{C0961097-10FA-4442-9462-1D2573BAB87C}" destId="{FF92DB4A-FE0D-554A-8D0F-09C7DE1A1E7D}" srcOrd="2" destOrd="0" presId="urn:microsoft.com/office/officeart/2008/layout/HalfCircleOrganizationChart"/>
    <dgm:cxn modelId="{C285C435-C41E-884D-B523-9DD0A257E346}" type="presParOf" srcId="{8CA4317E-2937-F349-A6DB-716F1D4C00EA}" destId="{782CDBB0-B324-8A41-B9E2-ECC6BB95B37E}" srcOrd="2" destOrd="0" presId="urn:microsoft.com/office/officeart/2008/layout/HalfCircleOrganizationChart"/>
    <dgm:cxn modelId="{20FC75EF-8697-1848-8CA7-74FC464AD5DE}" type="presParOf" srcId="{8CA4317E-2937-F349-A6DB-716F1D4C00EA}" destId="{905766AB-0224-7C42-878C-1483C75FECA2}" srcOrd="3" destOrd="0" presId="urn:microsoft.com/office/officeart/2008/layout/HalfCircleOrganizationChart"/>
    <dgm:cxn modelId="{7B42B968-6C8C-CC4B-A617-975F9189E7B4}" type="presParOf" srcId="{905766AB-0224-7C42-878C-1483C75FECA2}" destId="{DF192D49-9247-8F42-859D-94B5D5A30C8F}" srcOrd="0" destOrd="0" presId="urn:microsoft.com/office/officeart/2008/layout/HalfCircleOrganizationChart"/>
    <dgm:cxn modelId="{2AF53E3A-65B1-EB42-901E-E74A286327BD}" type="presParOf" srcId="{DF192D49-9247-8F42-859D-94B5D5A30C8F}" destId="{AE6E430E-CF19-3A4C-8455-D761C72CDC55}" srcOrd="0" destOrd="0" presId="urn:microsoft.com/office/officeart/2008/layout/HalfCircleOrganizationChart"/>
    <dgm:cxn modelId="{1BFCAE77-501E-8E4F-B7FC-FC7934F73E35}" type="presParOf" srcId="{DF192D49-9247-8F42-859D-94B5D5A30C8F}" destId="{BC8B806E-8546-474B-BE89-C39695CE0F59}" srcOrd="1" destOrd="0" presId="urn:microsoft.com/office/officeart/2008/layout/HalfCircleOrganizationChart"/>
    <dgm:cxn modelId="{B321FC84-84D3-9343-9C00-B7C28600074F}" type="presParOf" srcId="{DF192D49-9247-8F42-859D-94B5D5A30C8F}" destId="{E116B5BF-9BE7-CC44-9CFB-DE08D707D25F}" srcOrd="2" destOrd="0" presId="urn:microsoft.com/office/officeart/2008/layout/HalfCircleOrganizationChart"/>
    <dgm:cxn modelId="{4E7E096D-59B2-7941-9417-EB5E6F20DBE8}" type="presParOf" srcId="{DF192D49-9247-8F42-859D-94B5D5A30C8F}" destId="{D9E31ED0-5C66-8B49-AB37-8ADF43135BD3}" srcOrd="3" destOrd="0" presId="urn:microsoft.com/office/officeart/2008/layout/HalfCircleOrganizationChart"/>
    <dgm:cxn modelId="{DD933DD5-C0F4-254B-8A40-4595EA97662F}" type="presParOf" srcId="{905766AB-0224-7C42-878C-1483C75FECA2}" destId="{3E93B4DD-E3E4-3C4A-B3BD-B44622276BFA}" srcOrd="1" destOrd="0" presId="urn:microsoft.com/office/officeart/2008/layout/HalfCircleOrganizationChart"/>
    <dgm:cxn modelId="{EC1E8239-E8F4-AE41-ACDB-4E83A190ABDC}" type="presParOf" srcId="{905766AB-0224-7C42-878C-1483C75FECA2}" destId="{7DA941FD-A095-6945-B33A-E91B58E09494}" srcOrd="2" destOrd="0" presId="urn:microsoft.com/office/officeart/2008/layout/HalfCircleOrganizationChart"/>
    <dgm:cxn modelId="{313391E6-5C2B-A74B-8207-51E5CEC136D8}" type="presParOf" srcId="{C3267BBF-94E6-7049-ABAE-E4DCC6919C71}" destId="{15B9E058-D365-A848-B077-F611092D668D}" srcOrd="2" destOrd="0" presId="urn:microsoft.com/office/officeart/2008/layout/HalfCircleOrganizationChart"/>
    <dgm:cxn modelId="{891B03C4-8340-CB43-BE73-467BAFA8283F}" type="presParOf" srcId="{FFA45069-976B-8C4F-A806-02E7865B779E}" destId="{AA5783DE-B311-2F48-9C59-28B4BE1B6E13}" srcOrd="2" destOrd="0" presId="urn:microsoft.com/office/officeart/2008/layout/HalfCircleOrganizationChart"/>
    <dgm:cxn modelId="{C94D5D17-A48C-0340-824F-13E02DBCB86C}" type="presParOf" srcId="{FFA45069-976B-8C4F-A806-02E7865B779E}" destId="{3F8645DE-A158-E042-A4B6-37C3F54BE353}" srcOrd="3" destOrd="0" presId="urn:microsoft.com/office/officeart/2008/layout/HalfCircleOrganizationChart"/>
    <dgm:cxn modelId="{8FB4819B-79C6-4E41-8FBF-4EE2629CBAAF}" type="presParOf" srcId="{3F8645DE-A158-E042-A4B6-37C3F54BE353}" destId="{5B2CDBDE-F1B5-3642-B214-5522FA6CCA52}" srcOrd="0" destOrd="0" presId="urn:microsoft.com/office/officeart/2008/layout/HalfCircleOrganizationChart"/>
    <dgm:cxn modelId="{717135C2-69B6-4844-A0F7-01564D5C6665}" type="presParOf" srcId="{5B2CDBDE-F1B5-3642-B214-5522FA6CCA52}" destId="{33250175-D9F1-D744-ADEA-5FD4FA02F395}" srcOrd="0" destOrd="0" presId="urn:microsoft.com/office/officeart/2008/layout/HalfCircleOrganizationChart"/>
    <dgm:cxn modelId="{A8897F76-2601-1847-9689-866010DBCE81}" type="presParOf" srcId="{5B2CDBDE-F1B5-3642-B214-5522FA6CCA52}" destId="{BBF59039-1664-6447-8B68-7750716DCE20}" srcOrd="1" destOrd="0" presId="urn:microsoft.com/office/officeart/2008/layout/HalfCircleOrganizationChart"/>
    <dgm:cxn modelId="{07C1B035-EA39-2545-9A15-B1568BAC4B9C}" type="presParOf" srcId="{5B2CDBDE-F1B5-3642-B214-5522FA6CCA52}" destId="{97598724-5D7C-E442-B8E7-54E1746CF339}" srcOrd="2" destOrd="0" presId="urn:microsoft.com/office/officeart/2008/layout/HalfCircleOrganizationChart"/>
    <dgm:cxn modelId="{D7029FD5-EBEC-344F-8B11-449BEC35E22A}" type="presParOf" srcId="{5B2CDBDE-F1B5-3642-B214-5522FA6CCA52}" destId="{618DDE31-AEC0-9043-BB80-506FB89F011D}" srcOrd="3" destOrd="0" presId="urn:microsoft.com/office/officeart/2008/layout/HalfCircleOrganizationChart"/>
    <dgm:cxn modelId="{4749F357-2D4D-8F40-AADE-38CDD220950E}" type="presParOf" srcId="{3F8645DE-A158-E042-A4B6-37C3F54BE353}" destId="{3EDB07D1-BF6D-6246-BF11-30C1B0F24223}" srcOrd="1" destOrd="0" presId="urn:microsoft.com/office/officeart/2008/layout/HalfCircleOrganizationChart"/>
    <dgm:cxn modelId="{B4D59408-086C-B74C-A2CA-CFC092C83069}" type="presParOf" srcId="{3F8645DE-A158-E042-A4B6-37C3F54BE353}" destId="{63DC85BC-8B92-B045-9414-6557B556EA3C}" srcOrd="2" destOrd="0" presId="urn:microsoft.com/office/officeart/2008/layout/HalfCircleOrganizationChart"/>
    <dgm:cxn modelId="{37F53AC1-7A5F-B44E-BEC9-64B6A42D77D2}" type="presParOf" srcId="{64892BFA-B3FE-1A41-9559-15DB0847606D}" destId="{1B2417E2-ADB9-294D-B7D5-0E5D6EAD04C2}" srcOrd="2" destOrd="0" presId="urn:microsoft.com/office/officeart/2008/layout/HalfCircle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783DE-B311-2F48-9C59-28B4BE1B6E13}">
      <dsp:nvSpPr>
        <dsp:cNvPr id="0" name=""/>
        <dsp:cNvSpPr/>
      </dsp:nvSpPr>
      <dsp:spPr>
        <a:xfrm>
          <a:off x="5632407" y="2882480"/>
          <a:ext cx="571540" cy="1977272"/>
        </a:xfrm>
        <a:custGeom>
          <a:avLst/>
          <a:gdLst/>
          <a:ahLst/>
          <a:cxnLst/>
          <a:rect l="0" t="0" r="0" b="0"/>
          <a:pathLst>
            <a:path>
              <a:moveTo>
                <a:pt x="571540" y="0"/>
              </a:moveTo>
              <a:lnTo>
                <a:pt x="571540" y="1888418"/>
              </a:lnTo>
              <a:lnTo>
                <a:pt x="0" y="1888418"/>
              </a:lnTo>
              <a:lnTo>
                <a:pt x="0" y="19772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2CDBB0-B324-8A41-B9E2-ECC6BB95B37E}">
      <dsp:nvSpPr>
        <dsp:cNvPr id="0" name=""/>
        <dsp:cNvSpPr/>
      </dsp:nvSpPr>
      <dsp:spPr>
        <a:xfrm>
          <a:off x="6707629" y="4597065"/>
          <a:ext cx="118698" cy="1596194"/>
        </a:xfrm>
        <a:custGeom>
          <a:avLst/>
          <a:gdLst/>
          <a:ahLst/>
          <a:cxnLst/>
          <a:rect l="0" t="0" r="0" b="0"/>
          <a:pathLst>
            <a:path>
              <a:moveTo>
                <a:pt x="118698" y="0"/>
              </a:moveTo>
              <a:lnTo>
                <a:pt x="118698" y="1596194"/>
              </a:lnTo>
              <a:lnTo>
                <a:pt x="0" y="15961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E2EC83-FA44-B641-AE81-67B202C8DB06}">
      <dsp:nvSpPr>
        <dsp:cNvPr id="0" name=""/>
        <dsp:cNvSpPr/>
      </dsp:nvSpPr>
      <dsp:spPr>
        <a:xfrm>
          <a:off x="6707637" y="4597065"/>
          <a:ext cx="118690" cy="910370"/>
        </a:xfrm>
        <a:custGeom>
          <a:avLst/>
          <a:gdLst/>
          <a:ahLst/>
          <a:cxnLst/>
          <a:rect l="0" t="0" r="0" b="0"/>
          <a:pathLst>
            <a:path>
              <a:moveTo>
                <a:pt x="118690" y="0"/>
              </a:moveTo>
              <a:lnTo>
                <a:pt x="118690" y="910370"/>
              </a:lnTo>
              <a:lnTo>
                <a:pt x="0" y="9103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0F871D-6812-A545-A3BE-678D6A132213}">
      <dsp:nvSpPr>
        <dsp:cNvPr id="0" name=""/>
        <dsp:cNvSpPr/>
      </dsp:nvSpPr>
      <dsp:spPr>
        <a:xfrm>
          <a:off x="6203947" y="2882480"/>
          <a:ext cx="622380" cy="1291472"/>
        </a:xfrm>
        <a:custGeom>
          <a:avLst/>
          <a:gdLst/>
          <a:ahLst/>
          <a:cxnLst/>
          <a:rect l="0" t="0" r="0" b="0"/>
          <a:pathLst>
            <a:path>
              <a:moveTo>
                <a:pt x="0" y="0"/>
              </a:moveTo>
              <a:lnTo>
                <a:pt x="0" y="1202618"/>
              </a:lnTo>
              <a:lnTo>
                <a:pt x="622380" y="1202618"/>
              </a:lnTo>
              <a:lnTo>
                <a:pt x="622380" y="12914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C76588-E03C-DE4F-B530-F77538BB7EA3}">
      <dsp:nvSpPr>
        <dsp:cNvPr id="0" name=""/>
        <dsp:cNvSpPr/>
      </dsp:nvSpPr>
      <dsp:spPr>
        <a:xfrm>
          <a:off x="5632407" y="5282868"/>
          <a:ext cx="106649" cy="1480234"/>
        </a:xfrm>
        <a:custGeom>
          <a:avLst/>
          <a:gdLst/>
          <a:ahLst/>
          <a:cxnLst/>
          <a:rect l="0" t="0" r="0" b="0"/>
          <a:pathLst>
            <a:path>
              <a:moveTo>
                <a:pt x="0" y="0"/>
              </a:moveTo>
              <a:lnTo>
                <a:pt x="0" y="1480234"/>
              </a:lnTo>
              <a:lnTo>
                <a:pt x="106649" y="14802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6327E-82A9-C54A-847E-181708BDD1D8}">
      <dsp:nvSpPr>
        <dsp:cNvPr id="0" name=""/>
        <dsp:cNvSpPr/>
      </dsp:nvSpPr>
      <dsp:spPr>
        <a:xfrm>
          <a:off x="5209852" y="5282868"/>
          <a:ext cx="422554" cy="809178"/>
        </a:xfrm>
        <a:custGeom>
          <a:avLst/>
          <a:gdLst/>
          <a:ahLst/>
          <a:cxnLst/>
          <a:rect l="0" t="0" r="0" b="0"/>
          <a:pathLst>
            <a:path>
              <a:moveTo>
                <a:pt x="422554" y="0"/>
              </a:moveTo>
              <a:lnTo>
                <a:pt x="422554" y="809178"/>
              </a:lnTo>
              <a:lnTo>
                <a:pt x="0" y="809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A6B9F8-5C66-D842-9D83-264C37F76BA7}">
      <dsp:nvSpPr>
        <dsp:cNvPr id="0" name=""/>
        <dsp:cNvSpPr/>
      </dsp:nvSpPr>
      <dsp:spPr>
        <a:xfrm>
          <a:off x="5277880" y="5282868"/>
          <a:ext cx="354526" cy="158914"/>
        </a:xfrm>
        <a:custGeom>
          <a:avLst/>
          <a:gdLst/>
          <a:ahLst/>
          <a:cxnLst/>
          <a:rect l="0" t="0" r="0" b="0"/>
          <a:pathLst>
            <a:path>
              <a:moveTo>
                <a:pt x="354526" y="0"/>
              </a:moveTo>
              <a:lnTo>
                <a:pt x="354526" y="158914"/>
              </a:lnTo>
              <a:lnTo>
                <a:pt x="0" y="1589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464E75-865B-AD4C-B5D6-506418E7DB76}">
      <dsp:nvSpPr>
        <dsp:cNvPr id="0" name=""/>
        <dsp:cNvSpPr/>
      </dsp:nvSpPr>
      <dsp:spPr>
        <a:xfrm>
          <a:off x="5141579" y="4629733"/>
          <a:ext cx="490827" cy="230021"/>
        </a:xfrm>
        <a:custGeom>
          <a:avLst/>
          <a:gdLst/>
          <a:ahLst/>
          <a:cxnLst/>
          <a:rect l="0" t="0" r="0" b="0"/>
          <a:pathLst>
            <a:path>
              <a:moveTo>
                <a:pt x="0" y="0"/>
              </a:moveTo>
              <a:lnTo>
                <a:pt x="0" y="141167"/>
              </a:lnTo>
              <a:lnTo>
                <a:pt x="490827" y="141167"/>
              </a:lnTo>
              <a:lnTo>
                <a:pt x="490827" y="2300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ABB39-DB3A-694B-B681-C64D40D115F6}">
      <dsp:nvSpPr>
        <dsp:cNvPr id="0" name=""/>
        <dsp:cNvSpPr/>
      </dsp:nvSpPr>
      <dsp:spPr>
        <a:xfrm>
          <a:off x="4629613" y="4629733"/>
          <a:ext cx="511966" cy="177707"/>
        </a:xfrm>
        <a:custGeom>
          <a:avLst/>
          <a:gdLst/>
          <a:ahLst/>
          <a:cxnLst/>
          <a:rect l="0" t="0" r="0" b="0"/>
          <a:pathLst>
            <a:path>
              <a:moveTo>
                <a:pt x="511966" y="0"/>
              </a:moveTo>
              <a:lnTo>
                <a:pt x="511966" y="88853"/>
              </a:lnTo>
              <a:lnTo>
                <a:pt x="0" y="88853"/>
              </a:lnTo>
              <a:lnTo>
                <a:pt x="0"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47CF62-EA54-1642-957B-B0121CDA07DE}">
      <dsp:nvSpPr>
        <dsp:cNvPr id="0" name=""/>
        <dsp:cNvSpPr/>
      </dsp:nvSpPr>
      <dsp:spPr>
        <a:xfrm>
          <a:off x="4629613" y="4028913"/>
          <a:ext cx="511966" cy="177707"/>
        </a:xfrm>
        <a:custGeom>
          <a:avLst/>
          <a:gdLst/>
          <a:ahLst/>
          <a:cxnLst/>
          <a:rect l="0" t="0" r="0" b="0"/>
          <a:pathLst>
            <a:path>
              <a:moveTo>
                <a:pt x="0" y="0"/>
              </a:moveTo>
              <a:lnTo>
                <a:pt x="0" y="88853"/>
              </a:lnTo>
              <a:lnTo>
                <a:pt x="511966" y="88853"/>
              </a:lnTo>
              <a:lnTo>
                <a:pt x="511966"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93EAE-9FA1-ED44-9515-2A17B3210629}">
      <dsp:nvSpPr>
        <dsp:cNvPr id="0" name=""/>
        <dsp:cNvSpPr/>
      </dsp:nvSpPr>
      <dsp:spPr>
        <a:xfrm>
          <a:off x="4117646" y="4028913"/>
          <a:ext cx="511966" cy="177707"/>
        </a:xfrm>
        <a:custGeom>
          <a:avLst/>
          <a:gdLst/>
          <a:ahLst/>
          <a:cxnLst/>
          <a:rect l="0" t="0" r="0" b="0"/>
          <a:pathLst>
            <a:path>
              <a:moveTo>
                <a:pt x="511966" y="0"/>
              </a:moveTo>
              <a:lnTo>
                <a:pt x="511966" y="88853"/>
              </a:lnTo>
              <a:lnTo>
                <a:pt x="0" y="88853"/>
              </a:lnTo>
              <a:lnTo>
                <a:pt x="0"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DF1D9F-3F01-EF49-B650-6D660D692B20}">
      <dsp:nvSpPr>
        <dsp:cNvPr id="0" name=""/>
        <dsp:cNvSpPr/>
      </dsp:nvSpPr>
      <dsp:spPr>
        <a:xfrm>
          <a:off x="4117646" y="3428093"/>
          <a:ext cx="511966" cy="177707"/>
        </a:xfrm>
        <a:custGeom>
          <a:avLst/>
          <a:gdLst/>
          <a:ahLst/>
          <a:cxnLst/>
          <a:rect l="0" t="0" r="0" b="0"/>
          <a:pathLst>
            <a:path>
              <a:moveTo>
                <a:pt x="0" y="0"/>
              </a:moveTo>
              <a:lnTo>
                <a:pt x="0" y="88853"/>
              </a:lnTo>
              <a:lnTo>
                <a:pt x="511966" y="88853"/>
              </a:lnTo>
              <a:lnTo>
                <a:pt x="511966"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E7D05-A808-2D47-A73F-A4979105AF32}">
      <dsp:nvSpPr>
        <dsp:cNvPr id="0" name=""/>
        <dsp:cNvSpPr/>
      </dsp:nvSpPr>
      <dsp:spPr>
        <a:xfrm>
          <a:off x="3605680" y="3428093"/>
          <a:ext cx="511966" cy="177707"/>
        </a:xfrm>
        <a:custGeom>
          <a:avLst/>
          <a:gdLst/>
          <a:ahLst/>
          <a:cxnLst/>
          <a:rect l="0" t="0" r="0" b="0"/>
          <a:pathLst>
            <a:path>
              <a:moveTo>
                <a:pt x="511966" y="0"/>
              </a:moveTo>
              <a:lnTo>
                <a:pt x="511966" y="88853"/>
              </a:lnTo>
              <a:lnTo>
                <a:pt x="0" y="88853"/>
              </a:lnTo>
              <a:lnTo>
                <a:pt x="0"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B14A67-94E2-E243-91CF-80F5FDF5751F}">
      <dsp:nvSpPr>
        <dsp:cNvPr id="0" name=""/>
        <dsp:cNvSpPr/>
      </dsp:nvSpPr>
      <dsp:spPr>
        <a:xfrm>
          <a:off x="3605680" y="2827273"/>
          <a:ext cx="511966" cy="177707"/>
        </a:xfrm>
        <a:custGeom>
          <a:avLst/>
          <a:gdLst/>
          <a:ahLst/>
          <a:cxnLst/>
          <a:rect l="0" t="0" r="0" b="0"/>
          <a:pathLst>
            <a:path>
              <a:moveTo>
                <a:pt x="0" y="0"/>
              </a:moveTo>
              <a:lnTo>
                <a:pt x="0" y="88853"/>
              </a:lnTo>
              <a:lnTo>
                <a:pt x="511966" y="88853"/>
              </a:lnTo>
              <a:lnTo>
                <a:pt x="511966"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C1EB6-CDEC-9F43-A3B8-2343048D3639}">
      <dsp:nvSpPr>
        <dsp:cNvPr id="0" name=""/>
        <dsp:cNvSpPr/>
      </dsp:nvSpPr>
      <dsp:spPr>
        <a:xfrm>
          <a:off x="3093714" y="2827273"/>
          <a:ext cx="511966" cy="177707"/>
        </a:xfrm>
        <a:custGeom>
          <a:avLst/>
          <a:gdLst/>
          <a:ahLst/>
          <a:cxnLst/>
          <a:rect l="0" t="0" r="0" b="0"/>
          <a:pathLst>
            <a:path>
              <a:moveTo>
                <a:pt x="511966" y="0"/>
              </a:moveTo>
              <a:lnTo>
                <a:pt x="511966" y="88853"/>
              </a:lnTo>
              <a:lnTo>
                <a:pt x="0" y="88853"/>
              </a:lnTo>
              <a:lnTo>
                <a:pt x="0"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8C9FDD-93B7-154D-A501-3BC04A80D3AB}">
      <dsp:nvSpPr>
        <dsp:cNvPr id="0" name=""/>
        <dsp:cNvSpPr/>
      </dsp:nvSpPr>
      <dsp:spPr>
        <a:xfrm>
          <a:off x="3093714" y="2226453"/>
          <a:ext cx="511966" cy="177707"/>
        </a:xfrm>
        <a:custGeom>
          <a:avLst/>
          <a:gdLst/>
          <a:ahLst/>
          <a:cxnLst/>
          <a:rect l="0" t="0" r="0" b="0"/>
          <a:pathLst>
            <a:path>
              <a:moveTo>
                <a:pt x="0" y="0"/>
              </a:moveTo>
              <a:lnTo>
                <a:pt x="0" y="88853"/>
              </a:lnTo>
              <a:lnTo>
                <a:pt x="511966" y="88853"/>
              </a:lnTo>
              <a:lnTo>
                <a:pt x="511966"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01AA1E-121B-E74E-8EF5-757D1805E118}">
      <dsp:nvSpPr>
        <dsp:cNvPr id="0" name=""/>
        <dsp:cNvSpPr/>
      </dsp:nvSpPr>
      <dsp:spPr>
        <a:xfrm>
          <a:off x="2581747" y="2226453"/>
          <a:ext cx="511966" cy="177707"/>
        </a:xfrm>
        <a:custGeom>
          <a:avLst/>
          <a:gdLst/>
          <a:ahLst/>
          <a:cxnLst/>
          <a:rect l="0" t="0" r="0" b="0"/>
          <a:pathLst>
            <a:path>
              <a:moveTo>
                <a:pt x="511966" y="0"/>
              </a:moveTo>
              <a:lnTo>
                <a:pt x="511966" y="88853"/>
              </a:lnTo>
              <a:lnTo>
                <a:pt x="0" y="88853"/>
              </a:lnTo>
              <a:lnTo>
                <a:pt x="0"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1E429E-499D-8A4E-8DB1-A4218FF1AC38}">
      <dsp:nvSpPr>
        <dsp:cNvPr id="0" name=""/>
        <dsp:cNvSpPr/>
      </dsp:nvSpPr>
      <dsp:spPr>
        <a:xfrm>
          <a:off x="2581747" y="1625633"/>
          <a:ext cx="511966" cy="177707"/>
        </a:xfrm>
        <a:custGeom>
          <a:avLst/>
          <a:gdLst/>
          <a:ahLst/>
          <a:cxnLst/>
          <a:rect l="0" t="0" r="0" b="0"/>
          <a:pathLst>
            <a:path>
              <a:moveTo>
                <a:pt x="0" y="0"/>
              </a:moveTo>
              <a:lnTo>
                <a:pt x="0" y="88853"/>
              </a:lnTo>
              <a:lnTo>
                <a:pt x="511966" y="88853"/>
              </a:lnTo>
              <a:lnTo>
                <a:pt x="511966"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68EB8-844D-714F-A513-2179631FE6AE}">
      <dsp:nvSpPr>
        <dsp:cNvPr id="0" name=""/>
        <dsp:cNvSpPr/>
      </dsp:nvSpPr>
      <dsp:spPr>
        <a:xfrm>
          <a:off x="2069781" y="1625633"/>
          <a:ext cx="511966" cy="177707"/>
        </a:xfrm>
        <a:custGeom>
          <a:avLst/>
          <a:gdLst/>
          <a:ahLst/>
          <a:cxnLst/>
          <a:rect l="0" t="0" r="0" b="0"/>
          <a:pathLst>
            <a:path>
              <a:moveTo>
                <a:pt x="511966" y="0"/>
              </a:moveTo>
              <a:lnTo>
                <a:pt x="511966" y="88853"/>
              </a:lnTo>
              <a:lnTo>
                <a:pt x="0" y="88853"/>
              </a:lnTo>
              <a:lnTo>
                <a:pt x="0"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D2B60-5804-174B-B92F-D52BF8D322D4}">
      <dsp:nvSpPr>
        <dsp:cNvPr id="0" name=""/>
        <dsp:cNvSpPr/>
      </dsp:nvSpPr>
      <dsp:spPr>
        <a:xfrm>
          <a:off x="2069781" y="1024813"/>
          <a:ext cx="511966" cy="177707"/>
        </a:xfrm>
        <a:custGeom>
          <a:avLst/>
          <a:gdLst/>
          <a:ahLst/>
          <a:cxnLst/>
          <a:rect l="0" t="0" r="0" b="0"/>
          <a:pathLst>
            <a:path>
              <a:moveTo>
                <a:pt x="0" y="0"/>
              </a:moveTo>
              <a:lnTo>
                <a:pt x="0" y="88853"/>
              </a:lnTo>
              <a:lnTo>
                <a:pt x="511966" y="88853"/>
              </a:lnTo>
              <a:lnTo>
                <a:pt x="511966"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0A9B9A-CA5E-A749-87CA-8E425508DE91}">
      <dsp:nvSpPr>
        <dsp:cNvPr id="0" name=""/>
        <dsp:cNvSpPr/>
      </dsp:nvSpPr>
      <dsp:spPr>
        <a:xfrm>
          <a:off x="1557815" y="1024813"/>
          <a:ext cx="511966" cy="177707"/>
        </a:xfrm>
        <a:custGeom>
          <a:avLst/>
          <a:gdLst/>
          <a:ahLst/>
          <a:cxnLst/>
          <a:rect l="0" t="0" r="0" b="0"/>
          <a:pathLst>
            <a:path>
              <a:moveTo>
                <a:pt x="511966" y="0"/>
              </a:moveTo>
              <a:lnTo>
                <a:pt x="511966" y="88853"/>
              </a:lnTo>
              <a:lnTo>
                <a:pt x="0" y="88853"/>
              </a:lnTo>
              <a:lnTo>
                <a:pt x="0" y="17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9F026-B7AD-8242-9A52-15361C1F0759}">
      <dsp:nvSpPr>
        <dsp:cNvPr id="0" name=""/>
        <dsp:cNvSpPr/>
      </dsp:nvSpPr>
      <dsp:spPr>
        <a:xfrm>
          <a:off x="1557815" y="423993"/>
          <a:ext cx="511966" cy="177707"/>
        </a:xfrm>
        <a:custGeom>
          <a:avLst/>
          <a:gdLst/>
          <a:ahLst/>
          <a:cxnLst/>
          <a:rect l="0" t="0" r="0" b="0"/>
          <a:pathLst>
            <a:path>
              <a:moveTo>
                <a:pt x="0" y="0"/>
              </a:moveTo>
              <a:lnTo>
                <a:pt x="0" y="88853"/>
              </a:lnTo>
              <a:lnTo>
                <a:pt x="511966" y="88853"/>
              </a:lnTo>
              <a:lnTo>
                <a:pt x="511966" y="1777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8E54F2-1F71-2F49-874D-126E4CC09EBC}">
      <dsp:nvSpPr>
        <dsp:cNvPr id="0" name=""/>
        <dsp:cNvSpPr/>
      </dsp:nvSpPr>
      <dsp:spPr>
        <a:xfrm>
          <a:off x="1045848" y="423993"/>
          <a:ext cx="511966" cy="177707"/>
        </a:xfrm>
        <a:custGeom>
          <a:avLst/>
          <a:gdLst/>
          <a:ahLst/>
          <a:cxnLst/>
          <a:rect l="0" t="0" r="0" b="0"/>
          <a:pathLst>
            <a:path>
              <a:moveTo>
                <a:pt x="511966" y="0"/>
              </a:moveTo>
              <a:lnTo>
                <a:pt x="511966" y="88853"/>
              </a:lnTo>
              <a:lnTo>
                <a:pt x="0" y="88853"/>
              </a:lnTo>
              <a:lnTo>
                <a:pt x="0" y="1777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309CA2-8C5C-5B44-B247-C2516A745CE7}">
      <dsp:nvSpPr>
        <dsp:cNvPr id="0" name=""/>
        <dsp:cNvSpPr/>
      </dsp:nvSpPr>
      <dsp:spPr>
        <a:xfrm>
          <a:off x="1346258" y="88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F8E33-0B3C-4046-8950-F2F6F53867E8}">
      <dsp:nvSpPr>
        <dsp:cNvPr id="0" name=""/>
        <dsp:cNvSpPr/>
      </dsp:nvSpPr>
      <dsp:spPr>
        <a:xfrm>
          <a:off x="1346258" y="88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6B572-3E48-2246-B93D-1F0699E9120E}">
      <dsp:nvSpPr>
        <dsp:cNvPr id="0" name=""/>
        <dsp:cNvSpPr/>
      </dsp:nvSpPr>
      <dsp:spPr>
        <a:xfrm>
          <a:off x="1134702" y="7704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n=448 </a:t>
          </a:r>
          <a:endParaRPr lang="en-US" sz="1000" kern="1200" baseline="0"/>
        </a:p>
        <a:p>
          <a:pPr lvl="0" algn="ctr" defTabSz="444500">
            <a:lnSpc>
              <a:spcPct val="90000"/>
            </a:lnSpc>
            <a:spcBef>
              <a:spcPct val="0"/>
            </a:spcBef>
            <a:spcAft>
              <a:spcPct val="35000"/>
            </a:spcAft>
          </a:pPr>
          <a:r>
            <a:rPr lang="en-US" sz="1000" kern="1200"/>
            <a:t>Completed quesstionaires</a:t>
          </a:r>
        </a:p>
      </dsp:txBody>
      <dsp:txXfrm>
        <a:off x="1134702" y="77041"/>
        <a:ext cx="846225" cy="270792"/>
      </dsp:txXfrm>
    </dsp:sp>
    <dsp:sp modelId="{D9FF0CEF-44E2-E548-8FED-60E751313C9A}">
      <dsp:nvSpPr>
        <dsp:cNvPr id="0" name=""/>
        <dsp:cNvSpPr/>
      </dsp:nvSpPr>
      <dsp:spPr>
        <a:xfrm>
          <a:off x="834292" y="60170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a:softEdge rad="0"/>
        </a:effectLst>
      </dsp:spPr>
      <dsp:style>
        <a:lnRef idx="2">
          <a:scrgbClr r="0" g="0" b="0"/>
        </a:lnRef>
        <a:fillRef idx="0">
          <a:scrgbClr r="0" g="0" b="0"/>
        </a:fillRef>
        <a:effectRef idx="0">
          <a:scrgbClr r="0" g="0" b="0"/>
        </a:effectRef>
        <a:fontRef idx="minor"/>
      </dsp:style>
    </dsp:sp>
    <dsp:sp modelId="{8A063B41-E7CF-9041-A9E8-ADD6285D649C}">
      <dsp:nvSpPr>
        <dsp:cNvPr id="0" name=""/>
        <dsp:cNvSpPr/>
      </dsp:nvSpPr>
      <dsp:spPr>
        <a:xfrm>
          <a:off x="834292" y="60170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375AB-532B-0F45-A9B1-C58522F522AC}">
      <dsp:nvSpPr>
        <dsp:cNvPr id="0" name=""/>
        <dsp:cNvSpPr/>
      </dsp:nvSpPr>
      <dsp:spPr>
        <a:xfrm>
          <a:off x="622736" y="67786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73</a:t>
          </a:r>
        </a:p>
        <a:p>
          <a:pPr lvl="0" algn="ctr" defTabSz="444500">
            <a:lnSpc>
              <a:spcPct val="90000"/>
            </a:lnSpc>
            <a:spcBef>
              <a:spcPct val="0"/>
            </a:spcBef>
            <a:spcAft>
              <a:spcPct val="35000"/>
            </a:spcAft>
          </a:pPr>
          <a:r>
            <a:rPr lang="en-US" sz="1000" kern="1200"/>
            <a:t>Did not complete game stage one</a:t>
          </a:r>
        </a:p>
      </dsp:txBody>
      <dsp:txXfrm>
        <a:off x="622736" y="677861"/>
        <a:ext cx="846225" cy="270792"/>
      </dsp:txXfrm>
    </dsp:sp>
    <dsp:sp modelId="{D21481B9-A1EB-FE4B-BC77-D01F07F97692}">
      <dsp:nvSpPr>
        <dsp:cNvPr id="0" name=""/>
        <dsp:cNvSpPr/>
      </dsp:nvSpPr>
      <dsp:spPr>
        <a:xfrm>
          <a:off x="1858225" y="60170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067D8F-9F03-BF4A-84CC-9561D01803E0}">
      <dsp:nvSpPr>
        <dsp:cNvPr id="0" name=""/>
        <dsp:cNvSpPr/>
      </dsp:nvSpPr>
      <dsp:spPr>
        <a:xfrm>
          <a:off x="1858225" y="60170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3C9CA6-84D4-EA40-A3CD-4E4E27C81EDD}">
      <dsp:nvSpPr>
        <dsp:cNvPr id="0" name=""/>
        <dsp:cNvSpPr/>
      </dsp:nvSpPr>
      <dsp:spPr>
        <a:xfrm>
          <a:off x="1646668" y="67786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baseline="0"/>
            <a:t>375</a:t>
          </a:r>
        </a:p>
        <a:p>
          <a:pPr lvl="0" algn="ctr" defTabSz="444500">
            <a:lnSpc>
              <a:spcPct val="90000"/>
            </a:lnSpc>
            <a:spcBef>
              <a:spcPct val="0"/>
            </a:spcBef>
            <a:spcAft>
              <a:spcPct val="35000"/>
            </a:spcAft>
          </a:pPr>
          <a:r>
            <a:rPr lang="en-US" sz="1000" kern="1200" baseline="0"/>
            <a:t> Completed game stage one</a:t>
          </a:r>
        </a:p>
      </dsp:txBody>
      <dsp:txXfrm>
        <a:off x="1646668" y="677861"/>
        <a:ext cx="846225" cy="270792"/>
      </dsp:txXfrm>
    </dsp:sp>
    <dsp:sp modelId="{C2274535-8FE8-264E-9EAC-2EE8BACB2552}">
      <dsp:nvSpPr>
        <dsp:cNvPr id="0" name=""/>
        <dsp:cNvSpPr/>
      </dsp:nvSpPr>
      <dsp:spPr>
        <a:xfrm>
          <a:off x="1346258" y="120252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C6F99-6E3C-F34E-A6CA-985A7043D363}">
      <dsp:nvSpPr>
        <dsp:cNvPr id="0" name=""/>
        <dsp:cNvSpPr/>
      </dsp:nvSpPr>
      <dsp:spPr>
        <a:xfrm>
          <a:off x="1346258" y="120252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A37F4C-D9AA-4742-A050-C55DD1EE64A0}">
      <dsp:nvSpPr>
        <dsp:cNvPr id="0" name=""/>
        <dsp:cNvSpPr/>
      </dsp:nvSpPr>
      <dsp:spPr>
        <a:xfrm>
          <a:off x="1134702" y="127868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42</a:t>
          </a:r>
        </a:p>
      </dsp:txBody>
      <dsp:txXfrm>
        <a:off x="1134702" y="1278681"/>
        <a:ext cx="846225" cy="270792"/>
      </dsp:txXfrm>
    </dsp:sp>
    <dsp:sp modelId="{829CA792-2838-B34F-9A17-9AACEBB246A2}">
      <dsp:nvSpPr>
        <dsp:cNvPr id="0" name=""/>
        <dsp:cNvSpPr/>
      </dsp:nvSpPr>
      <dsp:spPr>
        <a:xfrm>
          <a:off x="2370191" y="120252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2DD8E7-B31D-5845-A9E8-730AA3B0820B}">
      <dsp:nvSpPr>
        <dsp:cNvPr id="0" name=""/>
        <dsp:cNvSpPr/>
      </dsp:nvSpPr>
      <dsp:spPr>
        <a:xfrm>
          <a:off x="2370191" y="120252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2FE95-02E7-F048-B8D9-45C19C60AD05}">
      <dsp:nvSpPr>
        <dsp:cNvPr id="0" name=""/>
        <dsp:cNvSpPr/>
      </dsp:nvSpPr>
      <dsp:spPr>
        <a:xfrm>
          <a:off x="2158635" y="127868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33 l</a:t>
          </a:r>
        </a:p>
        <a:p>
          <a:pPr lvl="0" algn="ctr" defTabSz="444500">
            <a:lnSpc>
              <a:spcPct val="90000"/>
            </a:lnSpc>
            <a:spcBef>
              <a:spcPct val="0"/>
            </a:spcBef>
            <a:spcAft>
              <a:spcPct val="35000"/>
            </a:spcAft>
          </a:pPr>
          <a:r>
            <a:rPr lang="en-US" sz="1000" kern="1200"/>
            <a:t>stage 2</a:t>
          </a:r>
        </a:p>
      </dsp:txBody>
      <dsp:txXfrm>
        <a:off x="2158635" y="1278681"/>
        <a:ext cx="846225" cy="270792"/>
      </dsp:txXfrm>
    </dsp:sp>
    <dsp:sp modelId="{E4649A7D-1360-AE48-87B7-756F1B83647F}">
      <dsp:nvSpPr>
        <dsp:cNvPr id="0" name=""/>
        <dsp:cNvSpPr/>
      </dsp:nvSpPr>
      <dsp:spPr>
        <a:xfrm>
          <a:off x="1858225" y="180334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B7399-5398-B845-A9F7-8971BC02D16D}">
      <dsp:nvSpPr>
        <dsp:cNvPr id="0" name=""/>
        <dsp:cNvSpPr/>
      </dsp:nvSpPr>
      <dsp:spPr>
        <a:xfrm>
          <a:off x="1858225" y="180334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7B814-EA38-3649-902E-0BC0CD118E7C}">
      <dsp:nvSpPr>
        <dsp:cNvPr id="0" name=""/>
        <dsp:cNvSpPr/>
      </dsp:nvSpPr>
      <dsp:spPr>
        <a:xfrm>
          <a:off x="1646668" y="187950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27</a:t>
          </a:r>
        </a:p>
      </dsp:txBody>
      <dsp:txXfrm>
        <a:off x="1646668" y="1879501"/>
        <a:ext cx="846225" cy="270792"/>
      </dsp:txXfrm>
    </dsp:sp>
    <dsp:sp modelId="{A88B1B80-E4A3-B84D-B67C-6456959DF4BF}">
      <dsp:nvSpPr>
        <dsp:cNvPr id="0" name=""/>
        <dsp:cNvSpPr/>
      </dsp:nvSpPr>
      <dsp:spPr>
        <a:xfrm>
          <a:off x="2882157" y="180334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3BC119-A004-5246-BC9B-A66D498160F4}">
      <dsp:nvSpPr>
        <dsp:cNvPr id="0" name=""/>
        <dsp:cNvSpPr/>
      </dsp:nvSpPr>
      <dsp:spPr>
        <a:xfrm>
          <a:off x="2882157" y="180334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9263E-2326-2A47-80D3-168F199D9654}">
      <dsp:nvSpPr>
        <dsp:cNvPr id="0" name=""/>
        <dsp:cNvSpPr/>
      </dsp:nvSpPr>
      <dsp:spPr>
        <a:xfrm>
          <a:off x="2670601" y="187950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306</a:t>
          </a:r>
        </a:p>
        <a:p>
          <a:pPr lvl="0" algn="ctr" defTabSz="444500">
            <a:lnSpc>
              <a:spcPct val="90000"/>
            </a:lnSpc>
            <a:spcBef>
              <a:spcPct val="0"/>
            </a:spcBef>
            <a:spcAft>
              <a:spcPct val="35000"/>
            </a:spcAft>
          </a:pPr>
          <a:r>
            <a:rPr lang="en-US" sz="1000" kern="1200"/>
            <a:t> stage 3</a:t>
          </a:r>
        </a:p>
      </dsp:txBody>
      <dsp:txXfrm>
        <a:off x="2670601" y="1879501"/>
        <a:ext cx="846225" cy="270792"/>
      </dsp:txXfrm>
    </dsp:sp>
    <dsp:sp modelId="{2C567A21-7CE9-8E49-A8AF-4BAC3FEE9A81}">
      <dsp:nvSpPr>
        <dsp:cNvPr id="0" name=""/>
        <dsp:cNvSpPr/>
      </dsp:nvSpPr>
      <dsp:spPr>
        <a:xfrm>
          <a:off x="2370191" y="240416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BF1C5-0214-A54F-942B-942E0EF3590B}">
      <dsp:nvSpPr>
        <dsp:cNvPr id="0" name=""/>
        <dsp:cNvSpPr/>
      </dsp:nvSpPr>
      <dsp:spPr>
        <a:xfrm>
          <a:off x="2370191" y="240416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F642F5-1926-D647-AA67-E70D7B8E62C4}">
      <dsp:nvSpPr>
        <dsp:cNvPr id="0" name=""/>
        <dsp:cNvSpPr/>
      </dsp:nvSpPr>
      <dsp:spPr>
        <a:xfrm>
          <a:off x="2158635" y="248032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9</a:t>
          </a:r>
        </a:p>
      </dsp:txBody>
      <dsp:txXfrm>
        <a:off x="2158635" y="2480321"/>
        <a:ext cx="846225" cy="270792"/>
      </dsp:txXfrm>
    </dsp:sp>
    <dsp:sp modelId="{962548F2-89ED-F247-8FEF-687FD7368E22}">
      <dsp:nvSpPr>
        <dsp:cNvPr id="0" name=""/>
        <dsp:cNvSpPr/>
      </dsp:nvSpPr>
      <dsp:spPr>
        <a:xfrm>
          <a:off x="3394124" y="240416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AA00CE-AEC0-D748-BDC4-0915BE3525B1}">
      <dsp:nvSpPr>
        <dsp:cNvPr id="0" name=""/>
        <dsp:cNvSpPr/>
      </dsp:nvSpPr>
      <dsp:spPr>
        <a:xfrm>
          <a:off x="3394124" y="240416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32902B-9447-364E-B286-DB8F4122EDC0}">
      <dsp:nvSpPr>
        <dsp:cNvPr id="0" name=""/>
        <dsp:cNvSpPr/>
      </dsp:nvSpPr>
      <dsp:spPr>
        <a:xfrm>
          <a:off x="3182567" y="248032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297 </a:t>
          </a:r>
        </a:p>
        <a:p>
          <a:pPr lvl="0" algn="ctr" defTabSz="444500">
            <a:lnSpc>
              <a:spcPct val="90000"/>
            </a:lnSpc>
            <a:spcBef>
              <a:spcPct val="0"/>
            </a:spcBef>
            <a:spcAft>
              <a:spcPct val="35000"/>
            </a:spcAft>
          </a:pPr>
          <a:r>
            <a:rPr lang="en-US" sz="1000" kern="1200"/>
            <a:t>stage 4</a:t>
          </a:r>
        </a:p>
      </dsp:txBody>
      <dsp:txXfrm>
        <a:off x="3182567" y="2480321"/>
        <a:ext cx="846225" cy="270792"/>
      </dsp:txXfrm>
    </dsp:sp>
    <dsp:sp modelId="{8AD9D3AE-C1DE-B54A-8F7A-883F89C569C6}">
      <dsp:nvSpPr>
        <dsp:cNvPr id="0" name=""/>
        <dsp:cNvSpPr/>
      </dsp:nvSpPr>
      <dsp:spPr>
        <a:xfrm>
          <a:off x="2882157" y="300498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10168C-098B-754C-8C78-789F3E77C1C8}">
      <dsp:nvSpPr>
        <dsp:cNvPr id="0" name=""/>
        <dsp:cNvSpPr/>
      </dsp:nvSpPr>
      <dsp:spPr>
        <a:xfrm>
          <a:off x="2882157" y="300498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AAEA85-4E7B-C34A-84CA-CA9D59233FFC}">
      <dsp:nvSpPr>
        <dsp:cNvPr id="0" name=""/>
        <dsp:cNvSpPr/>
      </dsp:nvSpPr>
      <dsp:spPr>
        <a:xfrm>
          <a:off x="2670601" y="308114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3</a:t>
          </a:r>
        </a:p>
      </dsp:txBody>
      <dsp:txXfrm>
        <a:off x="2670601" y="3081141"/>
        <a:ext cx="846225" cy="270792"/>
      </dsp:txXfrm>
    </dsp:sp>
    <dsp:sp modelId="{21756A8A-EC5B-3645-B18E-8D916834FE35}">
      <dsp:nvSpPr>
        <dsp:cNvPr id="0" name=""/>
        <dsp:cNvSpPr/>
      </dsp:nvSpPr>
      <dsp:spPr>
        <a:xfrm>
          <a:off x="3906090" y="300498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A45ADE-2BEE-E34F-BFB0-5DE4BB3087CB}">
      <dsp:nvSpPr>
        <dsp:cNvPr id="0" name=""/>
        <dsp:cNvSpPr/>
      </dsp:nvSpPr>
      <dsp:spPr>
        <a:xfrm>
          <a:off x="3906090" y="300498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37576-CA75-4341-9FE9-7CAB7C307CE7}">
      <dsp:nvSpPr>
        <dsp:cNvPr id="0" name=""/>
        <dsp:cNvSpPr/>
      </dsp:nvSpPr>
      <dsp:spPr>
        <a:xfrm>
          <a:off x="3694534" y="308114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294</a:t>
          </a:r>
        </a:p>
        <a:p>
          <a:pPr lvl="0" algn="ctr" defTabSz="444500">
            <a:lnSpc>
              <a:spcPct val="90000"/>
            </a:lnSpc>
            <a:spcBef>
              <a:spcPct val="0"/>
            </a:spcBef>
            <a:spcAft>
              <a:spcPct val="35000"/>
            </a:spcAft>
          </a:pPr>
          <a:r>
            <a:rPr lang="en-US" sz="1000" kern="1200"/>
            <a:t> stage 5</a:t>
          </a:r>
        </a:p>
      </dsp:txBody>
      <dsp:txXfrm>
        <a:off x="3694534" y="3081141"/>
        <a:ext cx="846225" cy="270792"/>
      </dsp:txXfrm>
    </dsp:sp>
    <dsp:sp modelId="{DD36B6D0-85F7-D443-AB8B-36EA1951B042}">
      <dsp:nvSpPr>
        <dsp:cNvPr id="0" name=""/>
        <dsp:cNvSpPr/>
      </dsp:nvSpPr>
      <dsp:spPr>
        <a:xfrm>
          <a:off x="3394124" y="360580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1835E-5871-9341-BC34-2A404DA18D49}">
      <dsp:nvSpPr>
        <dsp:cNvPr id="0" name=""/>
        <dsp:cNvSpPr/>
      </dsp:nvSpPr>
      <dsp:spPr>
        <a:xfrm>
          <a:off x="3394124" y="360580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0F8E06-1B92-194D-96D6-FD57E66156BF}">
      <dsp:nvSpPr>
        <dsp:cNvPr id="0" name=""/>
        <dsp:cNvSpPr/>
      </dsp:nvSpPr>
      <dsp:spPr>
        <a:xfrm>
          <a:off x="3182567" y="368196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5</a:t>
          </a:r>
        </a:p>
      </dsp:txBody>
      <dsp:txXfrm>
        <a:off x="3182567" y="3681961"/>
        <a:ext cx="846225" cy="270792"/>
      </dsp:txXfrm>
    </dsp:sp>
    <dsp:sp modelId="{3D05EBAE-9ECC-EC47-A330-0F63C4D8F017}">
      <dsp:nvSpPr>
        <dsp:cNvPr id="0" name=""/>
        <dsp:cNvSpPr/>
      </dsp:nvSpPr>
      <dsp:spPr>
        <a:xfrm>
          <a:off x="4418056" y="360580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15F43B-2084-6749-8C38-C82DF6242709}">
      <dsp:nvSpPr>
        <dsp:cNvPr id="0" name=""/>
        <dsp:cNvSpPr/>
      </dsp:nvSpPr>
      <dsp:spPr>
        <a:xfrm>
          <a:off x="4418056" y="360580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AC75F-39F2-6049-8AFF-EA0E557494F0}">
      <dsp:nvSpPr>
        <dsp:cNvPr id="0" name=""/>
        <dsp:cNvSpPr/>
      </dsp:nvSpPr>
      <dsp:spPr>
        <a:xfrm>
          <a:off x="4206500" y="368196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289 </a:t>
          </a:r>
        </a:p>
        <a:p>
          <a:pPr lvl="0" algn="ctr" defTabSz="444500">
            <a:lnSpc>
              <a:spcPct val="90000"/>
            </a:lnSpc>
            <a:spcBef>
              <a:spcPct val="0"/>
            </a:spcBef>
            <a:spcAft>
              <a:spcPct val="35000"/>
            </a:spcAft>
          </a:pPr>
          <a:r>
            <a:rPr lang="en-US" sz="1000" kern="1200"/>
            <a:t>stage 6</a:t>
          </a:r>
        </a:p>
      </dsp:txBody>
      <dsp:txXfrm>
        <a:off x="4206500" y="3681961"/>
        <a:ext cx="846225" cy="270792"/>
      </dsp:txXfrm>
    </dsp:sp>
    <dsp:sp modelId="{3A4F6C87-538E-BA47-8E3C-3F1EE693263B}">
      <dsp:nvSpPr>
        <dsp:cNvPr id="0" name=""/>
        <dsp:cNvSpPr/>
      </dsp:nvSpPr>
      <dsp:spPr>
        <a:xfrm>
          <a:off x="3906090" y="420662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D100AB-0BBB-0641-B7B3-7294520661FF}">
      <dsp:nvSpPr>
        <dsp:cNvPr id="0" name=""/>
        <dsp:cNvSpPr/>
      </dsp:nvSpPr>
      <dsp:spPr>
        <a:xfrm>
          <a:off x="3906090" y="420662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B3DF8-1AD9-8340-A403-37C4382536DE}">
      <dsp:nvSpPr>
        <dsp:cNvPr id="0" name=""/>
        <dsp:cNvSpPr/>
      </dsp:nvSpPr>
      <dsp:spPr>
        <a:xfrm>
          <a:off x="3694534" y="428278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1</a:t>
          </a:r>
        </a:p>
      </dsp:txBody>
      <dsp:txXfrm>
        <a:off x="3694534" y="4282781"/>
        <a:ext cx="846225" cy="270792"/>
      </dsp:txXfrm>
    </dsp:sp>
    <dsp:sp modelId="{25825F23-8A44-9549-A36F-9E996990DDBF}">
      <dsp:nvSpPr>
        <dsp:cNvPr id="0" name=""/>
        <dsp:cNvSpPr/>
      </dsp:nvSpPr>
      <dsp:spPr>
        <a:xfrm>
          <a:off x="4930023" y="420662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C1D988-1D3D-C740-9A1D-41642F3C678A}">
      <dsp:nvSpPr>
        <dsp:cNvPr id="0" name=""/>
        <dsp:cNvSpPr/>
      </dsp:nvSpPr>
      <dsp:spPr>
        <a:xfrm>
          <a:off x="4930023" y="420662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5C4E9-1F25-AB41-AC72-C8B5143034EF}">
      <dsp:nvSpPr>
        <dsp:cNvPr id="0" name=""/>
        <dsp:cNvSpPr/>
      </dsp:nvSpPr>
      <dsp:spPr>
        <a:xfrm>
          <a:off x="4718466" y="428278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288 </a:t>
          </a:r>
          <a:r>
            <a:rPr lang="en-US" sz="1000" kern="1200" baseline="0"/>
            <a:t> </a:t>
          </a:r>
        </a:p>
        <a:p>
          <a:pPr lvl="0" algn="ctr" defTabSz="444500">
            <a:lnSpc>
              <a:spcPct val="90000"/>
            </a:lnSpc>
            <a:spcBef>
              <a:spcPct val="0"/>
            </a:spcBef>
            <a:spcAft>
              <a:spcPct val="35000"/>
            </a:spcAft>
          </a:pPr>
          <a:r>
            <a:rPr lang="en-US" sz="1000" kern="1200" baseline="0"/>
            <a:t> stage</a:t>
          </a:r>
          <a:r>
            <a:rPr lang="en-US" sz="1000" kern="1200"/>
            <a:t> 7</a:t>
          </a:r>
        </a:p>
      </dsp:txBody>
      <dsp:txXfrm>
        <a:off x="4718466" y="4282781"/>
        <a:ext cx="846225" cy="270792"/>
      </dsp:txXfrm>
    </dsp:sp>
    <dsp:sp modelId="{3EDDB89F-1950-1443-887C-449D9A3E45A1}">
      <dsp:nvSpPr>
        <dsp:cNvPr id="0" name=""/>
        <dsp:cNvSpPr/>
      </dsp:nvSpPr>
      <dsp:spPr>
        <a:xfrm>
          <a:off x="4418056" y="4807441"/>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E20CFA-EB1B-AD48-92ED-EAD88BE3F12F}">
      <dsp:nvSpPr>
        <dsp:cNvPr id="0" name=""/>
        <dsp:cNvSpPr/>
      </dsp:nvSpPr>
      <dsp:spPr>
        <a:xfrm>
          <a:off x="4418056" y="4807441"/>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DA7D79-68D7-7148-8152-63ACDF3071B2}">
      <dsp:nvSpPr>
        <dsp:cNvPr id="0" name=""/>
        <dsp:cNvSpPr/>
      </dsp:nvSpPr>
      <dsp:spPr>
        <a:xfrm>
          <a:off x="4206500" y="4883601"/>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0</a:t>
          </a:r>
        </a:p>
      </dsp:txBody>
      <dsp:txXfrm>
        <a:off x="4206500" y="4883601"/>
        <a:ext cx="846225" cy="270792"/>
      </dsp:txXfrm>
    </dsp:sp>
    <dsp:sp modelId="{C1260C76-6350-D942-BFB5-1C2C3C1C1369}">
      <dsp:nvSpPr>
        <dsp:cNvPr id="0" name=""/>
        <dsp:cNvSpPr/>
      </dsp:nvSpPr>
      <dsp:spPr>
        <a:xfrm>
          <a:off x="5420850" y="4859755"/>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D5CCC-928C-FD43-8ADF-389BE7D15F4F}">
      <dsp:nvSpPr>
        <dsp:cNvPr id="0" name=""/>
        <dsp:cNvSpPr/>
      </dsp:nvSpPr>
      <dsp:spPr>
        <a:xfrm>
          <a:off x="5420850" y="4859755"/>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9AF81A-A4D5-C846-80C8-3F1D9B8EE9F1}">
      <dsp:nvSpPr>
        <dsp:cNvPr id="0" name=""/>
        <dsp:cNvSpPr/>
      </dsp:nvSpPr>
      <dsp:spPr>
        <a:xfrm>
          <a:off x="5209294" y="4935915"/>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288 </a:t>
          </a:r>
        </a:p>
        <a:p>
          <a:pPr lvl="0" algn="ctr" defTabSz="444500">
            <a:lnSpc>
              <a:spcPct val="90000"/>
            </a:lnSpc>
            <a:spcBef>
              <a:spcPct val="0"/>
            </a:spcBef>
            <a:spcAft>
              <a:spcPct val="35000"/>
            </a:spcAft>
          </a:pPr>
          <a:r>
            <a:rPr lang="en-US" sz="1000" kern="1200" baseline="0"/>
            <a:t>stage 8</a:t>
          </a:r>
          <a:endParaRPr lang="en-US" sz="1000" kern="1200"/>
        </a:p>
      </dsp:txBody>
      <dsp:txXfrm>
        <a:off x="5209294" y="4935915"/>
        <a:ext cx="846225" cy="270792"/>
      </dsp:txXfrm>
    </dsp:sp>
    <dsp:sp modelId="{1169DF22-7634-F74A-AB29-35E486CBE349}">
      <dsp:nvSpPr>
        <dsp:cNvPr id="0" name=""/>
        <dsp:cNvSpPr/>
      </dsp:nvSpPr>
      <dsp:spPr>
        <a:xfrm>
          <a:off x="4905541" y="5365622"/>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B8ADF-54A4-1848-8C18-ABCBFC7C2325}">
      <dsp:nvSpPr>
        <dsp:cNvPr id="0" name=""/>
        <dsp:cNvSpPr/>
      </dsp:nvSpPr>
      <dsp:spPr>
        <a:xfrm>
          <a:off x="4905541" y="5365622"/>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222EC0-55E0-A643-A20F-90DCA8BF3A5D}">
      <dsp:nvSpPr>
        <dsp:cNvPr id="0" name=""/>
        <dsp:cNvSpPr/>
      </dsp:nvSpPr>
      <dsp:spPr>
        <a:xfrm>
          <a:off x="4693985" y="5441782"/>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9 </a:t>
          </a:r>
        </a:p>
        <a:p>
          <a:pPr lvl="0" algn="ctr" defTabSz="444500">
            <a:lnSpc>
              <a:spcPct val="90000"/>
            </a:lnSpc>
            <a:spcBef>
              <a:spcPct val="0"/>
            </a:spcBef>
            <a:spcAft>
              <a:spcPct val="35000"/>
            </a:spcAft>
          </a:pPr>
          <a:r>
            <a:rPr lang="en-US" sz="1000" kern="1200"/>
            <a:t>refreshed screen</a:t>
          </a:r>
        </a:p>
      </dsp:txBody>
      <dsp:txXfrm>
        <a:off x="4693985" y="5441782"/>
        <a:ext cx="846225" cy="270792"/>
      </dsp:txXfrm>
    </dsp:sp>
    <dsp:sp modelId="{7136F8D8-ECB9-1341-9575-C65AB9568B22}">
      <dsp:nvSpPr>
        <dsp:cNvPr id="0" name=""/>
        <dsp:cNvSpPr/>
      </dsp:nvSpPr>
      <dsp:spPr>
        <a:xfrm>
          <a:off x="4837513" y="6015886"/>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7BEA5-5309-3B43-96AB-DEF9785CC7B6}">
      <dsp:nvSpPr>
        <dsp:cNvPr id="0" name=""/>
        <dsp:cNvSpPr/>
      </dsp:nvSpPr>
      <dsp:spPr>
        <a:xfrm>
          <a:off x="4837513" y="6015886"/>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AB568E-5206-2743-A3E2-766A16A86793}">
      <dsp:nvSpPr>
        <dsp:cNvPr id="0" name=""/>
        <dsp:cNvSpPr/>
      </dsp:nvSpPr>
      <dsp:spPr>
        <a:xfrm>
          <a:off x="4625957" y="6092046"/>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7  </a:t>
          </a:r>
        </a:p>
        <a:p>
          <a:pPr lvl="0" algn="ctr" defTabSz="444500">
            <a:lnSpc>
              <a:spcPct val="90000"/>
            </a:lnSpc>
            <a:spcBef>
              <a:spcPct val="0"/>
            </a:spcBef>
            <a:spcAft>
              <a:spcPct val="35000"/>
            </a:spcAft>
          </a:pPr>
          <a:r>
            <a:rPr lang="en-US" sz="1000" kern="1200"/>
            <a:t>&gt; 1,000</a:t>
          </a:r>
          <a:r>
            <a:rPr lang="en-US" sz="1000" kern="1200" baseline="0"/>
            <a:t> trials (no learning)</a:t>
          </a:r>
          <a:endParaRPr lang="en-US" sz="1000" kern="1200"/>
        </a:p>
      </dsp:txBody>
      <dsp:txXfrm>
        <a:off x="4625957" y="6092046"/>
        <a:ext cx="846225" cy="270792"/>
      </dsp:txXfrm>
    </dsp:sp>
    <dsp:sp modelId="{3084CEB4-E254-D940-9E3F-37714BD94FE0}">
      <dsp:nvSpPr>
        <dsp:cNvPr id="0" name=""/>
        <dsp:cNvSpPr/>
      </dsp:nvSpPr>
      <dsp:spPr>
        <a:xfrm>
          <a:off x="5688283" y="6686942"/>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06529B-E178-714A-8EA6-9543A6915081}">
      <dsp:nvSpPr>
        <dsp:cNvPr id="0" name=""/>
        <dsp:cNvSpPr/>
      </dsp:nvSpPr>
      <dsp:spPr>
        <a:xfrm>
          <a:off x="5688283" y="6686942"/>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5F6108-DE9F-8A48-AC62-E927540B5A35}">
      <dsp:nvSpPr>
        <dsp:cNvPr id="0" name=""/>
        <dsp:cNvSpPr/>
      </dsp:nvSpPr>
      <dsp:spPr>
        <a:xfrm>
          <a:off x="5476726" y="6763102"/>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272</a:t>
          </a:r>
        </a:p>
        <a:p>
          <a:pPr lvl="0" algn="ctr" defTabSz="444500">
            <a:lnSpc>
              <a:spcPct val="90000"/>
            </a:lnSpc>
            <a:spcBef>
              <a:spcPct val="0"/>
            </a:spcBef>
            <a:spcAft>
              <a:spcPct val="35000"/>
            </a:spcAft>
          </a:pPr>
          <a:r>
            <a:rPr lang="en-US" sz="1000" kern="1200"/>
            <a:t> final sample</a:t>
          </a:r>
        </a:p>
      </dsp:txBody>
      <dsp:txXfrm>
        <a:off x="5476726" y="6763102"/>
        <a:ext cx="846225" cy="270792"/>
      </dsp:txXfrm>
    </dsp:sp>
    <dsp:sp modelId="{634EDBB5-F07F-1B4B-AE39-A46635E91D25}">
      <dsp:nvSpPr>
        <dsp:cNvPr id="0" name=""/>
        <dsp:cNvSpPr/>
      </dsp:nvSpPr>
      <dsp:spPr>
        <a:xfrm>
          <a:off x="5992391" y="2459367"/>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B9344-C2CE-A742-8A8F-98AA142C448C}">
      <dsp:nvSpPr>
        <dsp:cNvPr id="0" name=""/>
        <dsp:cNvSpPr/>
      </dsp:nvSpPr>
      <dsp:spPr>
        <a:xfrm>
          <a:off x="5992391" y="2459367"/>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04C7C3-EE08-FE40-AE50-A3B69F29B71B}">
      <dsp:nvSpPr>
        <dsp:cNvPr id="0" name=""/>
        <dsp:cNvSpPr/>
      </dsp:nvSpPr>
      <dsp:spPr>
        <a:xfrm>
          <a:off x="5780834" y="2535527"/>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300 paid</a:t>
          </a:r>
        </a:p>
      </dsp:txBody>
      <dsp:txXfrm>
        <a:off x="5780834" y="2535527"/>
        <a:ext cx="846225" cy="270792"/>
      </dsp:txXfrm>
    </dsp:sp>
    <dsp:sp modelId="{6FF69712-7877-1544-BE43-F0F75A446EAF}">
      <dsp:nvSpPr>
        <dsp:cNvPr id="0" name=""/>
        <dsp:cNvSpPr/>
      </dsp:nvSpPr>
      <dsp:spPr>
        <a:xfrm>
          <a:off x="6614771" y="4173952"/>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3EAA58-7286-7A4E-B363-25BD4FD89F7F}">
      <dsp:nvSpPr>
        <dsp:cNvPr id="0" name=""/>
        <dsp:cNvSpPr/>
      </dsp:nvSpPr>
      <dsp:spPr>
        <a:xfrm>
          <a:off x="6614771" y="4173952"/>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608E92-3800-6044-90F3-275DA3ACF9FF}">
      <dsp:nvSpPr>
        <dsp:cNvPr id="0" name=""/>
        <dsp:cNvSpPr/>
      </dsp:nvSpPr>
      <dsp:spPr>
        <a:xfrm>
          <a:off x="6403215" y="4250113"/>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n= 12 did not complete game</a:t>
          </a:r>
        </a:p>
      </dsp:txBody>
      <dsp:txXfrm>
        <a:off x="6403215" y="4250113"/>
        <a:ext cx="846225" cy="270792"/>
      </dsp:txXfrm>
    </dsp:sp>
    <dsp:sp modelId="{2AFEC331-1141-3348-9FCA-04ACD1E5334A}">
      <dsp:nvSpPr>
        <dsp:cNvPr id="0" name=""/>
        <dsp:cNvSpPr/>
      </dsp:nvSpPr>
      <dsp:spPr>
        <a:xfrm>
          <a:off x="6335298" y="5431275"/>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8E728B-C0BC-6241-94A5-76059C3FFD45}">
      <dsp:nvSpPr>
        <dsp:cNvPr id="0" name=""/>
        <dsp:cNvSpPr/>
      </dsp:nvSpPr>
      <dsp:spPr>
        <a:xfrm>
          <a:off x="6335298" y="5431275"/>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0A75AE-6895-B442-9577-B86CF0054680}">
      <dsp:nvSpPr>
        <dsp:cNvPr id="0" name=""/>
        <dsp:cNvSpPr/>
      </dsp:nvSpPr>
      <dsp:spPr>
        <a:xfrm>
          <a:off x="6123742" y="5507436"/>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n=5 reported unable to</a:t>
          </a:r>
          <a:r>
            <a:rPr lang="en-US" sz="1000" kern="1200" baseline="0"/>
            <a:t> progress beyond stage 2</a:t>
          </a:r>
          <a:endParaRPr lang="en-US" sz="1000" kern="1200"/>
        </a:p>
      </dsp:txBody>
      <dsp:txXfrm>
        <a:off x="6123742" y="5507436"/>
        <a:ext cx="846225" cy="270792"/>
      </dsp:txXfrm>
    </dsp:sp>
    <dsp:sp modelId="{BC8B806E-8546-474B-BE89-C39695CE0F59}">
      <dsp:nvSpPr>
        <dsp:cNvPr id="0" name=""/>
        <dsp:cNvSpPr/>
      </dsp:nvSpPr>
      <dsp:spPr>
        <a:xfrm>
          <a:off x="6335290" y="6117100"/>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6B5BF-9BE7-CC44-9CFB-DE08D707D25F}">
      <dsp:nvSpPr>
        <dsp:cNvPr id="0" name=""/>
        <dsp:cNvSpPr/>
      </dsp:nvSpPr>
      <dsp:spPr>
        <a:xfrm>
          <a:off x="6335290" y="6117100"/>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E430E-CF19-3A4C-8455-D761C72CDC55}">
      <dsp:nvSpPr>
        <dsp:cNvPr id="0" name=""/>
        <dsp:cNvSpPr/>
      </dsp:nvSpPr>
      <dsp:spPr>
        <a:xfrm>
          <a:off x="6123733" y="6193260"/>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n=7 crashing/freezing</a:t>
          </a:r>
        </a:p>
      </dsp:txBody>
      <dsp:txXfrm>
        <a:off x="6123733" y="6193260"/>
        <a:ext cx="846225" cy="270792"/>
      </dsp:txXfrm>
    </dsp:sp>
    <dsp:sp modelId="{BBF59039-1664-6447-8B68-7750716DCE20}">
      <dsp:nvSpPr>
        <dsp:cNvPr id="0" name=""/>
        <dsp:cNvSpPr/>
      </dsp:nvSpPr>
      <dsp:spPr>
        <a:xfrm>
          <a:off x="5420850" y="4859752"/>
          <a:ext cx="423112" cy="4231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98724-5D7C-E442-B8E7-54E1746CF339}">
      <dsp:nvSpPr>
        <dsp:cNvPr id="0" name=""/>
        <dsp:cNvSpPr/>
      </dsp:nvSpPr>
      <dsp:spPr>
        <a:xfrm>
          <a:off x="5420850" y="4859752"/>
          <a:ext cx="423112" cy="4231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50175-D9F1-D744-ADEA-5FD4FA02F395}">
      <dsp:nvSpPr>
        <dsp:cNvPr id="0" name=""/>
        <dsp:cNvSpPr/>
      </dsp:nvSpPr>
      <dsp:spPr>
        <a:xfrm>
          <a:off x="5209294" y="4935913"/>
          <a:ext cx="846225" cy="27079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kern="1200"/>
        </a:p>
      </dsp:txBody>
      <dsp:txXfrm>
        <a:off x="5209294" y="4935913"/>
        <a:ext cx="846225" cy="27079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9474</Words>
  <Characters>54008</Characters>
  <Application>Microsoft Macintosh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Endresen, Kojo</dc:creator>
  <cp:keywords/>
  <dc:description/>
  <cp:lastModifiedBy>Endresen, Kojo</cp:lastModifiedBy>
  <cp:revision>3</cp:revision>
  <dcterms:created xsi:type="dcterms:W3CDTF">2018-09-30T19:15:00Z</dcterms:created>
  <dcterms:modified xsi:type="dcterms:W3CDTF">2018-09-30T19:16:00Z</dcterms:modified>
</cp:coreProperties>
</file>